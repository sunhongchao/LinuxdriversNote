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val="zh-CN"/>
        </w:rPr>
        <w:id w:val="-1929490816"/>
        <w:docPartObj>
          <w:docPartGallery w:val="Table of Contents"/>
          <w:docPartUnique/>
        </w:docPartObj>
      </w:sdtPr>
      <w:sdtEndPr>
        <w:rPr>
          <w:rFonts w:asciiTheme="minorEastAsia"/>
          <w:b/>
          <w:bCs/>
        </w:rPr>
      </w:sdtEndPr>
      <w:sdtContent>
        <w:p w:rsidR="001F16A1" w:rsidRDefault="001F16A1">
          <w:pPr>
            <w:pStyle w:val="TOC"/>
          </w:pPr>
          <w:r>
            <w:rPr>
              <w:lang w:val="zh-CN"/>
            </w:rPr>
            <w:t>目录</w:t>
          </w:r>
        </w:p>
        <w:p w:rsidR="003E03A0" w:rsidRDefault="001F16A1">
          <w:pPr>
            <w:pStyle w:val="10"/>
            <w:tabs>
              <w:tab w:val="right" w:leader="dot" w:pos="8296"/>
            </w:tabs>
            <w:rPr>
              <w:rFonts w:asciiTheme="minorHAnsi"/>
              <w:noProof/>
            </w:rPr>
          </w:pPr>
          <w:r>
            <w:rPr>
              <w:b/>
              <w:bCs/>
              <w:lang w:val="zh-CN"/>
            </w:rPr>
            <w:fldChar w:fldCharType="begin"/>
          </w:r>
          <w:r>
            <w:rPr>
              <w:b/>
              <w:bCs/>
              <w:lang w:val="zh-CN"/>
            </w:rPr>
            <w:instrText xml:space="preserve"> TOC \o "1-3" \h \z \u </w:instrText>
          </w:r>
          <w:r>
            <w:rPr>
              <w:b/>
              <w:bCs/>
              <w:lang w:val="zh-CN"/>
            </w:rPr>
            <w:fldChar w:fldCharType="separate"/>
          </w:r>
          <w:hyperlink w:anchor="_Toc12546922" w:history="1">
            <w:r w:rsidR="003E03A0" w:rsidRPr="005814EF">
              <w:rPr>
                <w:rStyle w:val="a9"/>
                <w:noProof/>
              </w:rPr>
              <w:t xml:space="preserve">1 Rk3308 </w:t>
            </w:r>
            <w:r w:rsidR="003E03A0" w:rsidRPr="005814EF">
              <w:rPr>
                <w:rStyle w:val="a9"/>
                <w:rFonts w:hint="eastAsia"/>
                <w:noProof/>
              </w:rPr>
              <w:t>简介：</w:t>
            </w:r>
            <w:r w:rsidR="003E03A0">
              <w:rPr>
                <w:noProof/>
                <w:webHidden/>
              </w:rPr>
              <w:tab/>
            </w:r>
            <w:r w:rsidR="003E03A0">
              <w:rPr>
                <w:noProof/>
                <w:webHidden/>
              </w:rPr>
              <w:fldChar w:fldCharType="begin"/>
            </w:r>
            <w:r w:rsidR="003E03A0">
              <w:rPr>
                <w:noProof/>
                <w:webHidden/>
              </w:rPr>
              <w:instrText xml:space="preserve"> PAGEREF _Toc12546922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23" w:history="1">
            <w:r w:rsidR="003E03A0" w:rsidRPr="005814EF">
              <w:rPr>
                <w:rStyle w:val="a9"/>
                <w:noProof/>
              </w:rPr>
              <w:t>2</w:t>
            </w:r>
            <w:r w:rsidR="003E03A0" w:rsidRPr="005814EF">
              <w:rPr>
                <w:rStyle w:val="a9"/>
                <w:rFonts w:hint="eastAsia"/>
                <w:noProof/>
              </w:rPr>
              <w:t>使用</w:t>
            </w:r>
            <w:r w:rsidR="003E03A0" w:rsidRPr="005814EF">
              <w:rPr>
                <w:rStyle w:val="a9"/>
                <w:noProof/>
              </w:rPr>
              <w:t>adb</w:t>
            </w:r>
            <w:r w:rsidR="003E03A0" w:rsidRPr="005814EF">
              <w:rPr>
                <w:rStyle w:val="a9"/>
                <w:rFonts w:hint="eastAsia"/>
                <w:noProof/>
              </w:rPr>
              <w:t>连接板子</w:t>
            </w:r>
            <w:r w:rsidR="003E03A0">
              <w:rPr>
                <w:noProof/>
                <w:webHidden/>
              </w:rPr>
              <w:tab/>
            </w:r>
            <w:r w:rsidR="003E03A0">
              <w:rPr>
                <w:noProof/>
                <w:webHidden/>
              </w:rPr>
              <w:fldChar w:fldCharType="begin"/>
            </w:r>
            <w:r w:rsidR="003E03A0">
              <w:rPr>
                <w:noProof/>
                <w:webHidden/>
              </w:rPr>
              <w:instrText xml:space="preserve"> PAGEREF _Toc12546923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24" w:history="1">
            <w:r w:rsidR="003E03A0" w:rsidRPr="005814EF">
              <w:rPr>
                <w:rStyle w:val="a9"/>
                <w:noProof/>
              </w:rPr>
              <w:t>2.1 adb</w:t>
            </w:r>
            <w:r w:rsidR="003E03A0" w:rsidRPr="005814EF">
              <w:rPr>
                <w:rStyle w:val="a9"/>
                <w:rFonts w:hint="eastAsia"/>
                <w:noProof/>
              </w:rPr>
              <w:t>安装</w:t>
            </w:r>
            <w:r w:rsidR="003E03A0">
              <w:rPr>
                <w:noProof/>
                <w:webHidden/>
              </w:rPr>
              <w:tab/>
            </w:r>
            <w:r w:rsidR="003E03A0">
              <w:rPr>
                <w:noProof/>
                <w:webHidden/>
              </w:rPr>
              <w:fldChar w:fldCharType="begin"/>
            </w:r>
            <w:r w:rsidR="003E03A0">
              <w:rPr>
                <w:noProof/>
                <w:webHidden/>
              </w:rPr>
              <w:instrText xml:space="preserve"> PAGEREF _Toc12546924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25" w:history="1">
            <w:r w:rsidR="003E03A0" w:rsidRPr="005814EF">
              <w:rPr>
                <w:rStyle w:val="a9"/>
                <w:noProof/>
              </w:rPr>
              <w:t xml:space="preserve">2.2 </w:t>
            </w:r>
            <w:r w:rsidR="003E03A0" w:rsidRPr="005814EF">
              <w:rPr>
                <w:rStyle w:val="a9"/>
                <w:rFonts w:hint="eastAsia"/>
                <w:noProof/>
              </w:rPr>
              <w:t>使用</w:t>
            </w:r>
            <w:r w:rsidR="003E03A0" w:rsidRPr="005814EF">
              <w:rPr>
                <w:rStyle w:val="a9"/>
                <w:noProof/>
              </w:rPr>
              <w:t>putty</w:t>
            </w:r>
            <w:r w:rsidR="003E03A0" w:rsidRPr="005814EF">
              <w:rPr>
                <w:rStyle w:val="a9"/>
                <w:rFonts w:hint="eastAsia"/>
                <w:noProof/>
              </w:rPr>
              <w:t>连接板子</w:t>
            </w:r>
            <w:r w:rsidR="003E03A0">
              <w:rPr>
                <w:noProof/>
                <w:webHidden/>
              </w:rPr>
              <w:tab/>
            </w:r>
            <w:r w:rsidR="003E03A0">
              <w:rPr>
                <w:noProof/>
                <w:webHidden/>
              </w:rPr>
              <w:fldChar w:fldCharType="begin"/>
            </w:r>
            <w:r w:rsidR="003E03A0">
              <w:rPr>
                <w:noProof/>
                <w:webHidden/>
              </w:rPr>
              <w:instrText xml:space="preserve"> PAGEREF _Toc12546925 \h </w:instrText>
            </w:r>
            <w:r w:rsidR="003E03A0">
              <w:rPr>
                <w:noProof/>
                <w:webHidden/>
              </w:rPr>
            </w:r>
            <w:r w:rsidR="003E03A0">
              <w:rPr>
                <w:noProof/>
                <w:webHidden/>
              </w:rPr>
              <w:fldChar w:fldCharType="separate"/>
            </w:r>
            <w:r w:rsidR="003E03A0">
              <w:rPr>
                <w:noProof/>
                <w:webHidden/>
              </w:rPr>
              <w:t>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26" w:history="1">
            <w:r w:rsidR="003E03A0" w:rsidRPr="005814EF">
              <w:rPr>
                <w:rStyle w:val="a9"/>
                <w:noProof/>
              </w:rPr>
              <w:t xml:space="preserve">2.3 </w:t>
            </w:r>
            <w:r w:rsidR="003E03A0" w:rsidRPr="005814EF">
              <w:rPr>
                <w:rStyle w:val="a9"/>
                <w:rFonts w:hint="eastAsia"/>
                <w:noProof/>
              </w:rPr>
              <w:t>上传下载文件到开发板</w:t>
            </w:r>
            <w:r w:rsidR="003E03A0">
              <w:rPr>
                <w:noProof/>
                <w:webHidden/>
              </w:rPr>
              <w:tab/>
            </w:r>
            <w:r w:rsidR="003E03A0">
              <w:rPr>
                <w:noProof/>
                <w:webHidden/>
              </w:rPr>
              <w:fldChar w:fldCharType="begin"/>
            </w:r>
            <w:r w:rsidR="003E03A0">
              <w:rPr>
                <w:noProof/>
                <w:webHidden/>
              </w:rPr>
              <w:instrText xml:space="preserve"> PAGEREF _Toc12546926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27" w:history="1">
            <w:r w:rsidR="003E03A0" w:rsidRPr="005814EF">
              <w:rPr>
                <w:rStyle w:val="a9"/>
                <w:noProof/>
              </w:rPr>
              <w:t xml:space="preserve">2.4 </w:t>
            </w:r>
            <w:r w:rsidR="003E03A0" w:rsidRPr="005814EF">
              <w:rPr>
                <w:rStyle w:val="a9"/>
                <w:rFonts w:hint="eastAsia"/>
                <w:noProof/>
              </w:rPr>
              <w:t>更新内核</w:t>
            </w:r>
            <w:r w:rsidR="003E03A0">
              <w:rPr>
                <w:noProof/>
                <w:webHidden/>
              </w:rPr>
              <w:tab/>
            </w:r>
            <w:r w:rsidR="003E03A0">
              <w:rPr>
                <w:noProof/>
                <w:webHidden/>
              </w:rPr>
              <w:fldChar w:fldCharType="begin"/>
            </w:r>
            <w:r w:rsidR="003E03A0">
              <w:rPr>
                <w:noProof/>
                <w:webHidden/>
              </w:rPr>
              <w:instrText xml:space="preserve"> PAGEREF _Toc12546927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28" w:history="1">
            <w:r w:rsidR="003E03A0" w:rsidRPr="005814EF">
              <w:rPr>
                <w:rStyle w:val="a9"/>
                <w:noProof/>
              </w:rPr>
              <w:t>3</w:t>
            </w:r>
            <w:r w:rsidR="003E03A0" w:rsidRPr="005814EF">
              <w:rPr>
                <w:rStyle w:val="a9"/>
                <w:rFonts w:hint="eastAsia"/>
                <w:noProof/>
              </w:rPr>
              <w:t>编译下载内核</w:t>
            </w:r>
            <w:r w:rsidR="003E03A0">
              <w:rPr>
                <w:noProof/>
                <w:webHidden/>
              </w:rPr>
              <w:tab/>
            </w:r>
            <w:r w:rsidR="003E03A0">
              <w:rPr>
                <w:noProof/>
                <w:webHidden/>
              </w:rPr>
              <w:fldChar w:fldCharType="begin"/>
            </w:r>
            <w:r w:rsidR="003E03A0">
              <w:rPr>
                <w:noProof/>
                <w:webHidden/>
              </w:rPr>
              <w:instrText xml:space="preserve"> PAGEREF _Toc12546928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29" w:history="1">
            <w:r w:rsidR="003E03A0" w:rsidRPr="005814EF">
              <w:rPr>
                <w:rStyle w:val="a9"/>
                <w:noProof/>
              </w:rPr>
              <w:t xml:space="preserve">3.1 </w:t>
            </w:r>
            <w:r w:rsidR="003E03A0" w:rsidRPr="005814EF">
              <w:rPr>
                <w:rStyle w:val="a9"/>
                <w:rFonts w:hint="eastAsia"/>
                <w:noProof/>
              </w:rPr>
              <w:t>编译</w:t>
            </w:r>
            <w:r w:rsidR="003E03A0" w:rsidRPr="005814EF">
              <w:rPr>
                <w:rStyle w:val="a9"/>
                <w:noProof/>
              </w:rPr>
              <w:t>uboot(32</w:t>
            </w:r>
            <w:r w:rsidR="003E03A0" w:rsidRPr="005814EF">
              <w:rPr>
                <w:rStyle w:val="a9"/>
                <w:rFonts w:hint="eastAsia"/>
                <w:noProof/>
              </w:rPr>
              <w:t>位</w:t>
            </w:r>
            <w:r w:rsidR="003E03A0" w:rsidRPr="005814EF">
              <w:rPr>
                <w:rStyle w:val="a9"/>
                <w:noProof/>
              </w:rPr>
              <w:t>)</w:t>
            </w:r>
            <w:r w:rsidR="003E03A0">
              <w:rPr>
                <w:noProof/>
                <w:webHidden/>
              </w:rPr>
              <w:tab/>
            </w:r>
            <w:r w:rsidR="003E03A0">
              <w:rPr>
                <w:noProof/>
                <w:webHidden/>
              </w:rPr>
              <w:fldChar w:fldCharType="begin"/>
            </w:r>
            <w:r w:rsidR="003E03A0">
              <w:rPr>
                <w:noProof/>
                <w:webHidden/>
              </w:rPr>
              <w:instrText xml:space="preserve"> PAGEREF _Toc12546929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0" w:history="1">
            <w:r w:rsidR="003E03A0" w:rsidRPr="005814EF">
              <w:rPr>
                <w:rStyle w:val="a9"/>
                <w:noProof/>
              </w:rPr>
              <w:t xml:space="preserve">3.2 </w:t>
            </w:r>
            <w:r w:rsidR="003E03A0" w:rsidRPr="005814EF">
              <w:rPr>
                <w:rStyle w:val="a9"/>
                <w:rFonts w:hint="eastAsia"/>
                <w:noProof/>
              </w:rPr>
              <w:t>编译内核</w:t>
            </w:r>
            <w:r w:rsidR="003E03A0">
              <w:rPr>
                <w:noProof/>
                <w:webHidden/>
              </w:rPr>
              <w:tab/>
            </w:r>
            <w:r w:rsidR="003E03A0">
              <w:rPr>
                <w:noProof/>
                <w:webHidden/>
              </w:rPr>
              <w:fldChar w:fldCharType="begin"/>
            </w:r>
            <w:r w:rsidR="003E03A0">
              <w:rPr>
                <w:noProof/>
                <w:webHidden/>
              </w:rPr>
              <w:instrText xml:space="preserve"> PAGEREF _Toc12546930 \h </w:instrText>
            </w:r>
            <w:r w:rsidR="003E03A0">
              <w:rPr>
                <w:noProof/>
                <w:webHidden/>
              </w:rPr>
            </w:r>
            <w:r w:rsidR="003E03A0">
              <w:rPr>
                <w:noProof/>
                <w:webHidden/>
              </w:rPr>
              <w:fldChar w:fldCharType="separate"/>
            </w:r>
            <w:r w:rsidR="003E03A0">
              <w:rPr>
                <w:noProof/>
                <w:webHidden/>
              </w:rPr>
              <w:t>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1" w:history="1">
            <w:r w:rsidR="003E03A0" w:rsidRPr="005814EF">
              <w:rPr>
                <w:rStyle w:val="a9"/>
                <w:noProof/>
              </w:rPr>
              <w:t xml:space="preserve">3.3 </w:t>
            </w:r>
            <w:r w:rsidR="003E03A0" w:rsidRPr="005814EF">
              <w:rPr>
                <w:rStyle w:val="a9"/>
                <w:rFonts w:hint="eastAsia"/>
                <w:noProof/>
              </w:rPr>
              <w:t>编译驱动的</w:t>
            </w:r>
            <w:r w:rsidR="003E03A0" w:rsidRPr="005814EF">
              <w:rPr>
                <w:rStyle w:val="a9"/>
                <w:noProof/>
              </w:rPr>
              <w:t>Makefile</w:t>
            </w:r>
            <w:r w:rsidR="003E03A0" w:rsidRPr="005814EF">
              <w:rPr>
                <w:rStyle w:val="a9"/>
                <w:rFonts w:hint="eastAsia"/>
                <w:noProof/>
              </w:rPr>
              <w:t>（</w:t>
            </w:r>
            <w:r w:rsidR="003E03A0" w:rsidRPr="005814EF">
              <w:rPr>
                <w:rStyle w:val="a9"/>
                <w:noProof/>
              </w:rPr>
              <w:t>32</w:t>
            </w:r>
            <w:r w:rsidR="003E03A0" w:rsidRPr="005814EF">
              <w:rPr>
                <w:rStyle w:val="a9"/>
                <w:rFonts w:hint="eastAsia"/>
                <w:noProof/>
              </w:rPr>
              <w:t>位内核）</w:t>
            </w:r>
            <w:r w:rsidR="003E03A0">
              <w:rPr>
                <w:noProof/>
                <w:webHidden/>
              </w:rPr>
              <w:tab/>
            </w:r>
            <w:r w:rsidR="003E03A0">
              <w:rPr>
                <w:noProof/>
                <w:webHidden/>
              </w:rPr>
              <w:fldChar w:fldCharType="begin"/>
            </w:r>
            <w:r w:rsidR="003E03A0">
              <w:rPr>
                <w:noProof/>
                <w:webHidden/>
              </w:rPr>
              <w:instrText xml:space="preserve"> PAGEREF _Toc12546931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2" w:history="1">
            <w:r w:rsidR="003E03A0" w:rsidRPr="005814EF">
              <w:rPr>
                <w:rStyle w:val="a9"/>
                <w:noProof/>
              </w:rPr>
              <w:t xml:space="preserve">3.4 </w:t>
            </w:r>
            <w:r w:rsidR="003E03A0" w:rsidRPr="005814EF">
              <w:rPr>
                <w:rStyle w:val="a9"/>
                <w:rFonts w:hint="eastAsia"/>
                <w:noProof/>
              </w:rPr>
              <w:t>板子匹配的设备树</w:t>
            </w:r>
            <w:r w:rsidR="003E03A0">
              <w:rPr>
                <w:noProof/>
                <w:webHidden/>
              </w:rPr>
              <w:tab/>
            </w:r>
            <w:r w:rsidR="003E03A0">
              <w:rPr>
                <w:noProof/>
                <w:webHidden/>
              </w:rPr>
              <w:fldChar w:fldCharType="begin"/>
            </w:r>
            <w:r w:rsidR="003E03A0">
              <w:rPr>
                <w:noProof/>
                <w:webHidden/>
              </w:rPr>
              <w:instrText xml:space="preserve"> PAGEREF _Toc12546932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3" w:history="1">
            <w:r w:rsidR="003E03A0" w:rsidRPr="005814EF">
              <w:rPr>
                <w:rStyle w:val="a9"/>
                <w:noProof/>
              </w:rPr>
              <w:t xml:space="preserve">3.5 </w:t>
            </w:r>
            <w:r w:rsidR="003E03A0" w:rsidRPr="005814EF">
              <w:rPr>
                <w:rStyle w:val="a9"/>
                <w:rFonts w:hint="eastAsia"/>
                <w:noProof/>
              </w:rPr>
              <w:t>添加</w:t>
            </w:r>
            <w:r w:rsidR="003E03A0" w:rsidRPr="005814EF">
              <w:rPr>
                <w:rStyle w:val="a9"/>
                <w:noProof/>
              </w:rPr>
              <w:t>lcd</w:t>
            </w:r>
            <w:r w:rsidR="003E03A0" w:rsidRPr="005814EF">
              <w:rPr>
                <w:rStyle w:val="a9"/>
                <w:rFonts w:hint="eastAsia"/>
                <w:noProof/>
              </w:rPr>
              <w:t>驱动到内核</w:t>
            </w:r>
            <w:r w:rsidR="003E03A0">
              <w:rPr>
                <w:noProof/>
                <w:webHidden/>
              </w:rPr>
              <w:tab/>
            </w:r>
            <w:r w:rsidR="003E03A0">
              <w:rPr>
                <w:noProof/>
                <w:webHidden/>
              </w:rPr>
              <w:fldChar w:fldCharType="begin"/>
            </w:r>
            <w:r w:rsidR="003E03A0">
              <w:rPr>
                <w:noProof/>
                <w:webHidden/>
              </w:rPr>
              <w:instrText xml:space="preserve"> PAGEREF _Toc12546933 \h </w:instrText>
            </w:r>
            <w:r w:rsidR="003E03A0">
              <w:rPr>
                <w:noProof/>
                <w:webHidden/>
              </w:rPr>
            </w:r>
            <w:r w:rsidR="003E03A0">
              <w:rPr>
                <w:noProof/>
                <w:webHidden/>
              </w:rPr>
              <w:fldChar w:fldCharType="separate"/>
            </w:r>
            <w:r w:rsidR="003E03A0">
              <w:rPr>
                <w:noProof/>
                <w:webHidden/>
              </w:rPr>
              <w:t>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4" w:history="1">
            <w:r w:rsidR="003E03A0" w:rsidRPr="005814EF">
              <w:rPr>
                <w:rStyle w:val="a9"/>
                <w:noProof/>
              </w:rPr>
              <w:t xml:space="preserve">3.6 </w:t>
            </w:r>
            <w:r w:rsidR="003E03A0" w:rsidRPr="005814EF">
              <w:rPr>
                <w:rStyle w:val="a9"/>
                <w:rFonts w:hint="eastAsia"/>
                <w:noProof/>
              </w:rPr>
              <w:t>编译应用的编译器</w:t>
            </w:r>
            <w:r w:rsidR="003E03A0" w:rsidRPr="005814EF">
              <w:rPr>
                <w:rStyle w:val="a9"/>
                <w:noProof/>
              </w:rPr>
              <w:t>(32</w:t>
            </w:r>
            <w:r w:rsidR="003E03A0" w:rsidRPr="005814EF">
              <w:rPr>
                <w:rStyle w:val="a9"/>
                <w:rFonts w:hint="eastAsia"/>
                <w:noProof/>
              </w:rPr>
              <w:t>位编译器</w:t>
            </w:r>
            <w:r w:rsidR="003E03A0" w:rsidRPr="005814EF">
              <w:rPr>
                <w:rStyle w:val="a9"/>
                <w:noProof/>
              </w:rPr>
              <w:t>)</w:t>
            </w:r>
            <w:r w:rsidR="003E03A0">
              <w:rPr>
                <w:noProof/>
                <w:webHidden/>
              </w:rPr>
              <w:tab/>
            </w:r>
            <w:r w:rsidR="003E03A0">
              <w:rPr>
                <w:noProof/>
                <w:webHidden/>
              </w:rPr>
              <w:fldChar w:fldCharType="begin"/>
            </w:r>
            <w:r w:rsidR="003E03A0">
              <w:rPr>
                <w:noProof/>
                <w:webHidden/>
              </w:rPr>
              <w:instrText xml:space="preserve"> PAGEREF _Toc12546934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5" w:history="1">
            <w:r w:rsidR="003E03A0" w:rsidRPr="005814EF">
              <w:rPr>
                <w:rStyle w:val="a9"/>
                <w:noProof/>
              </w:rPr>
              <w:t xml:space="preserve">3.7 </w:t>
            </w:r>
            <w:r w:rsidR="003E03A0" w:rsidRPr="005814EF">
              <w:rPr>
                <w:rStyle w:val="a9"/>
                <w:rFonts w:hint="eastAsia"/>
                <w:noProof/>
              </w:rPr>
              <w:t>编译配置</w:t>
            </w:r>
            <w:r w:rsidR="003E03A0" w:rsidRPr="005814EF">
              <w:rPr>
                <w:rStyle w:val="a9"/>
                <w:noProof/>
              </w:rPr>
              <w:t>buildroot</w:t>
            </w:r>
            <w:r w:rsidR="003E03A0">
              <w:rPr>
                <w:noProof/>
                <w:webHidden/>
              </w:rPr>
              <w:tab/>
            </w:r>
            <w:r w:rsidR="003E03A0">
              <w:rPr>
                <w:noProof/>
                <w:webHidden/>
              </w:rPr>
              <w:fldChar w:fldCharType="begin"/>
            </w:r>
            <w:r w:rsidR="003E03A0">
              <w:rPr>
                <w:noProof/>
                <w:webHidden/>
              </w:rPr>
              <w:instrText xml:space="preserve"> PAGEREF _Toc12546935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6" w:history="1">
            <w:r w:rsidR="003E03A0" w:rsidRPr="005814EF">
              <w:rPr>
                <w:rStyle w:val="a9"/>
                <w:noProof/>
              </w:rPr>
              <w:t>3.8 mkfirmware.sh</w:t>
            </w:r>
            <w:r w:rsidR="003E03A0" w:rsidRPr="005814EF">
              <w:rPr>
                <w:rStyle w:val="a9"/>
                <w:rFonts w:hint="eastAsia"/>
                <w:noProof/>
              </w:rPr>
              <w:t>生成固件</w:t>
            </w:r>
            <w:r w:rsidR="003E03A0">
              <w:rPr>
                <w:noProof/>
                <w:webHidden/>
              </w:rPr>
              <w:tab/>
            </w:r>
            <w:r w:rsidR="003E03A0">
              <w:rPr>
                <w:noProof/>
                <w:webHidden/>
              </w:rPr>
              <w:fldChar w:fldCharType="begin"/>
            </w:r>
            <w:r w:rsidR="003E03A0">
              <w:rPr>
                <w:noProof/>
                <w:webHidden/>
              </w:rPr>
              <w:instrText xml:space="preserve"> PAGEREF _Toc12546936 \h </w:instrText>
            </w:r>
            <w:r w:rsidR="003E03A0">
              <w:rPr>
                <w:noProof/>
                <w:webHidden/>
              </w:rPr>
            </w:r>
            <w:r w:rsidR="003E03A0">
              <w:rPr>
                <w:noProof/>
                <w:webHidden/>
              </w:rPr>
              <w:fldChar w:fldCharType="separate"/>
            </w:r>
            <w:r w:rsidR="003E03A0">
              <w:rPr>
                <w:noProof/>
                <w:webHidden/>
              </w:rPr>
              <w:t>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7" w:history="1">
            <w:r w:rsidR="003E03A0" w:rsidRPr="005814EF">
              <w:rPr>
                <w:rStyle w:val="a9"/>
                <w:noProof/>
              </w:rPr>
              <w:t>3.9 parameter</w:t>
            </w:r>
            <w:r w:rsidR="003E03A0" w:rsidRPr="005814EF">
              <w:rPr>
                <w:rStyle w:val="a9"/>
                <w:rFonts w:hint="eastAsia"/>
                <w:noProof/>
              </w:rPr>
              <w:t>的配置和含义</w:t>
            </w:r>
            <w:r w:rsidR="003E03A0">
              <w:rPr>
                <w:noProof/>
                <w:webHidden/>
              </w:rPr>
              <w:tab/>
            </w:r>
            <w:r w:rsidR="003E03A0">
              <w:rPr>
                <w:noProof/>
                <w:webHidden/>
              </w:rPr>
              <w:fldChar w:fldCharType="begin"/>
            </w:r>
            <w:r w:rsidR="003E03A0">
              <w:rPr>
                <w:noProof/>
                <w:webHidden/>
              </w:rPr>
              <w:instrText xml:space="preserve"> PAGEREF _Toc12546937 \h </w:instrText>
            </w:r>
            <w:r w:rsidR="003E03A0">
              <w:rPr>
                <w:noProof/>
                <w:webHidden/>
              </w:rPr>
            </w:r>
            <w:r w:rsidR="003E03A0">
              <w:rPr>
                <w:noProof/>
                <w:webHidden/>
              </w:rPr>
              <w:fldChar w:fldCharType="separate"/>
            </w:r>
            <w:r w:rsidR="003E03A0">
              <w:rPr>
                <w:noProof/>
                <w:webHidden/>
              </w:rPr>
              <w:t>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8" w:history="1">
            <w:r w:rsidR="003E03A0" w:rsidRPr="005814EF">
              <w:rPr>
                <w:rStyle w:val="a9"/>
                <w:noProof/>
              </w:rPr>
              <w:t>3.10 userdata.img</w:t>
            </w:r>
            <w:r w:rsidR="003E03A0" w:rsidRPr="005814EF">
              <w:rPr>
                <w:rStyle w:val="a9"/>
                <w:rFonts w:hint="eastAsia"/>
                <w:noProof/>
              </w:rPr>
              <w:t>和</w:t>
            </w:r>
            <w:r w:rsidR="003E03A0" w:rsidRPr="005814EF">
              <w:rPr>
                <w:rStyle w:val="a9"/>
                <w:noProof/>
              </w:rPr>
              <w:t>oem</w:t>
            </w:r>
            <w:r w:rsidR="003E03A0" w:rsidRPr="005814EF">
              <w:rPr>
                <w:rStyle w:val="a9"/>
                <w:rFonts w:hint="eastAsia"/>
                <w:noProof/>
              </w:rPr>
              <w:t>生成</w:t>
            </w:r>
            <w:r w:rsidR="003E03A0">
              <w:rPr>
                <w:noProof/>
                <w:webHidden/>
              </w:rPr>
              <w:tab/>
            </w:r>
            <w:r w:rsidR="003E03A0">
              <w:rPr>
                <w:noProof/>
                <w:webHidden/>
              </w:rPr>
              <w:fldChar w:fldCharType="begin"/>
            </w:r>
            <w:r w:rsidR="003E03A0">
              <w:rPr>
                <w:noProof/>
                <w:webHidden/>
              </w:rPr>
              <w:instrText xml:space="preserve"> PAGEREF _Toc12546938 \h </w:instrText>
            </w:r>
            <w:r w:rsidR="003E03A0">
              <w:rPr>
                <w:noProof/>
                <w:webHidden/>
              </w:rPr>
            </w:r>
            <w:r w:rsidR="003E03A0">
              <w:rPr>
                <w:noProof/>
                <w:webHidden/>
              </w:rPr>
              <w:fldChar w:fldCharType="separate"/>
            </w:r>
            <w:r w:rsidR="003E03A0">
              <w:rPr>
                <w:noProof/>
                <w:webHidden/>
              </w:rPr>
              <w:t>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39" w:history="1">
            <w:r w:rsidR="003E03A0" w:rsidRPr="005814EF">
              <w:rPr>
                <w:rStyle w:val="a9"/>
                <w:noProof/>
              </w:rPr>
              <w:t xml:space="preserve">3.11 </w:t>
            </w:r>
            <w:r w:rsidR="003E03A0" w:rsidRPr="005814EF">
              <w:rPr>
                <w:rStyle w:val="a9"/>
                <w:rFonts w:hint="eastAsia"/>
                <w:noProof/>
              </w:rPr>
              <w:t>开发板和</w:t>
            </w:r>
            <w:r w:rsidR="003E03A0" w:rsidRPr="005814EF">
              <w:rPr>
                <w:rStyle w:val="a9"/>
                <w:noProof/>
              </w:rPr>
              <w:t>UIOT</w:t>
            </w:r>
            <w:r w:rsidR="003E03A0" w:rsidRPr="005814EF">
              <w:rPr>
                <w:rStyle w:val="a9"/>
                <w:rFonts w:hint="eastAsia"/>
                <w:noProof/>
              </w:rPr>
              <w:t>开发板设备树区分</w:t>
            </w:r>
            <w:r w:rsidR="003E03A0">
              <w:rPr>
                <w:noProof/>
                <w:webHidden/>
              </w:rPr>
              <w:tab/>
            </w:r>
            <w:r w:rsidR="003E03A0">
              <w:rPr>
                <w:noProof/>
                <w:webHidden/>
              </w:rPr>
              <w:fldChar w:fldCharType="begin"/>
            </w:r>
            <w:r w:rsidR="003E03A0">
              <w:rPr>
                <w:noProof/>
                <w:webHidden/>
              </w:rPr>
              <w:instrText xml:space="preserve"> PAGEREF _Toc12546939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40" w:history="1">
            <w:r w:rsidR="003E03A0" w:rsidRPr="005814EF">
              <w:rPr>
                <w:rStyle w:val="a9"/>
                <w:noProof/>
              </w:rPr>
              <w:t xml:space="preserve">3.12 </w:t>
            </w:r>
            <w:r w:rsidR="003E03A0" w:rsidRPr="005814EF">
              <w:rPr>
                <w:rStyle w:val="a9"/>
                <w:rFonts w:hint="eastAsia"/>
                <w:noProof/>
              </w:rPr>
              <w:t>设置应用开机启动</w:t>
            </w:r>
            <w:r w:rsidR="003E03A0">
              <w:rPr>
                <w:noProof/>
                <w:webHidden/>
              </w:rPr>
              <w:tab/>
            </w:r>
            <w:r w:rsidR="003E03A0">
              <w:rPr>
                <w:noProof/>
                <w:webHidden/>
              </w:rPr>
              <w:fldChar w:fldCharType="begin"/>
            </w:r>
            <w:r w:rsidR="003E03A0">
              <w:rPr>
                <w:noProof/>
                <w:webHidden/>
              </w:rPr>
              <w:instrText xml:space="preserve"> PAGEREF _Toc12546940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41" w:history="1">
            <w:r w:rsidR="003E03A0" w:rsidRPr="005814EF">
              <w:rPr>
                <w:rStyle w:val="a9"/>
                <w:noProof/>
              </w:rPr>
              <w:t xml:space="preserve">3.13 </w:t>
            </w:r>
            <w:r w:rsidR="003E03A0" w:rsidRPr="005814EF">
              <w:rPr>
                <w:rStyle w:val="a9"/>
                <w:rFonts w:hint="eastAsia"/>
                <w:noProof/>
              </w:rPr>
              <w:t>关于</w:t>
            </w:r>
            <w:r w:rsidR="003E03A0" w:rsidRPr="005814EF">
              <w:rPr>
                <w:rStyle w:val="a9"/>
                <w:noProof/>
              </w:rPr>
              <w:t>userdata</w:t>
            </w:r>
            <w:r w:rsidR="003E03A0" w:rsidRPr="005814EF">
              <w:rPr>
                <w:rStyle w:val="a9"/>
                <w:rFonts w:hint="eastAsia"/>
                <w:noProof/>
              </w:rPr>
              <w:t>和</w:t>
            </w:r>
            <w:r w:rsidR="003E03A0" w:rsidRPr="005814EF">
              <w:rPr>
                <w:rStyle w:val="a9"/>
                <w:noProof/>
              </w:rPr>
              <w:t>data</w:t>
            </w:r>
            <w:r w:rsidR="003E03A0" w:rsidRPr="005814EF">
              <w:rPr>
                <w:rStyle w:val="a9"/>
                <w:rFonts w:hint="eastAsia"/>
                <w:noProof/>
              </w:rPr>
              <w:t>里面数据断电丢失问题</w:t>
            </w:r>
            <w:r w:rsidR="003E03A0">
              <w:rPr>
                <w:noProof/>
                <w:webHidden/>
              </w:rPr>
              <w:tab/>
            </w:r>
            <w:r w:rsidR="003E03A0">
              <w:rPr>
                <w:noProof/>
                <w:webHidden/>
              </w:rPr>
              <w:fldChar w:fldCharType="begin"/>
            </w:r>
            <w:r w:rsidR="003E03A0">
              <w:rPr>
                <w:noProof/>
                <w:webHidden/>
              </w:rPr>
              <w:instrText xml:space="preserve"> PAGEREF _Toc12546941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42" w:history="1">
            <w:r w:rsidR="003E03A0" w:rsidRPr="005814EF">
              <w:rPr>
                <w:rStyle w:val="a9"/>
                <w:noProof/>
              </w:rPr>
              <w:t xml:space="preserve">3.14 </w:t>
            </w:r>
            <w:r w:rsidR="003E03A0" w:rsidRPr="005814EF">
              <w:rPr>
                <w:rStyle w:val="a9"/>
                <w:rFonts w:hint="eastAsia"/>
                <w:noProof/>
              </w:rPr>
              <w:t>修改</w:t>
            </w:r>
            <w:r w:rsidR="003E03A0" w:rsidRPr="005814EF">
              <w:rPr>
                <w:rStyle w:val="a9"/>
                <w:noProof/>
              </w:rPr>
              <w:t>Mic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_Toc12546942 \h </w:instrText>
            </w:r>
            <w:r w:rsidR="003E03A0">
              <w:rPr>
                <w:noProof/>
                <w:webHidden/>
              </w:rPr>
            </w:r>
            <w:r w:rsidR="003E03A0">
              <w:rPr>
                <w:noProof/>
                <w:webHidden/>
              </w:rPr>
              <w:fldChar w:fldCharType="separate"/>
            </w:r>
            <w:r w:rsidR="003E03A0">
              <w:rPr>
                <w:noProof/>
                <w:webHidden/>
              </w:rPr>
              <w:t>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43" w:history="1">
            <w:r w:rsidR="003E03A0" w:rsidRPr="005814EF">
              <w:rPr>
                <w:rStyle w:val="a9"/>
                <w:noProof/>
              </w:rPr>
              <w:t xml:space="preserve">3.15 </w:t>
            </w:r>
            <w:r w:rsidR="003E03A0" w:rsidRPr="005814EF">
              <w:rPr>
                <w:rStyle w:val="a9"/>
                <w:rFonts w:hint="eastAsia"/>
                <w:noProof/>
              </w:rPr>
              <w:t>内核升级</w:t>
            </w:r>
            <w:r w:rsidR="003E03A0">
              <w:rPr>
                <w:noProof/>
                <w:webHidden/>
              </w:rPr>
              <w:tab/>
            </w:r>
            <w:r w:rsidR="003E03A0">
              <w:rPr>
                <w:noProof/>
                <w:webHidden/>
              </w:rPr>
              <w:fldChar w:fldCharType="begin"/>
            </w:r>
            <w:r w:rsidR="003E03A0">
              <w:rPr>
                <w:noProof/>
                <w:webHidden/>
              </w:rPr>
              <w:instrText xml:space="preserve"> PAGEREF _Toc12546943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4" w:history="1">
            <w:r w:rsidR="003E03A0" w:rsidRPr="005814EF">
              <w:rPr>
                <w:rStyle w:val="a9"/>
                <w:noProof/>
              </w:rPr>
              <w:t>3.15.1</w:t>
            </w:r>
            <w:r w:rsidR="003E03A0" w:rsidRPr="005814EF">
              <w:rPr>
                <w:rStyle w:val="a9"/>
                <w:rFonts w:hint="eastAsia"/>
                <w:noProof/>
              </w:rPr>
              <w:t>配置支持升级系统</w:t>
            </w:r>
            <w:r w:rsidR="003E03A0">
              <w:rPr>
                <w:noProof/>
                <w:webHidden/>
              </w:rPr>
              <w:tab/>
            </w:r>
            <w:r w:rsidR="003E03A0">
              <w:rPr>
                <w:noProof/>
                <w:webHidden/>
              </w:rPr>
              <w:fldChar w:fldCharType="begin"/>
            </w:r>
            <w:r w:rsidR="003E03A0">
              <w:rPr>
                <w:noProof/>
                <w:webHidden/>
              </w:rPr>
              <w:instrText xml:space="preserve"> PAGEREF _Toc12546944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5" w:history="1">
            <w:r w:rsidR="003E03A0" w:rsidRPr="005814EF">
              <w:rPr>
                <w:rStyle w:val="a9"/>
                <w:noProof/>
              </w:rPr>
              <w:t xml:space="preserve">3.15.2 </w:t>
            </w:r>
            <w:r w:rsidR="003E03A0" w:rsidRPr="005814EF">
              <w:rPr>
                <w:rStyle w:val="a9"/>
                <w:rFonts w:hint="eastAsia"/>
                <w:noProof/>
              </w:rPr>
              <w:t>生成</w:t>
            </w:r>
            <w:r w:rsidR="003E03A0" w:rsidRPr="005814EF">
              <w:rPr>
                <w:rStyle w:val="a9"/>
                <w:noProof/>
              </w:rPr>
              <w:t>update.img</w:t>
            </w:r>
            <w:r w:rsidR="003E03A0" w:rsidRPr="005814EF">
              <w:rPr>
                <w:rStyle w:val="a9"/>
                <w:rFonts w:hint="eastAsia"/>
                <w:noProof/>
              </w:rPr>
              <w:t>镜像</w:t>
            </w:r>
            <w:r w:rsidR="003E03A0">
              <w:rPr>
                <w:noProof/>
                <w:webHidden/>
              </w:rPr>
              <w:tab/>
            </w:r>
            <w:r w:rsidR="003E03A0">
              <w:rPr>
                <w:noProof/>
                <w:webHidden/>
              </w:rPr>
              <w:fldChar w:fldCharType="begin"/>
            </w:r>
            <w:r w:rsidR="003E03A0">
              <w:rPr>
                <w:noProof/>
                <w:webHidden/>
              </w:rPr>
              <w:instrText xml:space="preserve"> PAGEREF _Toc12546945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6" w:history="1">
            <w:r w:rsidR="003E03A0" w:rsidRPr="005814EF">
              <w:rPr>
                <w:rStyle w:val="a9"/>
                <w:noProof/>
              </w:rPr>
              <w:t xml:space="preserve">3.15.3 </w:t>
            </w:r>
            <w:r w:rsidR="003E03A0" w:rsidRPr="005814EF">
              <w:rPr>
                <w:rStyle w:val="a9"/>
                <w:rFonts w:hint="eastAsia"/>
                <w:noProof/>
              </w:rPr>
              <w:t>升级系统</w:t>
            </w:r>
            <w:r w:rsidR="003E03A0">
              <w:rPr>
                <w:noProof/>
                <w:webHidden/>
              </w:rPr>
              <w:tab/>
            </w:r>
            <w:r w:rsidR="003E03A0">
              <w:rPr>
                <w:noProof/>
                <w:webHidden/>
              </w:rPr>
              <w:fldChar w:fldCharType="begin"/>
            </w:r>
            <w:r w:rsidR="003E03A0">
              <w:rPr>
                <w:noProof/>
                <w:webHidden/>
              </w:rPr>
              <w:instrText xml:space="preserve"> PAGEREF _Toc12546946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7" w:history="1">
            <w:r w:rsidR="003E03A0" w:rsidRPr="005814EF">
              <w:rPr>
                <w:rStyle w:val="a9"/>
                <w:noProof/>
              </w:rPr>
              <w:t xml:space="preserve">3.15.4 </w:t>
            </w:r>
            <w:r w:rsidR="003E03A0" w:rsidRPr="005814EF">
              <w:rPr>
                <w:rStyle w:val="a9"/>
                <w:rFonts w:hint="eastAsia"/>
                <w:noProof/>
              </w:rPr>
              <w:t>恢复出厂设置</w:t>
            </w:r>
            <w:r w:rsidR="003E03A0">
              <w:rPr>
                <w:noProof/>
                <w:webHidden/>
              </w:rPr>
              <w:tab/>
            </w:r>
            <w:r w:rsidR="003E03A0">
              <w:rPr>
                <w:noProof/>
                <w:webHidden/>
              </w:rPr>
              <w:fldChar w:fldCharType="begin"/>
            </w:r>
            <w:r w:rsidR="003E03A0">
              <w:rPr>
                <w:noProof/>
                <w:webHidden/>
              </w:rPr>
              <w:instrText xml:space="preserve"> PAGEREF _Toc12546947 \h </w:instrText>
            </w:r>
            <w:r w:rsidR="003E03A0">
              <w:rPr>
                <w:noProof/>
                <w:webHidden/>
              </w:rPr>
            </w:r>
            <w:r w:rsidR="003E03A0">
              <w:rPr>
                <w:noProof/>
                <w:webHidden/>
              </w:rPr>
              <w:fldChar w:fldCharType="separate"/>
            </w:r>
            <w:r w:rsidR="003E03A0">
              <w:rPr>
                <w:noProof/>
                <w:webHidden/>
              </w:rPr>
              <w:t>10</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8" w:history="1">
            <w:r w:rsidR="003E03A0" w:rsidRPr="005814EF">
              <w:rPr>
                <w:rStyle w:val="a9"/>
                <w:noProof/>
              </w:rPr>
              <w:t xml:space="preserve">3.15.5 </w:t>
            </w:r>
            <w:r w:rsidR="003E03A0" w:rsidRPr="005814EF">
              <w:rPr>
                <w:rStyle w:val="a9"/>
                <w:rFonts w:hint="eastAsia"/>
                <w:noProof/>
              </w:rPr>
              <w:t>升级注意事项</w:t>
            </w:r>
            <w:r w:rsidR="003E03A0">
              <w:rPr>
                <w:noProof/>
                <w:webHidden/>
              </w:rPr>
              <w:tab/>
            </w:r>
            <w:r w:rsidR="003E03A0">
              <w:rPr>
                <w:noProof/>
                <w:webHidden/>
              </w:rPr>
              <w:fldChar w:fldCharType="begin"/>
            </w:r>
            <w:r w:rsidR="003E03A0">
              <w:rPr>
                <w:noProof/>
                <w:webHidden/>
              </w:rPr>
              <w:instrText xml:space="preserve"> PAGEREF _Toc12546948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49" w:history="1">
            <w:r w:rsidR="003E03A0" w:rsidRPr="005814EF">
              <w:rPr>
                <w:rStyle w:val="a9"/>
                <w:noProof/>
              </w:rPr>
              <w:t>3.15.6 UIOT</w:t>
            </w:r>
            <w:r w:rsidR="003E03A0" w:rsidRPr="005814EF">
              <w:rPr>
                <w:rStyle w:val="a9"/>
                <w:rFonts w:hint="eastAsia"/>
                <w:noProof/>
              </w:rPr>
              <w:t>板子升级</w:t>
            </w:r>
            <w:r w:rsidR="003E03A0">
              <w:rPr>
                <w:noProof/>
                <w:webHidden/>
              </w:rPr>
              <w:tab/>
            </w:r>
            <w:r w:rsidR="003E03A0">
              <w:rPr>
                <w:noProof/>
                <w:webHidden/>
              </w:rPr>
              <w:fldChar w:fldCharType="begin"/>
            </w:r>
            <w:r w:rsidR="003E03A0">
              <w:rPr>
                <w:noProof/>
                <w:webHidden/>
              </w:rPr>
              <w:instrText xml:space="preserve"> PAGEREF _Toc12546949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50" w:history="1">
            <w:r w:rsidR="003E03A0" w:rsidRPr="005814EF">
              <w:rPr>
                <w:rStyle w:val="a9"/>
                <w:noProof/>
              </w:rPr>
              <w:t xml:space="preserve">3.15.7 </w:t>
            </w:r>
            <w:r w:rsidR="003E03A0" w:rsidRPr="005814EF">
              <w:rPr>
                <w:rStyle w:val="a9"/>
                <w:rFonts w:hint="eastAsia"/>
                <w:noProof/>
              </w:rPr>
              <w:t>修改</w:t>
            </w:r>
            <w:r w:rsidR="003E03A0" w:rsidRPr="005814EF">
              <w:rPr>
                <w:rStyle w:val="a9"/>
                <w:noProof/>
              </w:rPr>
              <w:t>S98_lunch_init</w:t>
            </w:r>
            <w:r w:rsidR="003E03A0" w:rsidRPr="005814EF">
              <w:rPr>
                <w:rStyle w:val="a9"/>
                <w:rFonts w:hint="eastAsia"/>
                <w:noProof/>
              </w:rPr>
              <w:t>删除</w:t>
            </w:r>
            <w:r w:rsidR="003E03A0">
              <w:rPr>
                <w:noProof/>
                <w:webHidden/>
              </w:rPr>
              <w:tab/>
            </w:r>
            <w:r w:rsidR="003E03A0">
              <w:rPr>
                <w:noProof/>
                <w:webHidden/>
              </w:rPr>
              <w:fldChar w:fldCharType="begin"/>
            </w:r>
            <w:r w:rsidR="003E03A0">
              <w:rPr>
                <w:noProof/>
                <w:webHidden/>
              </w:rPr>
              <w:instrText xml:space="preserve"> PAGEREF _Toc12546950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51" w:history="1">
            <w:r w:rsidR="003E03A0" w:rsidRPr="005814EF">
              <w:rPr>
                <w:rStyle w:val="a9"/>
                <w:noProof/>
              </w:rPr>
              <w:t xml:space="preserve">3.16 </w:t>
            </w:r>
            <w:r w:rsidR="003E03A0" w:rsidRPr="005814EF">
              <w:rPr>
                <w:rStyle w:val="a9"/>
                <w:rFonts w:hint="eastAsia"/>
                <w:noProof/>
              </w:rPr>
              <w:t>安卓</w:t>
            </w:r>
            <w:r w:rsidR="003E03A0" w:rsidRPr="005814EF">
              <w:rPr>
                <w:rStyle w:val="a9"/>
                <w:noProof/>
              </w:rPr>
              <w:t>tool</w:t>
            </w:r>
            <w:r w:rsidR="003E03A0" w:rsidRPr="005814EF">
              <w:rPr>
                <w:rStyle w:val="a9"/>
                <w:rFonts w:hint="eastAsia"/>
                <w:noProof/>
              </w:rPr>
              <w:t>启动配置</w:t>
            </w:r>
            <w:r w:rsidR="003E03A0">
              <w:rPr>
                <w:noProof/>
                <w:webHidden/>
              </w:rPr>
              <w:tab/>
            </w:r>
            <w:r w:rsidR="003E03A0">
              <w:rPr>
                <w:noProof/>
                <w:webHidden/>
              </w:rPr>
              <w:fldChar w:fldCharType="begin"/>
            </w:r>
            <w:r w:rsidR="003E03A0">
              <w:rPr>
                <w:noProof/>
                <w:webHidden/>
              </w:rPr>
              <w:instrText xml:space="preserve"> PAGEREF _Toc12546951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2" w:history="1">
            <w:r w:rsidR="003E03A0" w:rsidRPr="005814EF">
              <w:rPr>
                <w:rStyle w:val="a9"/>
                <w:noProof/>
              </w:rPr>
              <w:t xml:space="preserve">3.16 </w:t>
            </w:r>
            <w:r w:rsidR="003E03A0" w:rsidRPr="005814EF">
              <w:rPr>
                <w:rStyle w:val="a9"/>
                <w:rFonts w:hint="eastAsia"/>
                <w:noProof/>
              </w:rPr>
              <w:t>动态链接库配置和生成</w:t>
            </w:r>
            <w:r w:rsidR="003E03A0">
              <w:rPr>
                <w:noProof/>
                <w:webHidden/>
              </w:rPr>
              <w:tab/>
            </w:r>
            <w:r w:rsidR="003E03A0">
              <w:rPr>
                <w:noProof/>
                <w:webHidden/>
              </w:rPr>
              <w:fldChar w:fldCharType="begin"/>
            </w:r>
            <w:r w:rsidR="003E03A0">
              <w:rPr>
                <w:noProof/>
                <w:webHidden/>
              </w:rPr>
              <w:instrText xml:space="preserve"> PAGEREF _Toc12546952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53" w:history="1">
            <w:r w:rsidR="003E03A0" w:rsidRPr="005814EF">
              <w:rPr>
                <w:rStyle w:val="a9"/>
                <w:noProof/>
              </w:rPr>
              <w:t xml:space="preserve">3.16.1 </w:t>
            </w:r>
            <w:r w:rsidR="003E03A0" w:rsidRPr="005814EF">
              <w:rPr>
                <w:rStyle w:val="a9"/>
                <w:rFonts w:hint="eastAsia"/>
                <w:noProof/>
              </w:rPr>
              <w:t>生成动态链接库</w:t>
            </w:r>
            <w:r w:rsidR="003E03A0">
              <w:rPr>
                <w:noProof/>
                <w:webHidden/>
              </w:rPr>
              <w:tab/>
            </w:r>
            <w:r w:rsidR="003E03A0">
              <w:rPr>
                <w:noProof/>
                <w:webHidden/>
              </w:rPr>
              <w:fldChar w:fldCharType="begin"/>
            </w:r>
            <w:r w:rsidR="003E03A0">
              <w:rPr>
                <w:noProof/>
                <w:webHidden/>
              </w:rPr>
              <w:instrText xml:space="preserve"> PAGEREF _Toc12546953 \h </w:instrText>
            </w:r>
            <w:r w:rsidR="003E03A0">
              <w:rPr>
                <w:noProof/>
                <w:webHidden/>
              </w:rPr>
            </w:r>
            <w:r w:rsidR="003E03A0">
              <w:rPr>
                <w:noProof/>
                <w:webHidden/>
              </w:rPr>
              <w:fldChar w:fldCharType="separate"/>
            </w:r>
            <w:r w:rsidR="003E03A0">
              <w:rPr>
                <w:noProof/>
                <w:webHidden/>
              </w:rPr>
              <w:t>11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54" w:history="1">
            <w:r w:rsidR="003E03A0" w:rsidRPr="005814EF">
              <w:rPr>
                <w:rStyle w:val="a9"/>
                <w:noProof/>
              </w:rPr>
              <w:t xml:space="preserve">3.16.2 </w:t>
            </w:r>
            <w:r w:rsidR="003E03A0" w:rsidRPr="005814EF">
              <w:rPr>
                <w:rStyle w:val="a9"/>
                <w:rFonts w:hint="eastAsia"/>
                <w:noProof/>
              </w:rPr>
              <w:t>添加新的</w:t>
            </w:r>
            <w:r w:rsidR="003E03A0" w:rsidRPr="005814EF">
              <w:rPr>
                <w:rStyle w:val="a9"/>
                <w:noProof/>
              </w:rPr>
              <w:t>bin</w:t>
            </w:r>
            <w:r w:rsidR="003E03A0" w:rsidRPr="005814EF">
              <w:rPr>
                <w:rStyle w:val="a9"/>
                <w:rFonts w:hint="eastAsia"/>
                <w:noProof/>
              </w:rPr>
              <w:t>路径和动态链接库路径</w:t>
            </w:r>
            <w:r w:rsidR="003E03A0">
              <w:rPr>
                <w:noProof/>
                <w:webHidden/>
              </w:rPr>
              <w:tab/>
            </w:r>
            <w:r w:rsidR="003E03A0">
              <w:rPr>
                <w:noProof/>
                <w:webHidden/>
              </w:rPr>
              <w:fldChar w:fldCharType="begin"/>
            </w:r>
            <w:r w:rsidR="003E03A0">
              <w:rPr>
                <w:noProof/>
                <w:webHidden/>
              </w:rPr>
              <w:instrText xml:space="preserve"> PAGEREF _Toc12546954 \h </w:instrText>
            </w:r>
            <w:r w:rsidR="003E03A0">
              <w:rPr>
                <w:noProof/>
                <w:webHidden/>
              </w:rPr>
            </w:r>
            <w:r w:rsidR="003E03A0">
              <w:rPr>
                <w:noProof/>
                <w:webHidden/>
              </w:rPr>
              <w:fldChar w:fldCharType="separate"/>
            </w:r>
            <w:r w:rsidR="003E03A0">
              <w:rPr>
                <w:noProof/>
                <w:webHidden/>
              </w:rPr>
              <w:t>12</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5" w:history="1">
            <w:r w:rsidR="003E03A0" w:rsidRPr="005814EF">
              <w:rPr>
                <w:rStyle w:val="a9"/>
                <w:noProof/>
              </w:rPr>
              <w:t xml:space="preserve">3.17 </w:t>
            </w:r>
            <w:r w:rsidR="003E03A0" w:rsidRPr="005814EF">
              <w:rPr>
                <w:rStyle w:val="a9"/>
                <w:rFonts w:hint="eastAsia"/>
                <w:noProof/>
              </w:rPr>
              <w:t>关于时间</w:t>
            </w:r>
            <w:r w:rsidR="003E03A0">
              <w:rPr>
                <w:noProof/>
                <w:webHidden/>
              </w:rPr>
              <w:tab/>
            </w:r>
            <w:r w:rsidR="003E03A0">
              <w:rPr>
                <w:noProof/>
                <w:webHidden/>
              </w:rPr>
              <w:fldChar w:fldCharType="begin"/>
            </w:r>
            <w:r w:rsidR="003E03A0">
              <w:rPr>
                <w:noProof/>
                <w:webHidden/>
              </w:rPr>
              <w:instrText xml:space="preserve"> PAGEREF _Toc12546955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6" w:history="1">
            <w:r w:rsidR="003E03A0" w:rsidRPr="005814EF">
              <w:rPr>
                <w:rStyle w:val="a9"/>
                <w:noProof/>
              </w:rPr>
              <w:t xml:space="preserve">3.17 </w:t>
            </w:r>
            <w:r w:rsidR="003E03A0" w:rsidRPr="005814EF">
              <w:rPr>
                <w:rStyle w:val="a9"/>
                <w:rFonts w:hint="eastAsia"/>
                <w:noProof/>
              </w:rPr>
              <w:t>服务器更新</w:t>
            </w:r>
            <w:r w:rsidR="003E03A0" w:rsidRPr="005814EF">
              <w:rPr>
                <w:rStyle w:val="a9"/>
                <w:noProof/>
              </w:rPr>
              <w:t>sdk</w:t>
            </w:r>
            <w:r w:rsidR="003E03A0" w:rsidRPr="005814EF">
              <w:rPr>
                <w:rStyle w:val="a9"/>
                <w:rFonts w:hint="eastAsia"/>
                <w:noProof/>
              </w:rPr>
              <w:t>方法</w:t>
            </w:r>
            <w:r w:rsidR="003E03A0">
              <w:rPr>
                <w:noProof/>
                <w:webHidden/>
              </w:rPr>
              <w:tab/>
            </w:r>
            <w:r w:rsidR="003E03A0">
              <w:rPr>
                <w:noProof/>
                <w:webHidden/>
              </w:rPr>
              <w:fldChar w:fldCharType="begin"/>
            </w:r>
            <w:r w:rsidR="003E03A0">
              <w:rPr>
                <w:noProof/>
                <w:webHidden/>
              </w:rPr>
              <w:instrText xml:space="preserve"> PAGEREF _Toc12546956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7" w:history="1">
            <w:r w:rsidR="003E03A0" w:rsidRPr="005814EF">
              <w:rPr>
                <w:rStyle w:val="a9"/>
                <w:noProof/>
                <w:shd w:val="clear" w:color="auto" w:fill="FFFFFF"/>
              </w:rPr>
              <w:t>3.18 inittab</w:t>
            </w:r>
            <w:r w:rsidR="003E03A0" w:rsidRPr="005814EF">
              <w:rPr>
                <w:rStyle w:val="a9"/>
                <w:rFonts w:hint="eastAsia"/>
                <w:noProof/>
                <w:shd w:val="clear" w:color="auto" w:fill="FFFFFF"/>
              </w:rPr>
              <w:t>修改路径</w:t>
            </w:r>
            <w:r w:rsidR="003E03A0">
              <w:rPr>
                <w:noProof/>
                <w:webHidden/>
              </w:rPr>
              <w:tab/>
            </w:r>
            <w:r w:rsidR="003E03A0">
              <w:rPr>
                <w:noProof/>
                <w:webHidden/>
              </w:rPr>
              <w:fldChar w:fldCharType="begin"/>
            </w:r>
            <w:r w:rsidR="003E03A0">
              <w:rPr>
                <w:noProof/>
                <w:webHidden/>
              </w:rPr>
              <w:instrText xml:space="preserve"> PAGEREF _Toc12546957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8" w:history="1">
            <w:r w:rsidR="003E03A0" w:rsidRPr="005814EF">
              <w:rPr>
                <w:rStyle w:val="a9"/>
                <w:noProof/>
              </w:rPr>
              <w:t xml:space="preserve">3.19 </w:t>
            </w:r>
            <w:r w:rsidR="003E03A0" w:rsidRPr="005814EF">
              <w:rPr>
                <w:rStyle w:val="a9"/>
                <w:rFonts w:hint="eastAsia"/>
                <w:noProof/>
              </w:rPr>
              <w:t>开启</w:t>
            </w:r>
            <w:r w:rsidR="003E03A0" w:rsidRPr="005814EF">
              <w:rPr>
                <w:rStyle w:val="a9"/>
                <w:noProof/>
              </w:rPr>
              <w:t>ssh</w:t>
            </w:r>
            <w:r w:rsidR="003E03A0" w:rsidRPr="005814EF">
              <w:rPr>
                <w:rStyle w:val="a9"/>
                <w:rFonts w:hint="eastAsia"/>
                <w:noProof/>
              </w:rPr>
              <w:t>服务</w:t>
            </w:r>
            <w:r w:rsidR="003E03A0">
              <w:rPr>
                <w:noProof/>
                <w:webHidden/>
              </w:rPr>
              <w:tab/>
            </w:r>
            <w:r w:rsidR="003E03A0">
              <w:rPr>
                <w:noProof/>
                <w:webHidden/>
              </w:rPr>
              <w:fldChar w:fldCharType="begin"/>
            </w:r>
            <w:r w:rsidR="003E03A0">
              <w:rPr>
                <w:noProof/>
                <w:webHidden/>
              </w:rPr>
              <w:instrText xml:space="preserve"> PAGEREF _Toc12546958 \h </w:instrText>
            </w:r>
            <w:r w:rsidR="003E03A0">
              <w:rPr>
                <w:noProof/>
                <w:webHidden/>
              </w:rPr>
            </w:r>
            <w:r w:rsidR="003E03A0">
              <w:rPr>
                <w:noProof/>
                <w:webHidden/>
              </w:rPr>
              <w:fldChar w:fldCharType="separate"/>
            </w:r>
            <w:r w:rsidR="003E03A0">
              <w:rPr>
                <w:noProof/>
                <w:webHidden/>
              </w:rPr>
              <w:t>13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59" w:history="1">
            <w:r w:rsidR="003E03A0" w:rsidRPr="005814EF">
              <w:rPr>
                <w:rStyle w:val="a9"/>
                <w:noProof/>
              </w:rPr>
              <w:t xml:space="preserve">3.20 </w:t>
            </w:r>
            <w:r w:rsidR="003E03A0" w:rsidRPr="005814EF">
              <w:rPr>
                <w:rStyle w:val="a9"/>
                <w:rFonts w:hint="eastAsia"/>
                <w:noProof/>
              </w:rPr>
              <w:t>声波配网</w:t>
            </w:r>
            <w:r w:rsidR="003E03A0">
              <w:rPr>
                <w:noProof/>
                <w:webHidden/>
              </w:rPr>
              <w:tab/>
            </w:r>
            <w:r w:rsidR="003E03A0">
              <w:rPr>
                <w:noProof/>
                <w:webHidden/>
              </w:rPr>
              <w:fldChar w:fldCharType="begin"/>
            </w:r>
            <w:r w:rsidR="003E03A0">
              <w:rPr>
                <w:noProof/>
                <w:webHidden/>
              </w:rPr>
              <w:instrText xml:space="preserve"> PAGEREF _Toc12546959 \h </w:instrText>
            </w:r>
            <w:r w:rsidR="003E03A0">
              <w:rPr>
                <w:noProof/>
                <w:webHidden/>
              </w:rPr>
            </w:r>
            <w:r w:rsidR="003E03A0">
              <w:rPr>
                <w:noProof/>
                <w:webHidden/>
              </w:rPr>
              <w:fldChar w:fldCharType="separate"/>
            </w:r>
            <w:r w:rsidR="003E03A0">
              <w:rPr>
                <w:noProof/>
                <w:webHidden/>
              </w:rPr>
              <w:t>14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60" w:history="1">
            <w:r w:rsidR="003E03A0" w:rsidRPr="005814EF">
              <w:rPr>
                <w:rStyle w:val="a9"/>
                <w:noProof/>
              </w:rPr>
              <w:t>4 GPIO</w:t>
            </w:r>
            <w:r w:rsidR="003E03A0" w:rsidRPr="005814EF">
              <w:rPr>
                <w:rStyle w:val="a9"/>
                <w:rFonts w:hint="eastAsia"/>
                <w:noProof/>
              </w:rPr>
              <w:t>口使用</w:t>
            </w:r>
            <w:r w:rsidR="003E03A0">
              <w:rPr>
                <w:noProof/>
                <w:webHidden/>
              </w:rPr>
              <w:tab/>
            </w:r>
            <w:r w:rsidR="003E03A0">
              <w:rPr>
                <w:noProof/>
                <w:webHidden/>
              </w:rPr>
              <w:fldChar w:fldCharType="begin"/>
            </w:r>
            <w:r w:rsidR="003E03A0">
              <w:rPr>
                <w:noProof/>
                <w:webHidden/>
              </w:rPr>
              <w:instrText xml:space="preserve"> PAGEREF _Toc12546960 \h </w:instrText>
            </w:r>
            <w:r w:rsidR="003E03A0">
              <w:rPr>
                <w:noProof/>
                <w:webHidden/>
              </w:rPr>
            </w:r>
            <w:r w:rsidR="003E03A0">
              <w:rPr>
                <w:noProof/>
                <w:webHidden/>
              </w:rPr>
              <w:fldChar w:fldCharType="separate"/>
            </w:r>
            <w:r w:rsidR="003E03A0">
              <w:rPr>
                <w:noProof/>
                <w:webHidden/>
              </w:rPr>
              <w:t>14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61" w:history="1">
            <w:r w:rsidR="003E03A0" w:rsidRPr="005814EF">
              <w:rPr>
                <w:rStyle w:val="a9"/>
                <w:noProof/>
                <w:shd w:val="clear" w:color="auto" w:fill="FCFCFC"/>
              </w:rPr>
              <w:t>4.1 GPIO dts</w:t>
            </w:r>
            <w:r w:rsidR="003E03A0" w:rsidRPr="005814EF">
              <w:rPr>
                <w:rStyle w:val="a9"/>
                <w:rFonts w:hint="eastAsia"/>
                <w:noProof/>
                <w:shd w:val="clear" w:color="auto" w:fill="FCFCFC"/>
              </w:rPr>
              <w:t>配置</w:t>
            </w:r>
            <w:r w:rsidR="003E03A0">
              <w:rPr>
                <w:noProof/>
                <w:webHidden/>
              </w:rPr>
              <w:tab/>
            </w:r>
            <w:r w:rsidR="003E03A0">
              <w:rPr>
                <w:noProof/>
                <w:webHidden/>
              </w:rPr>
              <w:fldChar w:fldCharType="begin"/>
            </w:r>
            <w:r w:rsidR="003E03A0">
              <w:rPr>
                <w:noProof/>
                <w:webHidden/>
              </w:rPr>
              <w:instrText xml:space="preserve"> PAGEREF _Toc12546961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62" w:history="1">
            <w:r w:rsidR="003E03A0" w:rsidRPr="005814EF">
              <w:rPr>
                <w:rStyle w:val="a9"/>
                <w:noProof/>
              </w:rPr>
              <w:t xml:space="preserve">4.2 </w:t>
            </w:r>
            <w:r w:rsidR="003E03A0" w:rsidRPr="005814EF">
              <w:rPr>
                <w:rStyle w:val="a9"/>
                <w:rFonts w:hint="eastAsia"/>
                <w:noProof/>
              </w:rPr>
              <w:t>将</w:t>
            </w:r>
            <w:r w:rsidR="003E03A0" w:rsidRPr="005814EF">
              <w:rPr>
                <w:rStyle w:val="a9"/>
                <w:noProof/>
              </w:rPr>
              <w:t>IO</w:t>
            </w:r>
            <w:r w:rsidR="003E03A0" w:rsidRPr="005814EF">
              <w:rPr>
                <w:rStyle w:val="a9"/>
                <w:rFonts w:hint="eastAsia"/>
                <w:noProof/>
              </w:rPr>
              <w:t>口导入到用户控件</w:t>
            </w:r>
            <w:r w:rsidR="003E03A0">
              <w:rPr>
                <w:noProof/>
                <w:webHidden/>
              </w:rPr>
              <w:tab/>
            </w:r>
            <w:r w:rsidR="003E03A0">
              <w:rPr>
                <w:noProof/>
                <w:webHidden/>
              </w:rPr>
              <w:fldChar w:fldCharType="begin"/>
            </w:r>
            <w:r w:rsidR="003E03A0">
              <w:rPr>
                <w:noProof/>
                <w:webHidden/>
              </w:rPr>
              <w:instrText xml:space="preserve"> PAGEREF _Toc12546962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63" w:history="1">
            <w:r w:rsidR="003E03A0" w:rsidRPr="005814EF">
              <w:rPr>
                <w:rStyle w:val="a9"/>
                <w:noProof/>
                <w:shd w:val="clear" w:color="auto" w:fill="FFFFFF"/>
              </w:rPr>
              <w:t xml:space="preserve">4.2.1 </w:t>
            </w:r>
            <w:r w:rsidR="003E03A0" w:rsidRPr="005814EF">
              <w:rPr>
                <w:rStyle w:val="a9"/>
                <w:rFonts w:hint="eastAsia"/>
                <w:noProof/>
                <w:shd w:val="clear" w:color="auto" w:fill="FFFFFF"/>
              </w:rPr>
              <w:t>命令行导出</w:t>
            </w:r>
            <w:r w:rsidR="003E03A0" w:rsidRPr="005814EF">
              <w:rPr>
                <w:rStyle w:val="a9"/>
                <w:noProof/>
                <w:shd w:val="clear" w:color="auto" w:fill="FFFFFF"/>
              </w:rPr>
              <w:t>io</w:t>
            </w:r>
            <w:r w:rsidR="003E03A0" w:rsidRPr="005814EF">
              <w:rPr>
                <w:rStyle w:val="a9"/>
                <w:rFonts w:hint="eastAsia"/>
                <w:noProof/>
                <w:shd w:val="clear" w:color="auto" w:fill="FFFFFF"/>
              </w:rPr>
              <w:t>口</w:t>
            </w:r>
            <w:r w:rsidR="003E03A0">
              <w:rPr>
                <w:noProof/>
                <w:webHidden/>
              </w:rPr>
              <w:tab/>
            </w:r>
            <w:r w:rsidR="003E03A0">
              <w:rPr>
                <w:noProof/>
                <w:webHidden/>
              </w:rPr>
              <w:fldChar w:fldCharType="begin"/>
            </w:r>
            <w:r w:rsidR="003E03A0">
              <w:rPr>
                <w:noProof/>
                <w:webHidden/>
              </w:rPr>
              <w:instrText xml:space="preserve"> PAGEREF _Toc12546963 \h </w:instrText>
            </w:r>
            <w:r w:rsidR="003E03A0">
              <w:rPr>
                <w:noProof/>
                <w:webHidden/>
              </w:rPr>
            </w:r>
            <w:r w:rsidR="003E03A0">
              <w:rPr>
                <w:noProof/>
                <w:webHidden/>
              </w:rPr>
              <w:fldChar w:fldCharType="separate"/>
            </w:r>
            <w:r w:rsidR="003E03A0">
              <w:rPr>
                <w:noProof/>
                <w:webHidden/>
              </w:rPr>
              <w:t>15</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64" w:history="1">
            <w:r w:rsidR="003E03A0" w:rsidRPr="005814EF">
              <w:rPr>
                <w:rStyle w:val="a9"/>
                <w:noProof/>
              </w:rPr>
              <w:t xml:space="preserve">4.2.2 </w:t>
            </w:r>
            <w:r w:rsidR="003E03A0" w:rsidRPr="005814EF">
              <w:rPr>
                <w:rStyle w:val="a9"/>
                <w:rFonts w:hint="eastAsia"/>
                <w:noProof/>
              </w:rPr>
              <w:t>在应用程序中操作</w:t>
            </w:r>
            <w:r w:rsidR="003E03A0">
              <w:rPr>
                <w:noProof/>
                <w:webHidden/>
              </w:rPr>
              <w:tab/>
            </w:r>
            <w:r w:rsidR="003E03A0">
              <w:rPr>
                <w:noProof/>
                <w:webHidden/>
              </w:rPr>
              <w:fldChar w:fldCharType="begin"/>
            </w:r>
            <w:r w:rsidR="003E03A0">
              <w:rPr>
                <w:noProof/>
                <w:webHidden/>
              </w:rPr>
              <w:instrText xml:space="preserve"> PAGEREF _Toc12546964 \h </w:instrText>
            </w:r>
            <w:r w:rsidR="003E03A0">
              <w:rPr>
                <w:noProof/>
                <w:webHidden/>
              </w:rPr>
            </w:r>
            <w:r w:rsidR="003E03A0">
              <w:rPr>
                <w:noProof/>
                <w:webHidden/>
              </w:rPr>
              <w:fldChar w:fldCharType="separate"/>
            </w:r>
            <w:r w:rsidR="003E03A0">
              <w:rPr>
                <w:noProof/>
                <w:webHidden/>
              </w:rPr>
              <w:t>16</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65" w:history="1">
            <w:r w:rsidR="003E03A0" w:rsidRPr="005814EF">
              <w:rPr>
                <w:rStyle w:val="a9"/>
                <w:noProof/>
              </w:rPr>
              <w:t xml:space="preserve">5 spi </w:t>
            </w:r>
            <w:r w:rsidR="003E03A0" w:rsidRPr="005814EF">
              <w:rPr>
                <w:rStyle w:val="a9"/>
                <w:rFonts w:hint="eastAsia"/>
                <w:noProof/>
              </w:rPr>
              <w:t>接口</w:t>
            </w:r>
            <w:r w:rsidR="003E03A0" w:rsidRPr="005814EF">
              <w:rPr>
                <w:rStyle w:val="a9"/>
                <w:noProof/>
              </w:rPr>
              <w:t>Lcd</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_Toc12546965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66" w:history="1">
            <w:r w:rsidR="003E03A0" w:rsidRPr="005814EF">
              <w:rPr>
                <w:rStyle w:val="a9"/>
                <w:noProof/>
              </w:rPr>
              <w:t xml:space="preserve">5.1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_Toc12546966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67" w:history="1">
            <w:r w:rsidR="003E03A0" w:rsidRPr="005814EF">
              <w:rPr>
                <w:rStyle w:val="a9"/>
                <w:noProof/>
              </w:rPr>
              <w:t xml:space="preserve">5.2 </w:t>
            </w:r>
            <w:r w:rsidR="003E03A0" w:rsidRPr="005814EF">
              <w:rPr>
                <w:rStyle w:val="a9"/>
                <w:rFonts w:hint="eastAsia"/>
                <w:noProof/>
              </w:rPr>
              <w:t>硬件信息</w:t>
            </w:r>
            <w:r w:rsidR="003E03A0">
              <w:rPr>
                <w:noProof/>
                <w:webHidden/>
              </w:rPr>
              <w:tab/>
            </w:r>
            <w:r w:rsidR="003E03A0">
              <w:rPr>
                <w:noProof/>
                <w:webHidden/>
              </w:rPr>
              <w:fldChar w:fldCharType="begin"/>
            </w:r>
            <w:r w:rsidR="003E03A0">
              <w:rPr>
                <w:noProof/>
                <w:webHidden/>
              </w:rPr>
              <w:instrText xml:space="preserve"> PAGEREF _Toc12546967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68" w:history="1">
            <w:r w:rsidR="003E03A0" w:rsidRPr="005814EF">
              <w:rPr>
                <w:rStyle w:val="a9"/>
                <w:noProof/>
              </w:rPr>
              <w:t>4.2.1  rk3308 SPI</w:t>
            </w:r>
            <w:r w:rsidR="003E03A0" w:rsidRPr="005814EF">
              <w:rPr>
                <w:rStyle w:val="a9"/>
                <w:rFonts w:hint="eastAsia"/>
                <w:noProof/>
              </w:rPr>
              <w:t>功能</w:t>
            </w:r>
            <w:r w:rsidR="003E03A0">
              <w:rPr>
                <w:noProof/>
                <w:webHidden/>
              </w:rPr>
              <w:tab/>
            </w:r>
            <w:r w:rsidR="003E03A0">
              <w:rPr>
                <w:noProof/>
                <w:webHidden/>
              </w:rPr>
              <w:fldChar w:fldCharType="begin"/>
            </w:r>
            <w:r w:rsidR="003E03A0">
              <w:rPr>
                <w:noProof/>
                <w:webHidden/>
              </w:rPr>
              <w:instrText xml:space="preserve"> PAGEREF _Toc12546968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69" w:history="1">
            <w:r w:rsidR="003E03A0" w:rsidRPr="005814EF">
              <w:rPr>
                <w:rStyle w:val="a9"/>
                <w:noProof/>
              </w:rPr>
              <w:t>5.2.2</w:t>
            </w:r>
            <w:r w:rsidR="003E03A0" w:rsidRPr="005814EF">
              <w:rPr>
                <w:rStyle w:val="a9"/>
                <w:rFonts w:hint="eastAsia"/>
                <w:noProof/>
              </w:rPr>
              <w:t>配置内核支持瑞芯微</w:t>
            </w:r>
            <w:r w:rsidR="003E03A0" w:rsidRPr="005814EF">
              <w:rPr>
                <w:rStyle w:val="a9"/>
                <w:noProof/>
              </w:rPr>
              <w:t>spi</w:t>
            </w:r>
            <w:r w:rsidR="003E03A0">
              <w:rPr>
                <w:noProof/>
                <w:webHidden/>
              </w:rPr>
              <w:tab/>
            </w:r>
            <w:r w:rsidR="003E03A0">
              <w:rPr>
                <w:noProof/>
                <w:webHidden/>
              </w:rPr>
              <w:fldChar w:fldCharType="begin"/>
            </w:r>
            <w:r w:rsidR="003E03A0">
              <w:rPr>
                <w:noProof/>
                <w:webHidden/>
              </w:rPr>
              <w:instrText xml:space="preserve"> PAGEREF _Toc12546969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70" w:history="1">
            <w:r w:rsidR="003E03A0" w:rsidRPr="005814EF">
              <w:rPr>
                <w:rStyle w:val="a9"/>
                <w:noProof/>
              </w:rPr>
              <w:t xml:space="preserve">5.2.3 lcd </w:t>
            </w:r>
            <w:r w:rsidR="003E03A0" w:rsidRPr="005814EF">
              <w:rPr>
                <w:rStyle w:val="a9"/>
                <w:rFonts w:hint="eastAsia"/>
                <w:noProof/>
              </w:rPr>
              <w:t>屏接口模式配置</w:t>
            </w:r>
            <w:r w:rsidR="003E03A0">
              <w:rPr>
                <w:noProof/>
                <w:webHidden/>
              </w:rPr>
              <w:tab/>
            </w:r>
            <w:r w:rsidR="003E03A0">
              <w:rPr>
                <w:noProof/>
                <w:webHidden/>
              </w:rPr>
              <w:fldChar w:fldCharType="begin"/>
            </w:r>
            <w:r w:rsidR="003E03A0">
              <w:rPr>
                <w:noProof/>
                <w:webHidden/>
              </w:rPr>
              <w:instrText xml:space="preserve"> PAGEREF _Toc12546970 \h </w:instrText>
            </w:r>
            <w:r w:rsidR="003E03A0">
              <w:rPr>
                <w:noProof/>
                <w:webHidden/>
              </w:rPr>
            </w:r>
            <w:r w:rsidR="003E03A0">
              <w:rPr>
                <w:noProof/>
                <w:webHidden/>
              </w:rPr>
              <w:fldChar w:fldCharType="separate"/>
            </w:r>
            <w:r w:rsidR="003E03A0">
              <w:rPr>
                <w:noProof/>
                <w:webHidden/>
              </w:rPr>
              <w:t>17</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71" w:history="1">
            <w:r w:rsidR="003E03A0" w:rsidRPr="005814EF">
              <w:rPr>
                <w:rStyle w:val="a9"/>
                <w:noProof/>
              </w:rPr>
              <w:t>5.2.4  lcd</w:t>
            </w:r>
            <w:r w:rsidR="003E03A0" w:rsidRPr="005814EF">
              <w:rPr>
                <w:rStyle w:val="a9"/>
                <w:rFonts w:hint="eastAsia"/>
                <w:noProof/>
              </w:rPr>
              <w:t>屏</w:t>
            </w:r>
            <w:r w:rsidR="003E03A0" w:rsidRPr="005814EF">
              <w:rPr>
                <w:rStyle w:val="a9"/>
                <w:noProof/>
              </w:rPr>
              <w:t>spi</w:t>
            </w:r>
            <w:r w:rsidR="003E03A0" w:rsidRPr="005814EF">
              <w:rPr>
                <w:rStyle w:val="a9"/>
                <w:rFonts w:hint="eastAsia"/>
                <w:noProof/>
              </w:rPr>
              <w:t>接口引脚描述</w:t>
            </w:r>
            <w:r w:rsidR="003E03A0">
              <w:rPr>
                <w:noProof/>
                <w:webHidden/>
              </w:rPr>
              <w:tab/>
            </w:r>
            <w:r w:rsidR="003E03A0">
              <w:rPr>
                <w:noProof/>
                <w:webHidden/>
              </w:rPr>
              <w:fldChar w:fldCharType="begin"/>
            </w:r>
            <w:r w:rsidR="003E03A0">
              <w:rPr>
                <w:noProof/>
                <w:webHidden/>
              </w:rPr>
              <w:instrText xml:space="preserve"> PAGEREF _Toc12546971 \h </w:instrText>
            </w:r>
            <w:r w:rsidR="003E03A0">
              <w:rPr>
                <w:noProof/>
                <w:webHidden/>
              </w:rPr>
            </w:r>
            <w:r w:rsidR="003E03A0">
              <w:rPr>
                <w:noProof/>
                <w:webHidden/>
              </w:rPr>
              <w:fldChar w:fldCharType="separate"/>
            </w:r>
            <w:r w:rsidR="003E03A0">
              <w:rPr>
                <w:noProof/>
                <w:webHidden/>
              </w:rPr>
              <w:t>18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2" w:history="1">
            <w:r w:rsidR="003E03A0" w:rsidRPr="005814EF">
              <w:rPr>
                <w:rStyle w:val="a9"/>
                <w:noProof/>
              </w:rPr>
              <w:t>5.2 dts</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_Toc12546972 \h </w:instrText>
            </w:r>
            <w:r w:rsidR="003E03A0">
              <w:rPr>
                <w:noProof/>
                <w:webHidden/>
              </w:rPr>
            </w:r>
            <w:r w:rsidR="003E03A0">
              <w:rPr>
                <w:noProof/>
                <w:webHidden/>
              </w:rPr>
              <w:fldChar w:fldCharType="separate"/>
            </w:r>
            <w:r w:rsidR="003E03A0">
              <w:rPr>
                <w:noProof/>
                <w:webHidden/>
              </w:rPr>
              <w:t>18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3" w:history="1">
            <w:r w:rsidR="003E03A0" w:rsidRPr="005814EF">
              <w:rPr>
                <w:rStyle w:val="a9"/>
                <w:noProof/>
              </w:rPr>
              <w:t xml:space="preserve">5.3 </w:t>
            </w:r>
            <w:r w:rsidR="003E03A0" w:rsidRPr="005814EF">
              <w:rPr>
                <w:rStyle w:val="a9"/>
                <w:rFonts w:hint="eastAsia"/>
                <w:noProof/>
              </w:rPr>
              <w:t>驱动例程</w:t>
            </w:r>
            <w:r w:rsidR="003E03A0">
              <w:rPr>
                <w:noProof/>
                <w:webHidden/>
              </w:rPr>
              <w:tab/>
            </w:r>
            <w:r w:rsidR="003E03A0">
              <w:rPr>
                <w:noProof/>
                <w:webHidden/>
              </w:rPr>
              <w:fldChar w:fldCharType="begin"/>
            </w:r>
            <w:r w:rsidR="003E03A0">
              <w:rPr>
                <w:noProof/>
                <w:webHidden/>
              </w:rPr>
              <w:instrText xml:space="preserve"> PAGEREF _Toc12546973 \h </w:instrText>
            </w:r>
            <w:r w:rsidR="003E03A0">
              <w:rPr>
                <w:noProof/>
                <w:webHidden/>
              </w:rPr>
            </w:r>
            <w:r w:rsidR="003E03A0">
              <w:rPr>
                <w:noProof/>
                <w:webHidden/>
              </w:rPr>
              <w:fldChar w:fldCharType="separate"/>
            </w:r>
            <w:r w:rsidR="003E03A0">
              <w:rPr>
                <w:noProof/>
                <w:webHidden/>
              </w:rPr>
              <w:t>19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4" w:history="1">
            <w:r w:rsidR="003E03A0" w:rsidRPr="005814EF">
              <w:rPr>
                <w:rStyle w:val="a9"/>
                <w:noProof/>
              </w:rPr>
              <w:t xml:space="preserve">5.4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_Toc12546974 \h </w:instrText>
            </w:r>
            <w:r w:rsidR="003E03A0">
              <w:rPr>
                <w:noProof/>
                <w:webHidden/>
              </w:rPr>
            </w:r>
            <w:r w:rsidR="003E03A0">
              <w:rPr>
                <w:noProof/>
                <w:webHidden/>
              </w:rPr>
              <w:fldChar w:fldCharType="separate"/>
            </w:r>
            <w:r w:rsidR="003E03A0">
              <w:rPr>
                <w:noProof/>
                <w:webHidden/>
              </w:rPr>
              <w:t>27</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75" w:history="1">
            <w:r w:rsidR="003E03A0" w:rsidRPr="005814EF">
              <w:rPr>
                <w:rStyle w:val="a9"/>
                <w:noProof/>
              </w:rPr>
              <w:t xml:space="preserve">6 </w:t>
            </w:r>
            <w:r w:rsidR="003E03A0" w:rsidRPr="005814EF">
              <w:rPr>
                <w:rStyle w:val="a9"/>
                <w:rFonts w:hint="eastAsia"/>
                <w:noProof/>
              </w:rPr>
              <w:t>触摸屏</w:t>
            </w:r>
            <w:r w:rsidR="003E03A0" w:rsidRPr="005814EF">
              <w:rPr>
                <w:rStyle w:val="a9"/>
                <w:noProof/>
              </w:rPr>
              <w:t>ft6236</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_Toc12546975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6" w:history="1">
            <w:r w:rsidR="003E03A0" w:rsidRPr="005814EF">
              <w:rPr>
                <w:rStyle w:val="a9"/>
                <w:noProof/>
              </w:rPr>
              <w:t xml:space="preserve">6.1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_Toc12546976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7" w:history="1">
            <w:r w:rsidR="003E03A0" w:rsidRPr="005814EF">
              <w:rPr>
                <w:rStyle w:val="a9"/>
                <w:noProof/>
              </w:rPr>
              <w:t xml:space="preserve">6.2 </w:t>
            </w:r>
            <w:r w:rsidR="003E03A0" w:rsidRPr="005814EF">
              <w:rPr>
                <w:rStyle w:val="a9"/>
                <w:rFonts w:hint="eastAsia"/>
                <w:noProof/>
              </w:rPr>
              <w:t>配置</w:t>
            </w:r>
            <w:r w:rsidR="003E03A0" w:rsidRPr="005814EF">
              <w:rPr>
                <w:rStyle w:val="a9"/>
                <w:noProof/>
              </w:rPr>
              <w:t>dts</w:t>
            </w:r>
            <w:r w:rsidR="003E03A0">
              <w:rPr>
                <w:noProof/>
                <w:webHidden/>
              </w:rPr>
              <w:tab/>
            </w:r>
            <w:r w:rsidR="003E03A0">
              <w:rPr>
                <w:noProof/>
                <w:webHidden/>
              </w:rPr>
              <w:fldChar w:fldCharType="begin"/>
            </w:r>
            <w:r w:rsidR="003E03A0">
              <w:rPr>
                <w:noProof/>
                <w:webHidden/>
              </w:rPr>
              <w:instrText xml:space="preserve"> PAGEREF _Toc12546977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8" w:history="1">
            <w:r w:rsidR="003E03A0" w:rsidRPr="005814EF">
              <w:rPr>
                <w:rStyle w:val="a9"/>
                <w:noProof/>
              </w:rPr>
              <w:t>6.3</w:t>
            </w:r>
            <w:r w:rsidR="003E03A0" w:rsidRPr="005814EF">
              <w:rPr>
                <w:rStyle w:val="a9"/>
                <w:rFonts w:hint="eastAsia"/>
                <w:noProof/>
              </w:rPr>
              <w:t>驱动例程</w:t>
            </w:r>
            <w:r w:rsidR="003E03A0">
              <w:rPr>
                <w:noProof/>
                <w:webHidden/>
              </w:rPr>
              <w:tab/>
            </w:r>
            <w:r w:rsidR="003E03A0">
              <w:rPr>
                <w:noProof/>
                <w:webHidden/>
              </w:rPr>
              <w:fldChar w:fldCharType="begin"/>
            </w:r>
            <w:r w:rsidR="003E03A0">
              <w:rPr>
                <w:noProof/>
                <w:webHidden/>
              </w:rPr>
              <w:instrText xml:space="preserve"> PAGEREF _Toc12546978 \h </w:instrText>
            </w:r>
            <w:r w:rsidR="003E03A0">
              <w:rPr>
                <w:noProof/>
                <w:webHidden/>
              </w:rPr>
            </w:r>
            <w:r w:rsidR="003E03A0">
              <w:rPr>
                <w:noProof/>
                <w:webHidden/>
              </w:rPr>
              <w:fldChar w:fldCharType="separate"/>
            </w:r>
            <w:r w:rsidR="003E03A0">
              <w:rPr>
                <w:noProof/>
                <w:webHidden/>
              </w:rPr>
              <w:t>28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79" w:history="1">
            <w:r w:rsidR="003E03A0" w:rsidRPr="005814EF">
              <w:rPr>
                <w:rStyle w:val="a9"/>
                <w:noProof/>
              </w:rPr>
              <w:t xml:space="preserve">6.4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_Toc12546979 \h </w:instrText>
            </w:r>
            <w:r w:rsidR="003E03A0">
              <w:rPr>
                <w:noProof/>
                <w:webHidden/>
              </w:rPr>
            </w:r>
            <w:r w:rsidR="003E03A0">
              <w:rPr>
                <w:noProof/>
                <w:webHidden/>
              </w:rPr>
              <w:fldChar w:fldCharType="separate"/>
            </w:r>
            <w:r w:rsidR="003E03A0">
              <w:rPr>
                <w:noProof/>
                <w:webHidden/>
              </w:rPr>
              <w:t>29</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80" w:history="1">
            <w:r w:rsidR="003E03A0" w:rsidRPr="005814EF">
              <w:rPr>
                <w:rStyle w:val="a9"/>
                <w:noProof/>
              </w:rPr>
              <w:t xml:space="preserve">7 </w:t>
            </w:r>
            <w:r w:rsidR="003E03A0" w:rsidRPr="005814EF">
              <w:rPr>
                <w:rStyle w:val="a9"/>
                <w:rFonts w:hint="eastAsia"/>
                <w:noProof/>
              </w:rPr>
              <w:t>配置</w:t>
            </w:r>
            <w:r w:rsidR="003E03A0" w:rsidRPr="005814EF">
              <w:rPr>
                <w:rStyle w:val="a9"/>
                <w:noProof/>
              </w:rPr>
              <w:t>minigui</w:t>
            </w:r>
            <w:r w:rsidR="003E03A0" w:rsidRPr="005814EF">
              <w:rPr>
                <w:rStyle w:val="a9"/>
                <w:rFonts w:hint="eastAsia"/>
                <w:noProof/>
              </w:rPr>
              <w:t>支持</w:t>
            </w:r>
            <w:r w:rsidR="003E03A0">
              <w:rPr>
                <w:noProof/>
                <w:webHidden/>
              </w:rPr>
              <w:tab/>
            </w:r>
            <w:r w:rsidR="003E03A0">
              <w:rPr>
                <w:noProof/>
                <w:webHidden/>
              </w:rPr>
              <w:fldChar w:fldCharType="begin"/>
            </w:r>
            <w:r w:rsidR="003E03A0">
              <w:rPr>
                <w:noProof/>
                <w:webHidden/>
              </w:rPr>
              <w:instrText xml:space="preserve"> PAGEREF _Toc12546980 \h </w:instrText>
            </w:r>
            <w:r w:rsidR="003E03A0">
              <w:rPr>
                <w:noProof/>
                <w:webHidden/>
              </w:rPr>
            </w:r>
            <w:r w:rsidR="003E03A0">
              <w:rPr>
                <w:noProof/>
                <w:webHidden/>
              </w:rPr>
              <w:fldChar w:fldCharType="separate"/>
            </w:r>
            <w:r w:rsidR="003E03A0">
              <w:rPr>
                <w:noProof/>
                <w:webHidden/>
              </w:rPr>
              <w:t>29</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81" w:history="1">
            <w:r w:rsidR="003E03A0" w:rsidRPr="005814EF">
              <w:rPr>
                <w:rStyle w:val="a9"/>
                <w:noProof/>
              </w:rPr>
              <w:t xml:space="preserve">8 </w:t>
            </w:r>
            <w:r w:rsidR="003E03A0" w:rsidRPr="005814EF">
              <w:rPr>
                <w:rStyle w:val="a9"/>
                <w:rFonts w:hint="eastAsia"/>
                <w:noProof/>
              </w:rPr>
              <w:t>单独移植</w:t>
            </w:r>
            <w:r w:rsidR="003E03A0" w:rsidRPr="005814EF">
              <w:rPr>
                <w:rStyle w:val="a9"/>
                <w:noProof/>
              </w:rPr>
              <w:t>minigui</w:t>
            </w:r>
            <w:r w:rsidR="003E03A0">
              <w:rPr>
                <w:noProof/>
                <w:webHidden/>
              </w:rPr>
              <w:tab/>
            </w:r>
            <w:r w:rsidR="003E03A0">
              <w:rPr>
                <w:noProof/>
                <w:webHidden/>
              </w:rPr>
              <w:fldChar w:fldCharType="begin"/>
            </w:r>
            <w:r w:rsidR="003E03A0">
              <w:rPr>
                <w:noProof/>
                <w:webHidden/>
              </w:rPr>
              <w:instrText xml:space="preserve"> PAGEREF _Toc12546981 \h </w:instrText>
            </w:r>
            <w:r w:rsidR="003E03A0">
              <w:rPr>
                <w:noProof/>
                <w:webHidden/>
              </w:rPr>
            </w:r>
            <w:r w:rsidR="003E03A0">
              <w:rPr>
                <w:noProof/>
                <w:webHidden/>
              </w:rPr>
              <w:fldChar w:fldCharType="separate"/>
            </w:r>
            <w:r w:rsidR="003E03A0">
              <w:rPr>
                <w:noProof/>
                <w:webHidden/>
              </w:rPr>
              <w:t>30</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82" w:history="1">
            <w:r w:rsidR="003E03A0" w:rsidRPr="005814EF">
              <w:rPr>
                <w:rStyle w:val="a9"/>
                <w:noProof/>
              </w:rPr>
              <w:t xml:space="preserve">8.1 minigui </w:t>
            </w:r>
            <w:r w:rsidR="003E03A0" w:rsidRPr="005814EF">
              <w:rPr>
                <w:rStyle w:val="a9"/>
                <w:rFonts w:hint="eastAsia"/>
                <w:noProof/>
              </w:rPr>
              <w:t>库移植</w:t>
            </w:r>
            <w:r w:rsidR="003E03A0">
              <w:rPr>
                <w:noProof/>
                <w:webHidden/>
              </w:rPr>
              <w:tab/>
            </w:r>
            <w:r w:rsidR="003E03A0">
              <w:rPr>
                <w:noProof/>
                <w:webHidden/>
              </w:rPr>
              <w:fldChar w:fldCharType="begin"/>
            </w:r>
            <w:r w:rsidR="003E03A0">
              <w:rPr>
                <w:noProof/>
                <w:webHidden/>
              </w:rPr>
              <w:instrText xml:space="preserve"> PAGEREF _Toc12546982 \h </w:instrText>
            </w:r>
            <w:r w:rsidR="003E03A0">
              <w:rPr>
                <w:noProof/>
                <w:webHidden/>
              </w:rPr>
            </w:r>
            <w:r w:rsidR="003E03A0">
              <w:rPr>
                <w:noProof/>
                <w:webHidden/>
              </w:rPr>
              <w:fldChar w:fldCharType="separate"/>
            </w:r>
            <w:r w:rsidR="003E03A0">
              <w:rPr>
                <w:noProof/>
                <w:webHidden/>
              </w:rPr>
              <w:t>30</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83" w:history="1">
            <w:r w:rsidR="003E03A0" w:rsidRPr="005814EF">
              <w:rPr>
                <w:rStyle w:val="a9"/>
                <w:noProof/>
              </w:rPr>
              <w:t xml:space="preserve">8.2 minigui </w:t>
            </w:r>
            <w:r w:rsidR="003E03A0" w:rsidRPr="005814EF">
              <w:rPr>
                <w:rStyle w:val="a9"/>
                <w:rFonts w:hint="eastAsia"/>
                <w:noProof/>
              </w:rPr>
              <w:t>配置文件</w:t>
            </w:r>
            <w:r w:rsidR="003E03A0">
              <w:rPr>
                <w:noProof/>
                <w:webHidden/>
              </w:rPr>
              <w:tab/>
            </w:r>
            <w:r w:rsidR="003E03A0">
              <w:rPr>
                <w:noProof/>
                <w:webHidden/>
              </w:rPr>
              <w:fldChar w:fldCharType="begin"/>
            </w:r>
            <w:r w:rsidR="003E03A0">
              <w:rPr>
                <w:noProof/>
                <w:webHidden/>
              </w:rPr>
              <w:instrText xml:space="preserve"> PAGEREF _Toc12546983 \h </w:instrText>
            </w:r>
            <w:r w:rsidR="003E03A0">
              <w:rPr>
                <w:noProof/>
                <w:webHidden/>
              </w:rPr>
            </w:r>
            <w:r w:rsidR="003E03A0">
              <w:rPr>
                <w:noProof/>
                <w:webHidden/>
              </w:rPr>
              <w:fldChar w:fldCharType="separate"/>
            </w:r>
            <w:r w:rsidR="003E03A0">
              <w:rPr>
                <w:noProof/>
                <w:webHidden/>
              </w:rPr>
              <w:t>33</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84" w:history="1">
            <w:r w:rsidR="003E03A0" w:rsidRPr="005814EF">
              <w:rPr>
                <w:rStyle w:val="a9"/>
                <w:noProof/>
              </w:rPr>
              <w:t>9</w:t>
            </w:r>
            <w:r w:rsidR="003E03A0" w:rsidRPr="005814EF">
              <w:rPr>
                <w:rStyle w:val="a9"/>
                <w:rFonts w:hint="eastAsia"/>
                <w:noProof/>
              </w:rPr>
              <w:t>移植</w:t>
            </w:r>
            <w:r w:rsidR="003E03A0" w:rsidRPr="005814EF">
              <w:rPr>
                <w:rStyle w:val="a9"/>
                <w:noProof/>
              </w:rPr>
              <w:t>openssl</w:t>
            </w:r>
            <w:r w:rsidR="003E03A0" w:rsidRPr="005814EF">
              <w:rPr>
                <w:rStyle w:val="a9"/>
                <w:rFonts w:hint="eastAsia"/>
                <w:noProof/>
              </w:rPr>
              <w:t>和</w:t>
            </w:r>
            <w:r w:rsidR="003E03A0" w:rsidRPr="005814EF">
              <w:rPr>
                <w:rStyle w:val="a9"/>
                <w:noProof/>
              </w:rPr>
              <w:t>curl</w:t>
            </w:r>
            <w:r w:rsidR="003E03A0">
              <w:rPr>
                <w:noProof/>
                <w:webHidden/>
              </w:rPr>
              <w:tab/>
            </w:r>
            <w:r w:rsidR="003E03A0">
              <w:rPr>
                <w:noProof/>
                <w:webHidden/>
              </w:rPr>
              <w:fldChar w:fldCharType="begin"/>
            </w:r>
            <w:r w:rsidR="003E03A0">
              <w:rPr>
                <w:noProof/>
                <w:webHidden/>
              </w:rPr>
              <w:instrText xml:space="preserve"> PAGEREF _Toc12546984 \h </w:instrText>
            </w:r>
            <w:r w:rsidR="003E03A0">
              <w:rPr>
                <w:noProof/>
                <w:webHidden/>
              </w:rPr>
            </w:r>
            <w:r w:rsidR="003E03A0">
              <w:rPr>
                <w:noProof/>
                <w:webHidden/>
              </w:rPr>
              <w:fldChar w:fldCharType="separate"/>
            </w:r>
            <w:r w:rsidR="003E03A0">
              <w:rPr>
                <w:noProof/>
                <w:webHidden/>
              </w:rPr>
              <w:t>34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85" w:history="1">
            <w:r w:rsidR="003E03A0" w:rsidRPr="005814EF">
              <w:rPr>
                <w:rStyle w:val="a9"/>
                <w:noProof/>
                <w:shd w:val="clear" w:color="auto" w:fill="FFFFFF"/>
              </w:rPr>
              <w:t xml:space="preserve">10 </w:t>
            </w:r>
            <w:r w:rsidR="003E03A0" w:rsidRPr="005814EF">
              <w:rPr>
                <w:rStyle w:val="a9"/>
                <w:rFonts w:hint="eastAsia"/>
                <w:noProof/>
                <w:shd w:val="clear" w:color="auto" w:fill="FFFFFF"/>
              </w:rPr>
              <w:t>显示</w:t>
            </w:r>
            <w:r w:rsidR="003E03A0" w:rsidRPr="005814EF">
              <w:rPr>
                <w:rStyle w:val="a9"/>
                <w:noProof/>
                <w:shd w:val="clear" w:color="auto" w:fill="FFFFFF"/>
              </w:rPr>
              <w:t>logo</w:t>
            </w:r>
            <w:r w:rsidR="003E03A0">
              <w:rPr>
                <w:noProof/>
                <w:webHidden/>
              </w:rPr>
              <w:tab/>
            </w:r>
            <w:r w:rsidR="003E03A0">
              <w:rPr>
                <w:noProof/>
                <w:webHidden/>
              </w:rPr>
              <w:fldChar w:fldCharType="begin"/>
            </w:r>
            <w:r w:rsidR="003E03A0">
              <w:rPr>
                <w:noProof/>
                <w:webHidden/>
              </w:rPr>
              <w:instrText xml:space="preserve"> PAGEREF _Toc12546985 \h </w:instrText>
            </w:r>
            <w:r w:rsidR="003E03A0">
              <w:rPr>
                <w:noProof/>
                <w:webHidden/>
              </w:rPr>
            </w:r>
            <w:r w:rsidR="003E03A0">
              <w:rPr>
                <w:noProof/>
                <w:webHidden/>
              </w:rPr>
              <w:fldChar w:fldCharType="separate"/>
            </w:r>
            <w:r w:rsidR="003E03A0">
              <w:rPr>
                <w:noProof/>
                <w:webHidden/>
              </w:rPr>
              <w:t>35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86" w:history="1">
            <w:r w:rsidR="003E03A0" w:rsidRPr="005814EF">
              <w:rPr>
                <w:rStyle w:val="a9"/>
                <w:noProof/>
              </w:rPr>
              <w:t>10.1 uboot</w:t>
            </w:r>
            <w:r w:rsidR="003E03A0" w:rsidRPr="005814EF">
              <w:rPr>
                <w:rStyle w:val="a9"/>
                <w:rFonts w:hint="eastAsia"/>
                <w:noProof/>
              </w:rPr>
              <w:t>显示</w:t>
            </w:r>
            <w:r w:rsidR="003E03A0" w:rsidRPr="005814EF">
              <w:rPr>
                <w:rStyle w:val="a9"/>
                <w:noProof/>
              </w:rPr>
              <w:t>logo</w:t>
            </w:r>
            <w:r w:rsidR="003E03A0">
              <w:rPr>
                <w:noProof/>
                <w:webHidden/>
              </w:rPr>
              <w:tab/>
            </w:r>
            <w:r w:rsidR="003E03A0">
              <w:rPr>
                <w:noProof/>
                <w:webHidden/>
              </w:rPr>
              <w:fldChar w:fldCharType="begin"/>
            </w:r>
            <w:r w:rsidR="003E03A0">
              <w:rPr>
                <w:noProof/>
                <w:webHidden/>
              </w:rPr>
              <w:instrText xml:space="preserve"> PAGEREF _Toc12546986 \h </w:instrText>
            </w:r>
            <w:r w:rsidR="003E03A0">
              <w:rPr>
                <w:noProof/>
                <w:webHidden/>
              </w:rPr>
            </w:r>
            <w:r w:rsidR="003E03A0">
              <w:rPr>
                <w:noProof/>
                <w:webHidden/>
              </w:rPr>
              <w:fldChar w:fldCharType="separate"/>
            </w:r>
            <w:r w:rsidR="003E03A0">
              <w:rPr>
                <w:noProof/>
                <w:webHidden/>
              </w:rPr>
              <w:t>35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87" w:history="1">
            <w:r w:rsidR="003E03A0" w:rsidRPr="005814EF">
              <w:rPr>
                <w:rStyle w:val="a9"/>
                <w:noProof/>
                <w:shd w:val="clear" w:color="auto" w:fill="FFFFFF"/>
              </w:rPr>
              <w:t xml:space="preserve">10.3 </w:t>
            </w:r>
            <w:r w:rsidR="003E03A0" w:rsidRPr="005814EF">
              <w:rPr>
                <w:rStyle w:val="a9"/>
                <w:rFonts w:hint="eastAsia"/>
                <w:noProof/>
                <w:shd w:val="clear" w:color="auto" w:fill="FFFFFF"/>
              </w:rPr>
              <w:t>测试</w:t>
            </w:r>
            <w:r w:rsidR="003E03A0" w:rsidRPr="005814EF">
              <w:rPr>
                <w:rStyle w:val="a9"/>
                <w:noProof/>
                <w:shd w:val="clear" w:color="auto" w:fill="FFFFFF"/>
              </w:rPr>
              <w:t>uboot</w:t>
            </w:r>
            <w:r w:rsidR="003E03A0" w:rsidRPr="005814EF">
              <w:rPr>
                <w:rStyle w:val="a9"/>
                <w:rFonts w:hint="eastAsia"/>
                <w:noProof/>
                <w:shd w:val="clear" w:color="auto" w:fill="FFFFFF"/>
              </w:rPr>
              <w:t>的</w:t>
            </w:r>
            <w:r w:rsidR="003E03A0" w:rsidRPr="005814EF">
              <w:rPr>
                <w:rStyle w:val="a9"/>
                <w:noProof/>
                <w:shd w:val="clear" w:color="auto" w:fill="FFFFFF"/>
              </w:rPr>
              <w:t>spi</w:t>
            </w:r>
            <w:r w:rsidR="003E03A0" w:rsidRPr="005814EF">
              <w:rPr>
                <w:rStyle w:val="a9"/>
                <w:rFonts w:hint="eastAsia"/>
                <w:noProof/>
                <w:shd w:val="clear" w:color="auto" w:fill="FFFFFF"/>
              </w:rPr>
              <w:t>驱动是否可用</w:t>
            </w:r>
            <w:r w:rsidR="003E03A0">
              <w:rPr>
                <w:noProof/>
                <w:webHidden/>
              </w:rPr>
              <w:tab/>
            </w:r>
            <w:r w:rsidR="003E03A0">
              <w:rPr>
                <w:noProof/>
                <w:webHidden/>
              </w:rPr>
              <w:fldChar w:fldCharType="begin"/>
            </w:r>
            <w:r w:rsidR="003E03A0">
              <w:rPr>
                <w:noProof/>
                <w:webHidden/>
              </w:rPr>
              <w:instrText xml:space="preserve"> PAGEREF _Toc12546987 \h </w:instrText>
            </w:r>
            <w:r w:rsidR="003E03A0">
              <w:rPr>
                <w:noProof/>
                <w:webHidden/>
              </w:rPr>
            </w:r>
            <w:r w:rsidR="003E03A0">
              <w:rPr>
                <w:noProof/>
                <w:webHidden/>
              </w:rPr>
              <w:fldChar w:fldCharType="separate"/>
            </w:r>
            <w:r w:rsidR="003E03A0">
              <w:rPr>
                <w:noProof/>
                <w:webHidden/>
              </w:rPr>
              <w:t>36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88" w:history="1">
            <w:r w:rsidR="003E03A0" w:rsidRPr="005814EF">
              <w:rPr>
                <w:rStyle w:val="a9"/>
                <w:noProof/>
              </w:rPr>
              <w:t xml:space="preserve">10.2 </w:t>
            </w:r>
            <w:r w:rsidR="003E03A0" w:rsidRPr="005814EF">
              <w:rPr>
                <w:rStyle w:val="a9"/>
                <w:rFonts w:hint="eastAsia"/>
                <w:noProof/>
              </w:rPr>
              <w:t>内核显示</w:t>
            </w:r>
            <w:r w:rsidR="003E03A0" w:rsidRPr="005814EF">
              <w:rPr>
                <w:rStyle w:val="a9"/>
                <w:noProof/>
              </w:rPr>
              <w:t>logo</w:t>
            </w:r>
            <w:r w:rsidR="003E03A0">
              <w:rPr>
                <w:noProof/>
                <w:webHidden/>
              </w:rPr>
              <w:tab/>
            </w:r>
            <w:r w:rsidR="003E03A0">
              <w:rPr>
                <w:noProof/>
                <w:webHidden/>
              </w:rPr>
              <w:fldChar w:fldCharType="begin"/>
            </w:r>
            <w:r w:rsidR="003E03A0">
              <w:rPr>
                <w:noProof/>
                <w:webHidden/>
              </w:rPr>
              <w:instrText xml:space="preserve"> PAGEREF _Toc12546988 \h </w:instrText>
            </w:r>
            <w:r w:rsidR="003E03A0">
              <w:rPr>
                <w:noProof/>
                <w:webHidden/>
              </w:rPr>
            </w:r>
            <w:r w:rsidR="003E03A0">
              <w:rPr>
                <w:noProof/>
                <w:webHidden/>
              </w:rPr>
              <w:fldChar w:fldCharType="separate"/>
            </w:r>
            <w:r w:rsidR="003E03A0">
              <w:rPr>
                <w:noProof/>
                <w:webHidden/>
              </w:rPr>
              <w:t>37</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89" w:history="1">
            <w:r w:rsidR="003E03A0" w:rsidRPr="005814EF">
              <w:rPr>
                <w:rStyle w:val="a9"/>
                <w:noProof/>
              </w:rPr>
              <w:t xml:space="preserve">11 </w:t>
            </w:r>
            <w:r w:rsidR="003E03A0" w:rsidRPr="005814EF">
              <w:rPr>
                <w:rStyle w:val="a9"/>
                <w:rFonts w:hint="eastAsia"/>
                <w:noProof/>
              </w:rPr>
              <w:t>裁剪内存</w:t>
            </w:r>
            <w:r w:rsidR="003E03A0">
              <w:rPr>
                <w:noProof/>
                <w:webHidden/>
              </w:rPr>
              <w:tab/>
            </w:r>
            <w:r w:rsidR="003E03A0">
              <w:rPr>
                <w:noProof/>
                <w:webHidden/>
              </w:rPr>
              <w:fldChar w:fldCharType="begin"/>
            </w:r>
            <w:r w:rsidR="003E03A0">
              <w:rPr>
                <w:noProof/>
                <w:webHidden/>
              </w:rPr>
              <w:instrText xml:space="preserve"> PAGEREF _Toc12546989 \h </w:instrText>
            </w:r>
            <w:r w:rsidR="003E03A0">
              <w:rPr>
                <w:noProof/>
                <w:webHidden/>
              </w:rPr>
            </w:r>
            <w:r w:rsidR="003E03A0">
              <w:rPr>
                <w:noProof/>
                <w:webHidden/>
              </w:rPr>
              <w:fldChar w:fldCharType="separate"/>
            </w:r>
            <w:r w:rsidR="003E03A0">
              <w:rPr>
                <w:noProof/>
                <w:webHidden/>
              </w:rPr>
              <w:t>37</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90" w:history="1">
            <w:r w:rsidR="003E03A0" w:rsidRPr="005814EF">
              <w:rPr>
                <w:rStyle w:val="a9"/>
                <w:noProof/>
              </w:rPr>
              <w:t>12 PWM</w:t>
            </w:r>
            <w:r w:rsidR="003E03A0" w:rsidRPr="005814EF">
              <w:rPr>
                <w:rStyle w:val="a9"/>
                <w:rFonts w:hint="eastAsia"/>
                <w:noProof/>
              </w:rPr>
              <w:t>背光</w:t>
            </w:r>
            <w:r w:rsidR="003E03A0">
              <w:rPr>
                <w:noProof/>
                <w:webHidden/>
              </w:rPr>
              <w:tab/>
            </w:r>
            <w:r w:rsidR="003E03A0">
              <w:rPr>
                <w:noProof/>
                <w:webHidden/>
              </w:rPr>
              <w:fldChar w:fldCharType="begin"/>
            </w:r>
            <w:r w:rsidR="003E03A0">
              <w:rPr>
                <w:noProof/>
                <w:webHidden/>
              </w:rPr>
              <w:instrText xml:space="preserve"> PAGEREF _Toc12546990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1" w:history="1">
            <w:r w:rsidR="003E03A0" w:rsidRPr="005814EF">
              <w:rPr>
                <w:rStyle w:val="a9"/>
                <w:noProof/>
              </w:rPr>
              <w:t xml:space="preserve">12.1 </w:t>
            </w:r>
            <w:r w:rsidR="003E03A0" w:rsidRPr="005814EF">
              <w:rPr>
                <w:rStyle w:val="a9"/>
                <w:rFonts w:hint="eastAsia"/>
                <w:noProof/>
              </w:rPr>
              <w:t>配置内核支持</w:t>
            </w:r>
            <w:r w:rsidR="003E03A0" w:rsidRPr="005814EF">
              <w:rPr>
                <w:rStyle w:val="a9"/>
                <w:noProof/>
              </w:rPr>
              <w:t>pwm</w:t>
            </w:r>
            <w:r w:rsidR="003E03A0" w:rsidRPr="005814EF">
              <w:rPr>
                <w:rStyle w:val="a9"/>
                <w:rFonts w:hint="eastAsia"/>
                <w:noProof/>
              </w:rPr>
              <w:t>背光驱动</w:t>
            </w:r>
            <w:r w:rsidR="003E03A0">
              <w:rPr>
                <w:noProof/>
                <w:webHidden/>
              </w:rPr>
              <w:tab/>
            </w:r>
            <w:r w:rsidR="003E03A0">
              <w:rPr>
                <w:noProof/>
                <w:webHidden/>
              </w:rPr>
              <w:fldChar w:fldCharType="begin"/>
            </w:r>
            <w:r w:rsidR="003E03A0">
              <w:rPr>
                <w:noProof/>
                <w:webHidden/>
              </w:rPr>
              <w:instrText xml:space="preserve"> PAGEREF _Toc12546991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2" w:history="1">
            <w:r w:rsidR="003E03A0" w:rsidRPr="005814EF">
              <w:rPr>
                <w:rStyle w:val="a9"/>
                <w:noProof/>
              </w:rPr>
              <w:t xml:space="preserve">12.2 </w:t>
            </w:r>
            <w:r w:rsidR="003E03A0" w:rsidRPr="005814EF">
              <w:rPr>
                <w:rStyle w:val="a9"/>
                <w:rFonts w:hint="eastAsia"/>
                <w:noProof/>
              </w:rPr>
              <w:t>配置</w:t>
            </w:r>
            <w:r w:rsidR="003E03A0" w:rsidRPr="005814EF">
              <w:rPr>
                <w:rStyle w:val="a9"/>
                <w:noProof/>
              </w:rPr>
              <w:t>pwm</w:t>
            </w:r>
            <w:r w:rsidR="003E03A0" w:rsidRPr="005814EF">
              <w:rPr>
                <w:rStyle w:val="a9"/>
                <w:rFonts w:hint="eastAsia"/>
                <w:noProof/>
              </w:rPr>
              <w:t>背光设备节点</w:t>
            </w:r>
            <w:r w:rsidR="003E03A0">
              <w:rPr>
                <w:noProof/>
                <w:webHidden/>
              </w:rPr>
              <w:tab/>
            </w:r>
            <w:r w:rsidR="003E03A0">
              <w:rPr>
                <w:noProof/>
                <w:webHidden/>
              </w:rPr>
              <w:fldChar w:fldCharType="begin"/>
            </w:r>
            <w:r w:rsidR="003E03A0">
              <w:rPr>
                <w:noProof/>
                <w:webHidden/>
              </w:rPr>
              <w:instrText xml:space="preserve"> PAGEREF _Toc12546992 \h </w:instrText>
            </w:r>
            <w:r w:rsidR="003E03A0">
              <w:rPr>
                <w:noProof/>
                <w:webHidden/>
              </w:rPr>
            </w:r>
            <w:r w:rsidR="003E03A0">
              <w:rPr>
                <w:noProof/>
                <w:webHidden/>
              </w:rPr>
              <w:fldChar w:fldCharType="separate"/>
            </w:r>
            <w:r w:rsidR="003E03A0">
              <w:rPr>
                <w:noProof/>
                <w:webHidden/>
              </w:rPr>
              <w:t>38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3" w:history="1">
            <w:r w:rsidR="003E03A0" w:rsidRPr="005814EF">
              <w:rPr>
                <w:rStyle w:val="a9"/>
                <w:noProof/>
              </w:rPr>
              <w:t xml:space="preserve">12.2.3 </w:t>
            </w:r>
            <w:r w:rsidR="003E03A0" w:rsidRPr="005814EF">
              <w:rPr>
                <w:rStyle w:val="a9"/>
                <w:rFonts w:hint="eastAsia"/>
                <w:noProof/>
              </w:rPr>
              <w:t>背光驱动</w:t>
            </w:r>
            <w:r w:rsidR="003E03A0">
              <w:rPr>
                <w:noProof/>
                <w:webHidden/>
              </w:rPr>
              <w:tab/>
            </w:r>
            <w:r w:rsidR="003E03A0">
              <w:rPr>
                <w:noProof/>
                <w:webHidden/>
              </w:rPr>
              <w:fldChar w:fldCharType="begin"/>
            </w:r>
            <w:r w:rsidR="003E03A0">
              <w:rPr>
                <w:noProof/>
                <w:webHidden/>
              </w:rPr>
              <w:instrText xml:space="preserve"> PAGEREF _Toc12546993 \h </w:instrText>
            </w:r>
            <w:r w:rsidR="003E03A0">
              <w:rPr>
                <w:noProof/>
                <w:webHidden/>
              </w:rPr>
            </w:r>
            <w:r w:rsidR="003E03A0">
              <w:rPr>
                <w:noProof/>
                <w:webHidden/>
              </w:rPr>
              <w:fldChar w:fldCharType="separate"/>
            </w:r>
            <w:r w:rsidR="003E03A0">
              <w:rPr>
                <w:noProof/>
                <w:webHidden/>
              </w:rPr>
              <w:t>39</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6994" w:history="1">
            <w:r w:rsidR="003E03A0" w:rsidRPr="005814EF">
              <w:rPr>
                <w:rStyle w:val="a9"/>
                <w:noProof/>
              </w:rPr>
              <w:t xml:space="preserve">13 wifi </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_Toc12546994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5" w:history="1">
            <w:r w:rsidR="003E03A0" w:rsidRPr="005814EF">
              <w:rPr>
                <w:rStyle w:val="a9"/>
                <w:noProof/>
              </w:rPr>
              <w:t>13.1</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_Toc12546995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6" w:history="1">
            <w:r w:rsidR="003E03A0" w:rsidRPr="005814EF">
              <w:rPr>
                <w:rStyle w:val="a9"/>
                <w:noProof/>
              </w:rPr>
              <w:t xml:space="preserve">13.2 </w:t>
            </w:r>
            <w:r w:rsidR="003E03A0" w:rsidRPr="005814EF">
              <w:rPr>
                <w:rStyle w:val="a9"/>
                <w:rFonts w:hint="eastAsia"/>
                <w:noProof/>
              </w:rPr>
              <w:t>配置内核</w:t>
            </w:r>
            <w:r w:rsidR="003E03A0">
              <w:rPr>
                <w:noProof/>
                <w:webHidden/>
              </w:rPr>
              <w:tab/>
            </w:r>
            <w:r w:rsidR="003E03A0">
              <w:rPr>
                <w:noProof/>
                <w:webHidden/>
              </w:rPr>
              <w:fldChar w:fldCharType="begin"/>
            </w:r>
            <w:r w:rsidR="003E03A0">
              <w:rPr>
                <w:noProof/>
                <w:webHidden/>
              </w:rPr>
              <w:instrText xml:space="preserve"> PAGEREF _Toc12546996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6997" w:history="1">
            <w:r w:rsidR="003E03A0" w:rsidRPr="005814EF">
              <w:rPr>
                <w:rStyle w:val="a9"/>
                <w:noProof/>
              </w:rPr>
              <w:t xml:space="preserve">13.3 </w:t>
            </w:r>
            <w:r w:rsidR="003E03A0" w:rsidRPr="005814EF">
              <w:rPr>
                <w:rStyle w:val="a9"/>
                <w:rFonts w:hint="eastAsia"/>
                <w:noProof/>
              </w:rPr>
              <w:t>命令行配网</w:t>
            </w:r>
            <w:r w:rsidR="003E03A0">
              <w:rPr>
                <w:noProof/>
                <w:webHidden/>
              </w:rPr>
              <w:tab/>
            </w:r>
            <w:r w:rsidR="003E03A0">
              <w:rPr>
                <w:noProof/>
                <w:webHidden/>
              </w:rPr>
              <w:fldChar w:fldCharType="begin"/>
            </w:r>
            <w:r w:rsidR="003E03A0">
              <w:rPr>
                <w:noProof/>
                <w:webHidden/>
              </w:rPr>
              <w:instrText xml:space="preserve"> PAGEREF _Toc12546997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98" w:history="1">
            <w:r w:rsidR="003E03A0" w:rsidRPr="005814EF">
              <w:rPr>
                <w:rStyle w:val="a9"/>
                <w:noProof/>
              </w:rPr>
              <w:t>13.3.1 buildroot</w:t>
            </w:r>
            <w:r w:rsidR="003E03A0" w:rsidRPr="005814EF">
              <w:rPr>
                <w:rStyle w:val="a9"/>
                <w:rFonts w:hint="eastAsia"/>
                <w:noProof/>
              </w:rPr>
              <w:t>选择配置文件</w:t>
            </w:r>
            <w:r w:rsidR="003E03A0">
              <w:rPr>
                <w:noProof/>
                <w:webHidden/>
              </w:rPr>
              <w:tab/>
            </w:r>
            <w:r w:rsidR="003E03A0">
              <w:rPr>
                <w:noProof/>
                <w:webHidden/>
              </w:rPr>
              <w:fldChar w:fldCharType="begin"/>
            </w:r>
            <w:r w:rsidR="003E03A0">
              <w:rPr>
                <w:noProof/>
                <w:webHidden/>
              </w:rPr>
              <w:instrText xml:space="preserve"> PAGEREF _Toc12546998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6999" w:history="1">
            <w:r w:rsidR="003E03A0" w:rsidRPr="005814EF">
              <w:rPr>
                <w:rStyle w:val="a9"/>
                <w:noProof/>
              </w:rPr>
              <w:t xml:space="preserve">13.3.2 </w:t>
            </w:r>
            <w:r w:rsidR="003E03A0" w:rsidRPr="005814EF">
              <w:rPr>
                <w:rStyle w:val="a9"/>
                <w:rFonts w:hint="eastAsia"/>
                <w:noProof/>
              </w:rPr>
              <w:t>串口终端输入</w:t>
            </w:r>
            <w:r w:rsidR="003E03A0">
              <w:rPr>
                <w:noProof/>
                <w:webHidden/>
              </w:rPr>
              <w:tab/>
            </w:r>
            <w:r w:rsidR="003E03A0">
              <w:rPr>
                <w:noProof/>
                <w:webHidden/>
              </w:rPr>
              <w:fldChar w:fldCharType="begin"/>
            </w:r>
            <w:r w:rsidR="003E03A0">
              <w:rPr>
                <w:noProof/>
                <w:webHidden/>
              </w:rPr>
              <w:instrText xml:space="preserve"> PAGEREF _Toc12546999 \h </w:instrText>
            </w:r>
            <w:r w:rsidR="003E03A0">
              <w:rPr>
                <w:noProof/>
                <w:webHidden/>
              </w:rPr>
            </w:r>
            <w:r w:rsidR="003E03A0">
              <w:rPr>
                <w:noProof/>
                <w:webHidden/>
              </w:rPr>
              <w:fldChar w:fldCharType="separate"/>
            </w:r>
            <w:r w:rsidR="003E03A0">
              <w:rPr>
                <w:noProof/>
                <w:webHidden/>
              </w:rPr>
              <w:t>44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0" w:history="1">
            <w:r w:rsidR="003E03A0" w:rsidRPr="005814EF">
              <w:rPr>
                <w:rStyle w:val="a9"/>
                <w:noProof/>
              </w:rPr>
              <w:t xml:space="preserve">13.4 </w:t>
            </w:r>
            <w:r w:rsidR="003E03A0" w:rsidRPr="005814EF">
              <w:rPr>
                <w:rStyle w:val="a9"/>
                <w:rFonts w:hint="eastAsia"/>
                <w:noProof/>
              </w:rPr>
              <w:t>手机配网</w:t>
            </w:r>
            <w:r w:rsidR="003E03A0">
              <w:rPr>
                <w:noProof/>
                <w:webHidden/>
              </w:rPr>
              <w:tab/>
            </w:r>
            <w:r w:rsidR="003E03A0">
              <w:rPr>
                <w:noProof/>
                <w:webHidden/>
              </w:rPr>
              <w:fldChar w:fldCharType="begin"/>
            </w:r>
            <w:r w:rsidR="003E03A0">
              <w:rPr>
                <w:noProof/>
                <w:webHidden/>
              </w:rPr>
              <w:instrText xml:space="preserve"> PAGEREF _Toc12547000 \h </w:instrText>
            </w:r>
            <w:r w:rsidR="003E03A0">
              <w:rPr>
                <w:noProof/>
                <w:webHidden/>
              </w:rPr>
            </w:r>
            <w:r w:rsidR="003E03A0">
              <w:rPr>
                <w:noProof/>
                <w:webHidden/>
              </w:rPr>
              <w:fldChar w:fldCharType="separate"/>
            </w:r>
            <w:r w:rsidR="003E03A0">
              <w:rPr>
                <w:noProof/>
                <w:webHidden/>
              </w:rPr>
              <w:t>45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1" w:history="1">
            <w:r w:rsidR="003E03A0" w:rsidRPr="005814EF">
              <w:rPr>
                <w:rStyle w:val="a9"/>
                <w:noProof/>
              </w:rPr>
              <w:t>13.5 iw</w:t>
            </w:r>
            <w:r w:rsidR="003E03A0" w:rsidRPr="005814EF">
              <w:rPr>
                <w:rStyle w:val="a9"/>
                <w:rFonts w:hint="eastAsia"/>
                <w:noProof/>
              </w:rPr>
              <w:t>工具使用</w:t>
            </w:r>
            <w:r w:rsidR="003E03A0">
              <w:rPr>
                <w:noProof/>
                <w:webHidden/>
              </w:rPr>
              <w:tab/>
            </w:r>
            <w:r w:rsidR="003E03A0">
              <w:rPr>
                <w:noProof/>
                <w:webHidden/>
              </w:rPr>
              <w:fldChar w:fldCharType="begin"/>
            </w:r>
            <w:r w:rsidR="003E03A0">
              <w:rPr>
                <w:noProof/>
                <w:webHidden/>
              </w:rPr>
              <w:instrText xml:space="preserve"> PAGEREF _Toc12547001 \h </w:instrText>
            </w:r>
            <w:r w:rsidR="003E03A0">
              <w:rPr>
                <w:noProof/>
                <w:webHidden/>
              </w:rPr>
            </w:r>
            <w:r w:rsidR="003E03A0">
              <w:rPr>
                <w:noProof/>
                <w:webHidden/>
              </w:rPr>
              <w:fldChar w:fldCharType="separate"/>
            </w:r>
            <w:r w:rsidR="003E03A0">
              <w:rPr>
                <w:noProof/>
                <w:webHidden/>
              </w:rPr>
              <w:t>46</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02" w:history="1">
            <w:r w:rsidR="003E03A0" w:rsidRPr="005814EF">
              <w:rPr>
                <w:rStyle w:val="a9"/>
                <w:noProof/>
              </w:rPr>
              <w:t xml:space="preserve">13.6 wpa_supplicant </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_Toc12547002 \h </w:instrText>
            </w:r>
            <w:r w:rsidR="003E03A0">
              <w:rPr>
                <w:noProof/>
                <w:webHidden/>
              </w:rPr>
            </w:r>
            <w:r w:rsidR="003E03A0">
              <w:rPr>
                <w:noProof/>
                <w:webHidden/>
              </w:rPr>
              <w:fldChar w:fldCharType="separate"/>
            </w:r>
            <w:r w:rsidR="003E03A0">
              <w:rPr>
                <w:noProof/>
                <w:webHidden/>
              </w:rPr>
              <w:t>46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3" w:history="1">
            <w:r w:rsidR="003E03A0" w:rsidRPr="005814EF">
              <w:rPr>
                <w:rStyle w:val="a9"/>
                <w:noProof/>
              </w:rPr>
              <w:t xml:space="preserve">13.5 </w:t>
            </w:r>
            <w:r w:rsidR="003E03A0" w:rsidRPr="005814EF">
              <w:rPr>
                <w:rStyle w:val="a9"/>
                <w:rFonts w:hint="eastAsia"/>
                <w:noProof/>
              </w:rPr>
              <w:t>驱动源码</w:t>
            </w:r>
            <w:r w:rsidR="003E03A0">
              <w:rPr>
                <w:noProof/>
                <w:webHidden/>
              </w:rPr>
              <w:tab/>
            </w:r>
            <w:r w:rsidR="003E03A0">
              <w:rPr>
                <w:noProof/>
                <w:webHidden/>
              </w:rPr>
              <w:fldChar w:fldCharType="begin"/>
            </w:r>
            <w:r w:rsidR="003E03A0">
              <w:rPr>
                <w:noProof/>
                <w:webHidden/>
              </w:rPr>
              <w:instrText xml:space="preserve"> PAGEREF _Toc12547003 \h </w:instrText>
            </w:r>
            <w:r w:rsidR="003E03A0">
              <w:rPr>
                <w:noProof/>
                <w:webHidden/>
              </w:rPr>
            </w:r>
            <w:r w:rsidR="003E03A0">
              <w:rPr>
                <w:noProof/>
                <w:webHidden/>
              </w:rPr>
              <w:fldChar w:fldCharType="separate"/>
            </w:r>
            <w:r w:rsidR="003E03A0">
              <w:rPr>
                <w:noProof/>
                <w:webHidden/>
              </w:rPr>
              <w:t>47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4" w:history="1">
            <w:r w:rsidR="003E03A0" w:rsidRPr="005814EF">
              <w:rPr>
                <w:rStyle w:val="a9"/>
                <w:noProof/>
              </w:rPr>
              <w:t>kernel\drivers\net\wireless\rockchip_wlan</w:t>
            </w:r>
            <w:r w:rsidR="003E03A0">
              <w:rPr>
                <w:noProof/>
                <w:webHidden/>
              </w:rPr>
              <w:tab/>
            </w:r>
            <w:r w:rsidR="003E03A0">
              <w:rPr>
                <w:noProof/>
                <w:webHidden/>
              </w:rPr>
              <w:fldChar w:fldCharType="begin"/>
            </w:r>
            <w:r w:rsidR="003E03A0">
              <w:rPr>
                <w:noProof/>
                <w:webHidden/>
              </w:rPr>
              <w:instrText xml:space="preserve"> PAGEREF _Toc12547004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5" w:history="1">
            <w:r w:rsidR="003E03A0" w:rsidRPr="005814EF">
              <w:rPr>
                <w:rStyle w:val="a9"/>
                <w:noProof/>
              </w:rPr>
              <w:t xml:space="preserve">13.6 rtl8189f </w:t>
            </w:r>
            <w:r w:rsidR="003E03A0" w:rsidRPr="005814EF">
              <w:rPr>
                <w:rStyle w:val="a9"/>
                <w:rFonts w:hint="eastAsia"/>
                <w:noProof/>
              </w:rPr>
              <w:t>功能引脚</w:t>
            </w:r>
            <w:r w:rsidR="003E03A0">
              <w:rPr>
                <w:noProof/>
                <w:webHidden/>
              </w:rPr>
              <w:tab/>
            </w:r>
            <w:r w:rsidR="003E03A0">
              <w:rPr>
                <w:noProof/>
                <w:webHidden/>
              </w:rPr>
              <w:fldChar w:fldCharType="begin"/>
            </w:r>
            <w:r w:rsidR="003E03A0">
              <w:rPr>
                <w:noProof/>
                <w:webHidden/>
              </w:rPr>
              <w:instrText xml:space="preserve"> PAGEREF _Toc12547005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6" w:history="1">
            <w:r w:rsidR="003E03A0" w:rsidRPr="005814EF">
              <w:rPr>
                <w:rStyle w:val="a9"/>
                <w:noProof/>
              </w:rPr>
              <w:t xml:space="preserve">13.7 </w:t>
            </w:r>
            <w:r w:rsidR="003E03A0" w:rsidRPr="005814EF">
              <w:rPr>
                <w:rStyle w:val="a9"/>
                <w:rFonts w:hint="eastAsia"/>
                <w:noProof/>
              </w:rPr>
              <w:t>调试遇到问题</w:t>
            </w:r>
            <w:r w:rsidR="003E03A0">
              <w:rPr>
                <w:noProof/>
                <w:webHidden/>
              </w:rPr>
              <w:tab/>
            </w:r>
            <w:r w:rsidR="003E03A0">
              <w:rPr>
                <w:noProof/>
                <w:webHidden/>
              </w:rPr>
              <w:fldChar w:fldCharType="begin"/>
            </w:r>
            <w:r w:rsidR="003E03A0">
              <w:rPr>
                <w:noProof/>
                <w:webHidden/>
              </w:rPr>
              <w:instrText xml:space="preserve"> PAGEREF _Toc12547006 \h </w:instrText>
            </w:r>
            <w:r w:rsidR="003E03A0">
              <w:rPr>
                <w:noProof/>
                <w:webHidden/>
              </w:rPr>
            </w:r>
            <w:r w:rsidR="003E03A0">
              <w:rPr>
                <w:noProof/>
                <w:webHidden/>
              </w:rPr>
              <w:fldChar w:fldCharType="separate"/>
            </w:r>
            <w:r w:rsidR="003E03A0">
              <w:rPr>
                <w:noProof/>
                <w:webHidden/>
              </w:rPr>
              <w:t>48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07" w:history="1">
            <w:r w:rsidR="003E03A0" w:rsidRPr="005814EF">
              <w:rPr>
                <w:rStyle w:val="a9"/>
                <w:noProof/>
              </w:rPr>
              <w:t>13.8 wifi</w:t>
            </w:r>
            <w:r w:rsidR="003E03A0" w:rsidRPr="005814EF">
              <w:rPr>
                <w:rStyle w:val="a9"/>
                <w:rFonts w:hint="eastAsia"/>
                <w:noProof/>
              </w:rPr>
              <w:t>连接断开监测</w:t>
            </w:r>
            <w:r w:rsidR="003E03A0">
              <w:rPr>
                <w:noProof/>
                <w:webHidden/>
              </w:rPr>
              <w:tab/>
            </w:r>
            <w:r w:rsidR="003E03A0">
              <w:rPr>
                <w:noProof/>
                <w:webHidden/>
              </w:rPr>
              <w:fldChar w:fldCharType="begin"/>
            </w:r>
            <w:r w:rsidR="003E03A0">
              <w:rPr>
                <w:noProof/>
                <w:webHidden/>
              </w:rPr>
              <w:instrText xml:space="preserve"> PAGEREF _Toc12547007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08" w:history="1">
            <w:r w:rsidR="003E03A0" w:rsidRPr="005814EF">
              <w:rPr>
                <w:rStyle w:val="a9"/>
                <w:noProof/>
              </w:rPr>
              <w:t xml:space="preserve">14  </w:t>
            </w:r>
            <w:r w:rsidR="003E03A0" w:rsidRPr="005814EF">
              <w:rPr>
                <w:rStyle w:val="a9"/>
                <w:rFonts w:hint="eastAsia"/>
                <w:noProof/>
              </w:rPr>
              <w:t>高精度定时器</w:t>
            </w:r>
            <w:r w:rsidR="003E03A0" w:rsidRPr="005814EF">
              <w:rPr>
                <w:rStyle w:val="a9"/>
                <w:noProof/>
              </w:rPr>
              <w:t>hrtimer</w:t>
            </w:r>
            <w:r w:rsidR="003E03A0">
              <w:rPr>
                <w:noProof/>
                <w:webHidden/>
              </w:rPr>
              <w:tab/>
            </w:r>
            <w:r w:rsidR="003E03A0">
              <w:rPr>
                <w:noProof/>
                <w:webHidden/>
              </w:rPr>
              <w:fldChar w:fldCharType="begin"/>
            </w:r>
            <w:r w:rsidR="003E03A0">
              <w:rPr>
                <w:noProof/>
                <w:webHidden/>
              </w:rPr>
              <w:instrText xml:space="preserve"> PAGEREF _Toc12547008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09" w:history="1">
            <w:r w:rsidR="003E03A0" w:rsidRPr="005814EF">
              <w:rPr>
                <w:rStyle w:val="a9"/>
                <w:noProof/>
              </w:rPr>
              <w:t>14.1 hrtimer</w:t>
            </w:r>
            <w:r w:rsidR="003E03A0" w:rsidRPr="005814EF">
              <w:rPr>
                <w:rStyle w:val="a9"/>
                <w:rFonts w:hint="eastAsia"/>
                <w:noProof/>
              </w:rPr>
              <w:t>函数的简单介绍</w:t>
            </w:r>
            <w:r w:rsidR="003E03A0">
              <w:rPr>
                <w:noProof/>
                <w:webHidden/>
              </w:rPr>
              <w:tab/>
            </w:r>
            <w:r w:rsidR="003E03A0">
              <w:rPr>
                <w:noProof/>
                <w:webHidden/>
              </w:rPr>
              <w:fldChar w:fldCharType="begin"/>
            </w:r>
            <w:r w:rsidR="003E03A0">
              <w:rPr>
                <w:noProof/>
                <w:webHidden/>
              </w:rPr>
              <w:instrText xml:space="preserve"> PAGEREF _Toc12547009 \h </w:instrText>
            </w:r>
            <w:r w:rsidR="003E03A0">
              <w:rPr>
                <w:noProof/>
                <w:webHidden/>
              </w:rPr>
            </w:r>
            <w:r w:rsidR="003E03A0">
              <w:rPr>
                <w:noProof/>
                <w:webHidden/>
              </w:rPr>
              <w:fldChar w:fldCharType="separate"/>
            </w:r>
            <w:r w:rsidR="003E03A0">
              <w:rPr>
                <w:noProof/>
                <w:webHidden/>
              </w:rPr>
              <w:t>49</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0" w:history="1">
            <w:r w:rsidR="003E03A0" w:rsidRPr="005814EF">
              <w:rPr>
                <w:rStyle w:val="a9"/>
                <w:noProof/>
              </w:rPr>
              <w:t>14.2 hrtimer</w:t>
            </w:r>
            <w:r w:rsidR="003E03A0" w:rsidRPr="005814EF">
              <w:rPr>
                <w:rStyle w:val="a9"/>
                <w:rFonts w:hint="eastAsia"/>
                <w:noProof/>
              </w:rPr>
              <w:t>结构</w:t>
            </w:r>
            <w:r w:rsidR="003E03A0">
              <w:rPr>
                <w:noProof/>
                <w:webHidden/>
              </w:rPr>
              <w:tab/>
            </w:r>
            <w:r w:rsidR="003E03A0">
              <w:rPr>
                <w:noProof/>
                <w:webHidden/>
              </w:rPr>
              <w:fldChar w:fldCharType="begin"/>
            </w:r>
            <w:r w:rsidR="003E03A0">
              <w:rPr>
                <w:noProof/>
                <w:webHidden/>
              </w:rPr>
              <w:instrText xml:space="preserve"> PAGEREF _Toc12547010 \h </w:instrText>
            </w:r>
            <w:r w:rsidR="003E03A0">
              <w:rPr>
                <w:noProof/>
                <w:webHidden/>
              </w:rPr>
            </w:r>
            <w:r w:rsidR="003E03A0">
              <w:rPr>
                <w:noProof/>
                <w:webHidden/>
              </w:rPr>
              <w:fldChar w:fldCharType="separate"/>
            </w:r>
            <w:r w:rsidR="003E03A0">
              <w:rPr>
                <w:noProof/>
                <w:webHidden/>
              </w:rPr>
              <w:t>50</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11" w:history="1">
            <w:r w:rsidR="003E03A0" w:rsidRPr="005814EF">
              <w:rPr>
                <w:rStyle w:val="a9"/>
                <w:noProof/>
              </w:rPr>
              <w:t>14.3 hrtimer</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_Toc12547011 \h </w:instrText>
            </w:r>
            <w:r w:rsidR="003E03A0">
              <w:rPr>
                <w:noProof/>
                <w:webHidden/>
              </w:rPr>
            </w:r>
            <w:r w:rsidR="003E03A0">
              <w:rPr>
                <w:noProof/>
                <w:webHidden/>
              </w:rPr>
              <w:fldChar w:fldCharType="separate"/>
            </w:r>
            <w:r w:rsidR="003E03A0">
              <w:rPr>
                <w:noProof/>
                <w:webHidden/>
              </w:rPr>
              <w:t>50</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12" w:history="1">
            <w:r w:rsidR="003E03A0" w:rsidRPr="005814EF">
              <w:rPr>
                <w:rStyle w:val="a9"/>
                <w:noProof/>
              </w:rPr>
              <w:t xml:space="preserve">15 </w:t>
            </w:r>
            <w:r w:rsidR="003E03A0" w:rsidRPr="005814EF">
              <w:rPr>
                <w:rStyle w:val="a9"/>
                <w:rFonts w:hint="eastAsia"/>
                <w:noProof/>
              </w:rPr>
              <w:t>红外感应开关</w:t>
            </w:r>
            <w:r w:rsidR="003E03A0">
              <w:rPr>
                <w:noProof/>
                <w:webHidden/>
              </w:rPr>
              <w:tab/>
            </w:r>
            <w:r w:rsidR="003E03A0">
              <w:rPr>
                <w:noProof/>
                <w:webHidden/>
              </w:rPr>
              <w:fldChar w:fldCharType="begin"/>
            </w:r>
            <w:r w:rsidR="003E03A0">
              <w:rPr>
                <w:noProof/>
                <w:webHidden/>
              </w:rPr>
              <w:instrText xml:space="preserve"> PAGEREF _Toc12547012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13" w:history="1">
            <w:r w:rsidR="003E03A0" w:rsidRPr="005814EF">
              <w:rPr>
                <w:rStyle w:val="a9"/>
                <w:noProof/>
              </w:rPr>
              <w:t xml:space="preserve">15.1 </w:t>
            </w:r>
            <w:r w:rsidR="003E03A0" w:rsidRPr="005814EF">
              <w:rPr>
                <w:rStyle w:val="a9"/>
                <w:rFonts w:hint="eastAsia"/>
                <w:noProof/>
              </w:rPr>
              <w:t>分离器件电路</w:t>
            </w:r>
            <w:r w:rsidR="003E03A0">
              <w:rPr>
                <w:noProof/>
                <w:webHidden/>
              </w:rPr>
              <w:tab/>
            </w:r>
            <w:r w:rsidR="003E03A0">
              <w:rPr>
                <w:noProof/>
                <w:webHidden/>
              </w:rPr>
              <w:fldChar w:fldCharType="begin"/>
            </w:r>
            <w:r w:rsidR="003E03A0">
              <w:rPr>
                <w:noProof/>
                <w:webHidden/>
              </w:rPr>
              <w:instrText xml:space="preserve"> PAGEREF _Toc12547013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4" w:history="1">
            <w:r w:rsidR="003E03A0" w:rsidRPr="005814EF">
              <w:rPr>
                <w:rStyle w:val="a9"/>
                <w:noProof/>
              </w:rPr>
              <w:t xml:space="preserve">15.1.1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_Toc12547014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5" w:history="1">
            <w:r w:rsidR="003E03A0" w:rsidRPr="005814EF">
              <w:rPr>
                <w:rStyle w:val="a9"/>
                <w:noProof/>
              </w:rPr>
              <w:t xml:space="preserve">15.1.2 </w:t>
            </w:r>
            <w:r w:rsidR="003E03A0" w:rsidRPr="005814EF">
              <w:rPr>
                <w:rStyle w:val="a9"/>
                <w:rFonts w:hint="eastAsia"/>
                <w:noProof/>
              </w:rPr>
              <w:t>设备树配置</w:t>
            </w:r>
            <w:r w:rsidR="003E03A0">
              <w:rPr>
                <w:noProof/>
                <w:webHidden/>
              </w:rPr>
              <w:tab/>
            </w:r>
            <w:r w:rsidR="003E03A0">
              <w:rPr>
                <w:noProof/>
                <w:webHidden/>
              </w:rPr>
              <w:fldChar w:fldCharType="begin"/>
            </w:r>
            <w:r w:rsidR="003E03A0">
              <w:rPr>
                <w:noProof/>
                <w:webHidden/>
              </w:rPr>
              <w:instrText xml:space="preserve"> PAGEREF _Toc12547015 \h </w:instrText>
            </w:r>
            <w:r w:rsidR="003E03A0">
              <w:rPr>
                <w:noProof/>
                <w:webHidden/>
              </w:rPr>
            </w:r>
            <w:r w:rsidR="003E03A0">
              <w:rPr>
                <w:noProof/>
                <w:webHidden/>
              </w:rPr>
              <w:fldChar w:fldCharType="separate"/>
            </w:r>
            <w:r w:rsidR="003E03A0">
              <w:rPr>
                <w:noProof/>
                <w:webHidden/>
              </w:rPr>
              <w:t>51</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16" w:history="1">
            <w:r w:rsidR="003E03A0" w:rsidRPr="005814EF">
              <w:rPr>
                <w:rStyle w:val="a9"/>
                <w:noProof/>
              </w:rPr>
              <w:t xml:space="preserve">15.2 </w:t>
            </w:r>
            <w:r w:rsidR="003E03A0" w:rsidRPr="005814EF">
              <w:rPr>
                <w:rStyle w:val="a9"/>
                <w:rFonts w:hint="eastAsia"/>
                <w:noProof/>
              </w:rPr>
              <w:t>采用集成红外芯片</w:t>
            </w:r>
            <w:r w:rsidR="003E03A0">
              <w:rPr>
                <w:noProof/>
                <w:webHidden/>
              </w:rPr>
              <w:tab/>
            </w:r>
            <w:r w:rsidR="003E03A0">
              <w:rPr>
                <w:noProof/>
                <w:webHidden/>
              </w:rPr>
              <w:fldChar w:fldCharType="begin"/>
            </w:r>
            <w:r w:rsidR="003E03A0">
              <w:rPr>
                <w:noProof/>
                <w:webHidden/>
              </w:rPr>
              <w:instrText xml:space="preserve"> PAGEREF _Toc12547016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7" w:history="1">
            <w:r w:rsidR="003E03A0" w:rsidRPr="005814EF">
              <w:rPr>
                <w:rStyle w:val="a9"/>
                <w:noProof/>
              </w:rPr>
              <w:t xml:space="preserve">15.2.1 </w:t>
            </w:r>
            <w:r w:rsidR="003E03A0" w:rsidRPr="005814EF">
              <w:rPr>
                <w:rStyle w:val="a9"/>
                <w:rFonts w:hint="eastAsia"/>
                <w:noProof/>
              </w:rPr>
              <w:t>设计思路</w:t>
            </w:r>
            <w:r w:rsidR="003E03A0">
              <w:rPr>
                <w:noProof/>
                <w:webHidden/>
              </w:rPr>
              <w:tab/>
            </w:r>
            <w:r w:rsidR="003E03A0">
              <w:rPr>
                <w:noProof/>
                <w:webHidden/>
              </w:rPr>
              <w:fldChar w:fldCharType="begin"/>
            </w:r>
            <w:r w:rsidR="003E03A0">
              <w:rPr>
                <w:noProof/>
                <w:webHidden/>
              </w:rPr>
              <w:instrText xml:space="preserve"> PAGEREF _Toc12547017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8" w:history="1">
            <w:r w:rsidR="003E03A0" w:rsidRPr="005814EF">
              <w:rPr>
                <w:rStyle w:val="a9"/>
                <w:noProof/>
              </w:rPr>
              <w:t>15.2.2 dts</w:t>
            </w:r>
            <w:r w:rsidR="003E03A0" w:rsidRPr="005814EF">
              <w:rPr>
                <w:rStyle w:val="a9"/>
                <w:rFonts w:hint="eastAsia"/>
                <w:noProof/>
              </w:rPr>
              <w:t>配置和电路图</w:t>
            </w:r>
            <w:r w:rsidR="003E03A0">
              <w:rPr>
                <w:noProof/>
                <w:webHidden/>
              </w:rPr>
              <w:tab/>
            </w:r>
            <w:r w:rsidR="003E03A0">
              <w:rPr>
                <w:noProof/>
                <w:webHidden/>
              </w:rPr>
              <w:fldChar w:fldCharType="begin"/>
            </w:r>
            <w:r w:rsidR="003E03A0">
              <w:rPr>
                <w:noProof/>
                <w:webHidden/>
              </w:rPr>
              <w:instrText xml:space="preserve"> PAGEREF _Toc12547018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19" w:history="1">
            <w:r w:rsidR="003E03A0" w:rsidRPr="005814EF">
              <w:rPr>
                <w:rStyle w:val="a9"/>
                <w:noProof/>
              </w:rPr>
              <w:t xml:space="preserve">15.2.3 </w:t>
            </w:r>
            <w:r w:rsidR="003E03A0" w:rsidRPr="005814EF">
              <w:rPr>
                <w:rStyle w:val="a9"/>
                <w:rFonts w:hint="eastAsia"/>
                <w:noProof/>
              </w:rPr>
              <w:t>驱动代码</w:t>
            </w:r>
            <w:r w:rsidR="003E03A0">
              <w:rPr>
                <w:noProof/>
                <w:webHidden/>
              </w:rPr>
              <w:tab/>
            </w:r>
            <w:r w:rsidR="003E03A0">
              <w:rPr>
                <w:noProof/>
                <w:webHidden/>
              </w:rPr>
              <w:fldChar w:fldCharType="begin"/>
            </w:r>
            <w:r w:rsidR="003E03A0">
              <w:rPr>
                <w:noProof/>
                <w:webHidden/>
              </w:rPr>
              <w:instrText xml:space="preserve"> PAGEREF _Toc12547019 \h </w:instrText>
            </w:r>
            <w:r w:rsidR="003E03A0">
              <w:rPr>
                <w:noProof/>
                <w:webHidden/>
              </w:rPr>
            </w:r>
            <w:r w:rsidR="003E03A0">
              <w:rPr>
                <w:noProof/>
                <w:webHidden/>
              </w:rPr>
              <w:fldChar w:fldCharType="separate"/>
            </w:r>
            <w:r w:rsidR="003E03A0">
              <w:rPr>
                <w:noProof/>
                <w:webHidden/>
              </w:rPr>
              <w:t>52</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20" w:history="1">
            <w:r w:rsidR="003E03A0" w:rsidRPr="005814EF">
              <w:rPr>
                <w:rStyle w:val="a9"/>
                <w:noProof/>
              </w:rPr>
              <w:t xml:space="preserve">15.2.4 </w:t>
            </w:r>
            <w:r w:rsidR="003E03A0" w:rsidRPr="005814EF">
              <w:rPr>
                <w:rStyle w:val="a9"/>
                <w:rFonts w:hint="eastAsia"/>
                <w:noProof/>
              </w:rPr>
              <w:t>应用测试代码</w:t>
            </w:r>
            <w:r w:rsidR="003E03A0">
              <w:rPr>
                <w:noProof/>
                <w:webHidden/>
              </w:rPr>
              <w:tab/>
            </w:r>
            <w:r w:rsidR="003E03A0">
              <w:rPr>
                <w:noProof/>
                <w:webHidden/>
              </w:rPr>
              <w:fldChar w:fldCharType="begin"/>
            </w:r>
            <w:r w:rsidR="003E03A0">
              <w:rPr>
                <w:noProof/>
                <w:webHidden/>
              </w:rPr>
              <w:instrText xml:space="preserve"> PAGEREF _Toc12547020 \h </w:instrText>
            </w:r>
            <w:r w:rsidR="003E03A0">
              <w:rPr>
                <w:noProof/>
                <w:webHidden/>
              </w:rPr>
            </w:r>
            <w:r w:rsidR="003E03A0">
              <w:rPr>
                <w:noProof/>
                <w:webHidden/>
              </w:rPr>
              <w:fldChar w:fldCharType="separate"/>
            </w:r>
            <w:r w:rsidR="003E03A0">
              <w:rPr>
                <w:noProof/>
                <w:webHidden/>
              </w:rPr>
              <w:t>56</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21" w:history="1">
            <w:r w:rsidR="003E03A0" w:rsidRPr="005814EF">
              <w:rPr>
                <w:rStyle w:val="a9"/>
                <w:noProof/>
              </w:rPr>
              <w:t xml:space="preserve">15.2.5 </w:t>
            </w:r>
            <w:r w:rsidR="003E03A0" w:rsidRPr="005814EF">
              <w:rPr>
                <w:rStyle w:val="a9"/>
                <w:rFonts w:hint="eastAsia"/>
                <w:noProof/>
              </w:rPr>
              <w:t>测试</w:t>
            </w:r>
            <w:r w:rsidR="003E03A0">
              <w:rPr>
                <w:noProof/>
                <w:webHidden/>
              </w:rPr>
              <w:tab/>
            </w:r>
            <w:r w:rsidR="003E03A0">
              <w:rPr>
                <w:noProof/>
                <w:webHidden/>
              </w:rPr>
              <w:fldChar w:fldCharType="begin"/>
            </w:r>
            <w:r w:rsidR="003E03A0">
              <w:rPr>
                <w:noProof/>
                <w:webHidden/>
              </w:rPr>
              <w:instrText xml:space="preserve"> PAGEREF _Toc12547021 \h </w:instrText>
            </w:r>
            <w:r w:rsidR="003E03A0">
              <w:rPr>
                <w:noProof/>
                <w:webHidden/>
              </w:rPr>
            </w:r>
            <w:r w:rsidR="003E03A0">
              <w:rPr>
                <w:noProof/>
                <w:webHidden/>
              </w:rPr>
              <w:fldChar w:fldCharType="separate"/>
            </w:r>
            <w:r w:rsidR="003E03A0">
              <w:rPr>
                <w:noProof/>
                <w:webHidden/>
              </w:rPr>
              <w:t>57</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22" w:history="1">
            <w:r w:rsidR="003E03A0" w:rsidRPr="005814EF">
              <w:rPr>
                <w:rStyle w:val="a9"/>
                <w:noProof/>
              </w:rPr>
              <w:t>16 ADC</w:t>
            </w:r>
            <w:r w:rsidR="003E03A0" w:rsidRPr="005814EF">
              <w:rPr>
                <w:rStyle w:val="a9"/>
                <w:rFonts w:hint="eastAsia"/>
                <w:noProof/>
              </w:rPr>
              <w:t>按键驱动</w:t>
            </w:r>
            <w:r w:rsidR="003E03A0">
              <w:rPr>
                <w:noProof/>
                <w:webHidden/>
              </w:rPr>
              <w:tab/>
            </w:r>
            <w:r w:rsidR="003E03A0">
              <w:rPr>
                <w:noProof/>
                <w:webHidden/>
              </w:rPr>
              <w:fldChar w:fldCharType="begin"/>
            </w:r>
            <w:r w:rsidR="003E03A0">
              <w:rPr>
                <w:noProof/>
                <w:webHidden/>
              </w:rPr>
              <w:instrText xml:space="preserve"> PAGEREF _Toc12547022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23" w:history="1">
            <w:r w:rsidR="003E03A0" w:rsidRPr="005814EF">
              <w:rPr>
                <w:rStyle w:val="a9"/>
                <w:noProof/>
              </w:rPr>
              <w:t xml:space="preserve">16.1 </w:t>
            </w:r>
            <w:r w:rsidR="003E03A0" w:rsidRPr="005814EF">
              <w:rPr>
                <w:rStyle w:val="a9"/>
                <w:rFonts w:hint="eastAsia"/>
                <w:noProof/>
              </w:rPr>
              <w:t>配置内核支持</w:t>
            </w:r>
            <w:r w:rsidR="003E03A0" w:rsidRPr="005814EF">
              <w:rPr>
                <w:rStyle w:val="a9"/>
                <w:noProof/>
              </w:rPr>
              <w:t>ADC</w:t>
            </w:r>
            <w:r w:rsidR="003E03A0" w:rsidRPr="005814EF">
              <w:rPr>
                <w:rStyle w:val="a9"/>
                <w:rFonts w:hint="eastAsia"/>
                <w:noProof/>
              </w:rPr>
              <w:t>和</w:t>
            </w:r>
            <w:r w:rsidR="003E03A0" w:rsidRPr="005814EF">
              <w:rPr>
                <w:rStyle w:val="a9"/>
                <w:noProof/>
              </w:rPr>
              <w:t>adc-keys</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_Toc12547023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24" w:history="1">
            <w:r w:rsidR="003E03A0" w:rsidRPr="005814EF">
              <w:rPr>
                <w:rStyle w:val="a9"/>
                <w:noProof/>
              </w:rPr>
              <w:t xml:space="preserve">16.2 </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_Toc12547024 \h </w:instrText>
            </w:r>
            <w:r w:rsidR="003E03A0">
              <w:rPr>
                <w:noProof/>
                <w:webHidden/>
              </w:rPr>
            </w:r>
            <w:r w:rsidR="003E03A0">
              <w:rPr>
                <w:noProof/>
                <w:webHidden/>
              </w:rPr>
              <w:fldChar w:fldCharType="separate"/>
            </w:r>
            <w:r w:rsidR="003E03A0">
              <w:rPr>
                <w:noProof/>
                <w:webHidden/>
              </w:rPr>
              <w:t>58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25" w:history="1">
            <w:r w:rsidR="003E03A0" w:rsidRPr="005814EF">
              <w:rPr>
                <w:rStyle w:val="a9"/>
                <w:noProof/>
              </w:rPr>
              <w:t>16.3 linux IIO</w:t>
            </w:r>
            <w:r w:rsidR="003E03A0" w:rsidRPr="005814EF">
              <w:rPr>
                <w:rStyle w:val="a9"/>
                <w:rFonts w:hint="eastAsia"/>
                <w:noProof/>
              </w:rPr>
              <w:t>子系统使用</w:t>
            </w:r>
            <w:r w:rsidR="003E03A0">
              <w:rPr>
                <w:noProof/>
                <w:webHidden/>
              </w:rPr>
              <w:tab/>
            </w:r>
            <w:r w:rsidR="003E03A0">
              <w:rPr>
                <w:noProof/>
                <w:webHidden/>
              </w:rPr>
              <w:fldChar w:fldCharType="begin"/>
            </w:r>
            <w:r w:rsidR="003E03A0">
              <w:rPr>
                <w:noProof/>
                <w:webHidden/>
              </w:rPr>
              <w:instrText xml:space="preserve"> PAGEREF _Toc12547025 \h </w:instrText>
            </w:r>
            <w:r w:rsidR="003E03A0">
              <w:rPr>
                <w:noProof/>
                <w:webHidden/>
              </w:rPr>
            </w:r>
            <w:r w:rsidR="003E03A0">
              <w:rPr>
                <w:noProof/>
                <w:webHidden/>
              </w:rPr>
              <w:fldChar w:fldCharType="separate"/>
            </w:r>
            <w:r w:rsidR="003E03A0">
              <w:rPr>
                <w:noProof/>
                <w:webHidden/>
              </w:rPr>
              <w:t>60</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26" w:history="1">
            <w:r w:rsidR="003E03A0" w:rsidRPr="005814EF">
              <w:rPr>
                <w:rStyle w:val="a9"/>
                <w:rFonts w:ascii="Georgia" w:hAnsi="Georgia" w:hint="eastAsia"/>
                <w:noProof/>
              </w:rPr>
              <w:t>接口说明</w:t>
            </w:r>
            <w:r w:rsidR="003E03A0">
              <w:rPr>
                <w:noProof/>
                <w:webHidden/>
              </w:rPr>
              <w:tab/>
            </w:r>
            <w:r w:rsidR="003E03A0">
              <w:rPr>
                <w:noProof/>
                <w:webHidden/>
              </w:rPr>
              <w:fldChar w:fldCharType="begin"/>
            </w:r>
            <w:r w:rsidR="003E03A0">
              <w:rPr>
                <w:noProof/>
                <w:webHidden/>
              </w:rPr>
              <w:instrText xml:space="preserve"> PAGEREF _Toc12547026 \h </w:instrText>
            </w:r>
            <w:r w:rsidR="003E03A0">
              <w:rPr>
                <w:noProof/>
                <w:webHidden/>
              </w:rPr>
            </w:r>
            <w:r w:rsidR="003E03A0">
              <w:rPr>
                <w:noProof/>
                <w:webHidden/>
              </w:rPr>
              <w:fldChar w:fldCharType="separate"/>
            </w:r>
            <w:r w:rsidR="003E03A0">
              <w:rPr>
                <w:noProof/>
                <w:webHidden/>
              </w:rPr>
              <w:t>60</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27" w:history="1">
            <w:r w:rsidR="003E03A0" w:rsidRPr="005814EF">
              <w:rPr>
                <w:rStyle w:val="a9"/>
                <w:noProof/>
              </w:rPr>
              <w:t>16.4 ADC</w:t>
            </w:r>
            <w:r w:rsidR="003E03A0" w:rsidRPr="005814EF">
              <w:rPr>
                <w:rStyle w:val="a9"/>
                <w:rFonts w:hint="eastAsia"/>
                <w:noProof/>
              </w:rPr>
              <w:t>按键驱动分析</w:t>
            </w:r>
            <w:r w:rsidR="003E03A0">
              <w:rPr>
                <w:noProof/>
                <w:webHidden/>
              </w:rPr>
              <w:tab/>
            </w:r>
            <w:r w:rsidR="003E03A0">
              <w:rPr>
                <w:noProof/>
                <w:webHidden/>
              </w:rPr>
              <w:fldChar w:fldCharType="begin"/>
            </w:r>
            <w:r w:rsidR="003E03A0">
              <w:rPr>
                <w:noProof/>
                <w:webHidden/>
              </w:rPr>
              <w:instrText xml:space="preserve"> PAGEREF _Toc12547027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28" w:history="1">
            <w:r w:rsidR="003E03A0" w:rsidRPr="005814EF">
              <w:rPr>
                <w:rStyle w:val="a9"/>
                <w:noProof/>
              </w:rPr>
              <w:t xml:space="preserve">16.3.1 </w:t>
            </w:r>
            <w:r w:rsidR="003E03A0" w:rsidRPr="005814EF">
              <w:rPr>
                <w:rStyle w:val="a9"/>
                <w:rFonts w:hint="eastAsia"/>
                <w:noProof/>
              </w:rPr>
              <w:t>驱动中配置设备树</w:t>
            </w:r>
            <w:r w:rsidR="003E03A0">
              <w:rPr>
                <w:noProof/>
                <w:webHidden/>
              </w:rPr>
              <w:tab/>
            </w:r>
            <w:r w:rsidR="003E03A0">
              <w:rPr>
                <w:noProof/>
                <w:webHidden/>
              </w:rPr>
              <w:fldChar w:fldCharType="begin"/>
            </w:r>
            <w:r w:rsidR="003E03A0">
              <w:rPr>
                <w:noProof/>
                <w:webHidden/>
              </w:rPr>
              <w:instrText xml:space="preserve"> PAGEREF _Toc12547028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29" w:history="1">
            <w:r w:rsidR="003E03A0" w:rsidRPr="005814EF">
              <w:rPr>
                <w:rStyle w:val="a9"/>
                <w:noProof/>
              </w:rPr>
              <w:t xml:space="preserve">16.3.2 </w:t>
            </w:r>
            <w:r w:rsidR="003E03A0" w:rsidRPr="005814EF">
              <w:rPr>
                <w:rStyle w:val="a9"/>
                <w:rFonts w:hint="eastAsia"/>
                <w:noProof/>
              </w:rPr>
              <w:t>注册</w:t>
            </w:r>
            <w:r w:rsidR="003E03A0" w:rsidRPr="005814EF">
              <w:rPr>
                <w:rStyle w:val="a9"/>
                <w:noProof/>
              </w:rPr>
              <w:t>adc_keys</w:t>
            </w:r>
            <w:r w:rsidR="003E03A0" w:rsidRPr="005814EF">
              <w:rPr>
                <w:rStyle w:val="a9"/>
                <w:rFonts w:hint="eastAsia"/>
                <w:noProof/>
              </w:rPr>
              <w:t>驱动</w:t>
            </w:r>
            <w:r w:rsidR="003E03A0">
              <w:rPr>
                <w:noProof/>
                <w:webHidden/>
              </w:rPr>
              <w:tab/>
            </w:r>
            <w:r w:rsidR="003E03A0">
              <w:rPr>
                <w:noProof/>
                <w:webHidden/>
              </w:rPr>
              <w:fldChar w:fldCharType="begin"/>
            </w:r>
            <w:r w:rsidR="003E03A0">
              <w:rPr>
                <w:noProof/>
                <w:webHidden/>
              </w:rPr>
              <w:instrText xml:space="preserve"> PAGEREF _Toc12547029 \h </w:instrText>
            </w:r>
            <w:r w:rsidR="003E03A0">
              <w:rPr>
                <w:noProof/>
                <w:webHidden/>
              </w:rPr>
            </w:r>
            <w:r w:rsidR="003E03A0">
              <w:rPr>
                <w:noProof/>
                <w:webHidden/>
              </w:rPr>
              <w:fldChar w:fldCharType="separate"/>
            </w:r>
            <w:r w:rsidR="003E03A0">
              <w:rPr>
                <w:noProof/>
                <w:webHidden/>
              </w:rPr>
              <w:t>61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30" w:history="1">
            <w:r w:rsidR="003E03A0" w:rsidRPr="005814EF">
              <w:rPr>
                <w:rStyle w:val="a9"/>
                <w:noProof/>
              </w:rPr>
              <w:t>16.3.3 probe</w:t>
            </w:r>
            <w:r w:rsidR="003E03A0" w:rsidRPr="005814EF">
              <w:rPr>
                <w:rStyle w:val="a9"/>
                <w:rFonts w:hint="eastAsia"/>
                <w:noProof/>
              </w:rPr>
              <w:t>函数</w:t>
            </w:r>
            <w:r w:rsidR="003E03A0">
              <w:rPr>
                <w:noProof/>
                <w:webHidden/>
              </w:rPr>
              <w:tab/>
            </w:r>
            <w:r w:rsidR="003E03A0">
              <w:rPr>
                <w:noProof/>
                <w:webHidden/>
              </w:rPr>
              <w:fldChar w:fldCharType="begin"/>
            </w:r>
            <w:r w:rsidR="003E03A0">
              <w:rPr>
                <w:noProof/>
                <w:webHidden/>
              </w:rPr>
              <w:instrText xml:space="preserve"> PAGEREF _Toc12547030 \h </w:instrText>
            </w:r>
            <w:r w:rsidR="003E03A0">
              <w:rPr>
                <w:noProof/>
                <w:webHidden/>
              </w:rPr>
            </w:r>
            <w:r w:rsidR="003E03A0">
              <w:rPr>
                <w:noProof/>
                <w:webHidden/>
              </w:rPr>
              <w:fldChar w:fldCharType="separate"/>
            </w:r>
            <w:r w:rsidR="003E03A0">
              <w:rPr>
                <w:noProof/>
                <w:webHidden/>
              </w:rPr>
              <w:t>62</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31" w:history="1">
            <w:r w:rsidR="003E03A0" w:rsidRPr="005814EF">
              <w:rPr>
                <w:rStyle w:val="a9"/>
                <w:noProof/>
              </w:rPr>
              <w:t xml:space="preserve">16.4 </w:t>
            </w:r>
            <w:r w:rsidR="003E03A0" w:rsidRPr="005814EF">
              <w:rPr>
                <w:rStyle w:val="a9"/>
                <w:rFonts w:hint="eastAsia"/>
                <w:noProof/>
              </w:rPr>
              <w:t>应用层测试程序</w:t>
            </w:r>
            <w:r w:rsidR="003E03A0">
              <w:rPr>
                <w:noProof/>
                <w:webHidden/>
              </w:rPr>
              <w:tab/>
            </w:r>
            <w:r w:rsidR="003E03A0">
              <w:rPr>
                <w:noProof/>
                <w:webHidden/>
              </w:rPr>
              <w:fldChar w:fldCharType="begin"/>
            </w:r>
            <w:r w:rsidR="003E03A0">
              <w:rPr>
                <w:noProof/>
                <w:webHidden/>
              </w:rPr>
              <w:instrText xml:space="preserve"> PAGEREF _Toc12547031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32" w:history="1">
            <w:r w:rsidR="003E03A0" w:rsidRPr="005814EF">
              <w:rPr>
                <w:rStyle w:val="a9"/>
                <w:noProof/>
              </w:rPr>
              <w:t xml:space="preserve">16.5 </w:t>
            </w:r>
            <w:r w:rsidR="003E03A0" w:rsidRPr="005814EF">
              <w:rPr>
                <w:rStyle w:val="a9"/>
                <w:rFonts w:hint="eastAsia"/>
                <w:noProof/>
              </w:rPr>
              <w:t>自定义</w:t>
            </w:r>
            <w:r w:rsidR="003E03A0" w:rsidRPr="005814EF">
              <w:rPr>
                <w:rStyle w:val="a9"/>
                <w:noProof/>
              </w:rPr>
              <w:t>reset</w:t>
            </w:r>
            <w:r w:rsidR="003E03A0" w:rsidRPr="005814EF">
              <w:rPr>
                <w:rStyle w:val="a9"/>
                <w:rFonts w:hint="eastAsia"/>
                <w:noProof/>
              </w:rPr>
              <w:t>键码值添加</w:t>
            </w:r>
            <w:r w:rsidR="003E03A0">
              <w:rPr>
                <w:noProof/>
                <w:webHidden/>
              </w:rPr>
              <w:tab/>
            </w:r>
            <w:r w:rsidR="003E03A0">
              <w:rPr>
                <w:noProof/>
                <w:webHidden/>
              </w:rPr>
              <w:fldChar w:fldCharType="begin"/>
            </w:r>
            <w:r w:rsidR="003E03A0">
              <w:rPr>
                <w:noProof/>
                <w:webHidden/>
              </w:rPr>
              <w:instrText xml:space="preserve"> PAGEREF _Toc12547032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33" w:history="1">
            <w:r w:rsidR="003E03A0" w:rsidRPr="005814EF">
              <w:rPr>
                <w:rStyle w:val="a9"/>
                <w:noProof/>
              </w:rPr>
              <w:t xml:space="preserve">17 </w:t>
            </w:r>
            <w:r w:rsidR="003E03A0" w:rsidRPr="005814EF">
              <w:rPr>
                <w:rStyle w:val="a9"/>
                <w:rFonts w:hint="eastAsia"/>
                <w:noProof/>
              </w:rPr>
              <w:t>串口驱动</w:t>
            </w:r>
            <w:r w:rsidR="003E03A0">
              <w:rPr>
                <w:noProof/>
                <w:webHidden/>
              </w:rPr>
              <w:tab/>
            </w:r>
            <w:r w:rsidR="003E03A0">
              <w:rPr>
                <w:noProof/>
                <w:webHidden/>
              </w:rPr>
              <w:fldChar w:fldCharType="begin"/>
            </w:r>
            <w:r w:rsidR="003E03A0">
              <w:rPr>
                <w:noProof/>
                <w:webHidden/>
              </w:rPr>
              <w:instrText xml:space="preserve"> PAGEREF _Toc12547033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34" w:history="1">
            <w:r w:rsidR="003E03A0" w:rsidRPr="005814EF">
              <w:rPr>
                <w:rStyle w:val="a9"/>
                <w:noProof/>
              </w:rPr>
              <w:t xml:space="preserve">17.1 </w:t>
            </w:r>
            <w:r w:rsidR="003E03A0" w:rsidRPr="005814EF">
              <w:rPr>
                <w:rStyle w:val="a9"/>
                <w:rFonts w:hint="eastAsia"/>
                <w:noProof/>
              </w:rPr>
              <w:t>配置内核</w:t>
            </w:r>
            <w:r w:rsidR="003E03A0">
              <w:rPr>
                <w:noProof/>
                <w:webHidden/>
              </w:rPr>
              <w:tab/>
            </w:r>
            <w:r w:rsidR="003E03A0">
              <w:rPr>
                <w:noProof/>
                <w:webHidden/>
              </w:rPr>
              <w:fldChar w:fldCharType="begin"/>
            </w:r>
            <w:r w:rsidR="003E03A0">
              <w:rPr>
                <w:noProof/>
                <w:webHidden/>
              </w:rPr>
              <w:instrText xml:space="preserve"> PAGEREF _Toc12547034 \h </w:instrText>
            </w:r>
            <w:r w:rsidR="003E03A0">
              <w:rPr>
                <w:noProof/>
                <w:webHidden/>
              </w:rPr>
            </w:r>
            <w:r w:rsidR="003E03A0">
              <w:rPr>
                <w:noProof/>
                <w:webHidden/>
              </w:rPr>
              <w:fldChar w:fldCharType="separate"/>
            </w:r>
            <w:r w:rsidR="003E03A0">
              <w:rPr>
                <w:noProof/>
                <w:webHidden/>
              </w:rPr>
              <w:t>63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35" w:history="1">
            <w:r w:rsidR="003E03A0" w:rsidRPr="005814EF">
              <w:rPr>
                <w:rStyle w:val="a9"/>
                <w:noProof/>
              </w:rPr>
              <w:t xml:space="preserve">17.2 </w:t>
            </w:r>
            <w:r w:rsidR="003E03A0" w:rsidRPr="005814EF">
              <w:rPr>
                <w:rStyle w:val="a9"/>
                <w:rFonts w:hint="eastAsia"/>
                <w:noProof/>
              </w:rPr>
              <w:t>配置设备树</w:t>
            </w:r>
            <w:r w:rsidR="003E03A0">
              <w:rPr>
                <w:noProof/>
                <w:webHidden/>
              </w:rPr>
              <w:tab/>
            </w:r>
            <w:r w:rsidR="003E03A0">
              <w:rPr>
                <w:noProof/>
                <w:webHidden/>
              </w:rPr>
              <w:fldChar w:fldCharType="begin"/>
            </w:r>
            <w:r w:rsidR="003E03A0">
              <w:rPr>
                <w:noProof/>
                <w:webHidden/>
              </w:rPr>
              <w:instrText xml:space="preserve"> PAGEREF _Toc12547035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36" w:history="1">
            <w:r w:rsidR="003E03A0" w:rsidRPr="005814EF">
              <w:rPr>
                <w:rStyle w:val="a9"/>
                <w:noProof/>
              </w:rPr>
              <w:t xml:space="preserve">17.3 </w:t>
            </w:r>
            <w:r w:rsidR="003E03A0" w:rsidRPr="005814EF">
              <w:rPr>
                <w:rStyle w:val="a9"/>
                <w:rFonts w:hint="eastAsia"/>
                <w:noProof/>
              </w:rPr>
              <w:t>串口配置</w:t>
            </w:r>
            <w:r w:rsidR="003E03A0">
              <w:rPr>
                <w:noProof/>
                <w:webHidden/>
              </w:rPr>
              <w:tab/>
            </w:r>
            <w:r w:rsidR="003E03A0">
              <w:rPr>
                <w:noProof/>
                <w:webHidden/>
              </w:rPr>
              <w:fldChar w:fldCharType="begin"/>
            </w:r>
            <w:r w:rsidR="003E03A0">
              <w:rPr>
                <w:noProof/>
                <w:webHidden/>
              </w:rPr>
              <w:instrText xml:space="preserve"> PAGEREF _Toc12547036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37" w:history="1">
            <w:r w:rsidR="003E03A0" w:rsidRPr="005814EF">
              <w:rPr>
                <w:rStyle w:val="a9"/>
                <w:noProof/>
              </w:rPr>
              <w:t xml:space="preserve">17.3.1 </w:t>
            </w:r>
            <w:r w:rsidR="003E03A0" w:rsidRPr="005814EF">
              <w:rPr>
                <w:rStyle w:val="a9"/>
                <w:rFonts w:hint="eastAsia"/>
                <w:noProof/>
              </w:rPr>
              <w:t>串口名字</w:t>
            </w:r>
            <w:r w:rsidR="003E03A0">
              <w:rPr>
                <w:noProof/>
                <w:webHidden/>
              </w:rPr>
              <w:tab/>
            </w:r>
            <w:r w:rsidR="003E03A0">
              <w:rPr>
                <w:noProof/>
                <w:webHidden/>
              </w:rPr>
              <w:fldChar w:fldCharType="begin"/>
            </w:r>
            <w:r w:rsidR="003E03A0">
              <w:rPr>
                <w:noProof/>
                <w:webHidden/>
              </w:rPr>
              <w:instrText xml:space="preserve"> PAGEREF _Toc12547037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38" w:history="1">
            <w:r w:rsidR="003E03A0" w:rsidRPr="005814EF">
              <w:rPr>
                <w:rStyle w:val="a9"/>
                <w:noProof/>
              </w:rPr>
              <w:t>17.3.2 pinctrl</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_Toc12547038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39" w:history="1">
            <w:r w:rsidR="003E03A0" w:rsidRPr="005814EF">
              <w:rPr>
                <w:rStyle w:val="a9"/>
                <w:noProof/>
              </w:rPr>
              <w:t>17.3.2 DMA</w:t>
            </w:r>
            <w:r w:rsidR="003E03A0" w:rsidRPr="005814EF">
              <w:rPr>
                <w:rStyle w:val="a9"/>
                <w:rFonts w:hint="eastAsia"/>
                <w:noProof/>
              </w:rPr>
              <w:t>使用</w:t>
            </w:r>
            <w:r w:rsidR="003E03A0">
              <w:rPr>
                <w:noProof/>
                <w:webHidden/>
              </w:rPr>
              <w:tab/>
            </w:r>
            <w:r w:rsidR="003E03A0">
              <w:rPr>
                <w:noProof/>
                <w:webHidden/>
              </w:rPr>
              <w:fldChar w:fldCharType="begin"/>
            </w:r>
            <w:r w:rsidR="003E03A0">
              <w:rPr>
                <w:noProof/>
                <w:webHidden/>
              </w:rPr>
              <w:instrText xml:space="preserve"> PAGEREF _Toc12547039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40" w:history="1">
            <w:r w:rsidR="003E03A0" w:rsidRPr="005814EF">
              <w:rPr>
                <w:rStyle w:val="a9"/>
                <w:noProof/>
              </w:rPr>
              <w:t>17.3.3</w:t>
            </w:r>
            <w:r w:rsidR="003E03A0" w:rsidRPr="005814EF">
              <w:rPr>
                <w:rStyle w:val="a9"/>
                <w:rFonts w:hint="eastAsia"/>
                <w:noProof/>
              </w:rPr>
              <w:t>波特率配置</w:t>
            </w:r>
            <w:r w:rsidR="003E03A0">
              <w:rPr>
                <w:noProof/>
                <w:webHidden/>
              </w:rPr>
              <w:tab/>
            </w:r>
            <w:r w:rsidR="003E03A0">
              <w:rPr>
                <w:noProof/>
                <w:webHidden/>
              </w:rPr>
              <w:fldChar w:fldCharType="begin"/>
            </w:r>
            <w:r w:rsidR="003E03A0">
              <w:rPr>
                <w:noProof/>
                <w:webHidden/>
              </w:rPr>
              <w:instrText xml:space="preserve"> PAGEREF _Toc12547040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1" w:history="1">
            <w:r w:rsidR="003E03A0" w:rsidRPr="005814EF">
              <w:rPr>
                <w:rStyle w:val="a9"/>
                <w:noProof/>
              </w:rPr>
              <w:t>17.4 linux</w:t>
            </w:r>
            <w:r w:rsidR="003E03A0" w:rsidRPr="005814EF">
              <w:rPr>
                <w:rStyle w:val="a9"/>
                <w:rFonts w:hint="eastAsia"/>
                <w:noProof/>
              </w:rPr>
              <w:t>打印串口配置</w:t>
            </w:r>
            <w:r w:rsidR="003E03A0">
              <w:rPr>
                <w:noProof/>
                <w:webHidden/>
              </w:rPr>
              <w:tab/>
            </w:r>
            <w:r w:rsidR="003E03A0">
              <w:rPr>
                <w:noProof/>
                <w:webHidden/>
              </w:rPr>
              <w:fldChar w:fldCharType="begin"/>
            </w:r>
            <w:r w:rsidR="003E03A0">
              <w:rPr>
                <w:noProof/>
                <w:webHidden/>
              </w:rPr>
              <w:instrText xml:space="preserve"> PAGEREF _Toc12547041 \h </w:instrText>
            </w:r>
            <w:r w:rsidR="003E03A0">
              <w:rPr>
                <w:noProof/>
                <w:webHidden/>
              </w:rPr>
            </w:r>
            <w:r w:rsidR="003E03A0">
              <w:rPr>
                <w:noProof/>
                <w:webHidden/>
              </w:rPr>
              <w:fldChar w:fldCharType="separate"/>
            </w:r>
            <w:r w:rsidR="003E03A0">
              <w:rPr>
                <w:noProof/>
                <w:webHidden/>
              </w:rPr>
              <w:t>64</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2" w:history="1">
            <w:r w:rsidR="003E03A0" w:rsidRPr="005814EF">
              <w:rPr>
                <w:rStyle w:val="a9"/>
                <w:noProof/>
              </w:rPr>
              <w:t xml:space="preserve">17.5 </w:t>
            </w:r>
            <w:r w:rsidR="003E03A0" w:rsidRPr="005814EF">
              <w:rPr>
                <w:rStyle w:val="a9"/>
                <w:rFonts w:hint="eastAsia"/>
                <w:noProof/>
              </w:rPr>
              <w:t>测试板子串口和</w:t>
            </w:r>
            <w:r w:rsidR="003E03A0" w:rsidRPr="005814EF">
              <w:rPr>
                <w:rStyle w:val="a9"/>
                <w:noProof/>
              </w:rPr>
              <w:t>ubuntu</w:t>
            </w:r>
            <w:r w:rsidR="003E03A0" w:rsidRPr="005814EF">
              <w:rPr>
                <w:rStyle w:val="a9"/>
                <w:rFonts w:hint="eastAsia"/>
                <w:noProof/>
              </w:rPr>
              <w:t>串口是否通</w:t>
            </w:r>
            <w:r w:rsidR="003E03A0">
              <w:rPr>
                <w:noProof/>
                <w:webHidden/>
              </w:rPr>
              <w:tab/>
            </w:r>
            <w:r w:rsidR="003E03A0">
              <w:rPr>
                <w:noProof/>
                <w:webHidden/>
              </w:rPr>
              <w:fldChar w:fldCharType="begin"/>
            </w:r>
            <w:r w:rsidR="003E03A0">
              <w:rPr>
                <w:noProof/>
                <w:webHidden/>
              </w:rPr>
              <w:instrText xml:space="preserve"> PAGEREF _Toc12547042 \h </w:instrText>
            </w:r>
            <w:r w:rsidR="003E03A0">
              <w:rPr>
                <w:noProof/>
                <w:webHidden/>
              </w:rPr>
            </w:r>
            <w:r w:rsidR="003E03A0">
              <w:rPr>
                <w:noProof/>
                <w:webHidden/>
              </w:rPr>
              <w:fldChar w:fldCharType="separate"/>
            </w:r>
            <w:r w:rsidR="003E03A0">
              <w:rPr>
                <w:noProof/>
                <w:webHidden/>
              </w:rPr>
              <w:t>65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3" w:history="1">
            <w:r w:rsidR="003E03A0" w:rsidRPr="005814EF">
              <w:rPr>
                <w:rStyle w:val="a9"/>
                <w:noProof/>
              </w:rPr>
              <w:t xml:space="preserve">17.6 </w:t>
            </w:r>
            <w:r w:rsidR="003E03A0" w:rsidRPr="005814EF">
              <w:rPr>
                <w:rStyle w:val="a9"/>
                <w:rFonts w:hint="eastAsia"/>
                <w:noProof/>
              </w:rPr>
              <w:t>通过串口实现</w:t>
            </w:r>
            <w:r w:rsidR="003E03A0" w:rsidRPr="005814EF">
              <w:rPr>
                <w:rStyle w:val="a9"/>
                <w:noProof/>
              </w:rPr>
              <w:t xml:space="preserve">GDB </w:t>
            </w:r>
            <w:r w:rsidR="003E03A0" w:rsidRPr="005814EF">
              <w:rPr>
                <w:rStyle w:val="a9"/>
                <w:rFonts w:hint="eastAsia"/>
                <w:noProof/>
              </w:rPr>
              <w:t>调试</w:t>
            </w:r>
            <w:r w:rsidR="003E03A0">
              <w:rPr>
                <w:noProof/>
                <w:webHidden/>
              </w:rPr>
              <w:tab/>
            </w:r>
            <w:r w:rsidR="003E03A0">
              <w:rPr>
                <w:noProof/>
                <w:webHidden/>
              </w:rPr>
              <w:fldChar w:fldCharType="begin"/>
            </w:r>
            <w:r w:rsidR="003E03A0">
              <w:rPr>
                <w:noProof/>
                <w:webHidden/>
              </w:rPr>
              <w:instrText xml:space="preserve"> PAGEREF _Toc12547043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44" w:history="1">
            <w:r w:rsidR="003E03A0" w:rsidRPr="005814EF">
              <w:rPr>
                <w:rStyle w:val="a9"/>
                <w:noProof/>
              </w:rPr>
              <w:t>17.6.1</w:t>
            </w:r>
            <w:r w:rsidR="003E03A0" w:rsidRPr="005814EF">
              <w:rPr>
                <w:rStyle w:val="a9"/>
                <w:rFonts w:hint="eastAsia"/>
                <w:noProof/>
              </w:rPr>
              <w:t>配置</w:t>
            </w:r>
            <w:r w:rsidR="003E03A0" w:rsidRPr="005814EF">
              <w:rPr>
                <w:rStyle w:val="a9"/>
                <w:noProof/>
              </w:rPr>
              <w:t>buildroot</w:t>
            </w:r>
            <w:r w:rsidR="003E03A0" w:rsidRPr="005814EF">
              <w:rPr>
                <w:rStyle w:val="a9"/>
                <w:rFonts w:hint="eastAsia"/>
                <w:noProof/>
              </w:rPr>
              <w:t>生成</w:t>
            </w:r>
            <w:r w:rsidR="003E03A0" w:rsidRPr="005814EF">
              <w:rPr>
                <w:rStyle w:val="a9"/>
                <w:noProof/>
              </w:rPr>
              <w:t>gdb</w:t>
            </w:r>
            <w:r w:rsidR="003E03A0" w:rsidRPr="005814EF">
              <w:rPr>
                <w:rStyle w:val="a9"/>
                <w:rFonts w:hint="eastAsia"/>
                <w:noProof/>
              </w:rPr>
              <w:t>调试工具</w:t>
            </w:r>
            <w:r w:rsidR="003E03A0">
              <w:rPr>
                <w:noProof/>
                <w:webHidden/>
              </w:rPr>
              <w:tab/>
            </w:r>
            <w:r w:rsidR="003E03A0">
              <w:rPr>
                <w:noProof/>
                <w:webHidden/>
              </w:rPr>
              <w:fldChar w:fldCharType="begin"/>
            </w:r>
            <w:r w:rsidR="003E03A0">
              <w:rPr>
                <w:noProof/>
                <w:webHidden/>
              </w:rPr>
              <w:instrText xml:space="preserve"> PAGEREF _Toc12547044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5" w:history="1">
            <w:r w:rsidR="003E03A0" w:rsidRPr="005814EF">
              <w:rPr>
                <w:rStyle w:val="a9"/>
                <w:noProof/>
              </w:rPr>
              <w:t>17.6.2 gdb</w:t>
            </w:r>
            <w:r w:rsidR="003E03A0" w:rsidRPr="005814EF">
              <w:rPr>
                <w:rStyle w:val="a9"/>
                <w:rFonts w:hint="eastAsia"/>
                <w:noProof/>
              </w:rPr>
              <w:t>调试测试</w:t>
            </w:r>
            <w:r w:rsidR="003E03A0">
              <w:rPr>
                <w:noProof/>
                <w:webHidden/>
              </w:rPr>
              <w:tab/>
            </w:r>
            <w:r w:rsidR="003E03A0">
              <w:rPr>
                <w:noProof/>
                <w:webHidden/>
              </w:rPr>
              <w:fldChar w:fldCharType="begin"/>
            </w:r>
            <w:r w:rsidR="003E03A0">
              <w:rPr>
                <w:noProof/>
                <w:webHidden/>
              </w:rPr>
              <w:instrText xml:space="preserve"> PAGEREF _Toc12547045 \h </w:instrText>
            </w:r>
            <w:r w:rsidR="003E03A0">
              <w:rPr>
                <w:noProof/>
                <w:webHidden/>
              </w:rPr>
            </w:r>
            <w:r w:rsidR="003E03A0">
              <w:rPr>
                <w:noProof/>
                <w:webHidden/>
              </w:rPr>
              <w:fldChar w:fldCharType="separate"/>
            </w:r>
            <w:r w:rsidR="003E03A0">
              <w:rPr>
                <w:noProof/>
                <w:webHidden/>
              </w:rPr>
              <w:t>66</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46" w:history="1">
            <w:r w:rsidR="003E03A0" w:rsidRPr="005814EF">
              <w:rPr>
                <w:rStyle w:val="a9"/>
                <w:noProof/>
              </w:rPr>
              <w:t xml:space="preserve">18 </w:t>
            </w:r>
            <w:r w:rsidR="003E03A0" w:rsidRPr="005814EF">
              <w:rPr>
                <w:rStyle w:val="a9"/>
                <w:rFonts w:hint="eastAsia"/>
                <w:noProof/>
              </w:rPr>
              <w:t>音频驱动</w:t>
            </w:r>
            <w:r w:rsidR="003E03A0">
              <w:rPr>
                <w:noProof/>
                <w:webHidden/>
              </w:rPr>
              <w:tab/>
            </w:r>
            <w:r w:rsidR="003E03A0">
              <w:rPr>
                <w:noProof/>
                <w:webHidden/>
              </w:rPr>
              <w:fldChar w:fldCharType="begin"/>
            </w:r>
            <w:r w:rsidR="003E03A0">
              <w:rPr>
                <w:noProof/>
                <w:webHidden/>
              </w:rPr>
              <w:instrText xml:space="preserve"> PAGEREF _Toc12547046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7" w:history="1">
            <w:r w:rsidR="003E03A0" w:rsidRPr="005814EF">
              <w:rPr>
                <w:rStyle w:val="a9"/>
                <w:noProof/>
              </w:rPr>
              <w:t xml:space="preserve">18.1 </w:t>
            </w:r>
            <w:r w:rsidR="003E03A0" w:rsidRPr="005814EF">
              <w:rPr>
                <w:rStyle w:val="a9"/>
                <w:rFonts w:hint="eastAsia"/>
                <w:noProof/>
              </w:rPr>
              <w:t>功率放大器</w:t>
            </w:r>
            <w:r w:rsidR="003E03A0">
              <w:rPr>
                <w:noProof/>
                <w:webHidden/>
              </w:rPr>
              <w:tab/>
            </w:r>
            <w:r w:rsidR="003E03A0">
              <w:rPr>
                <w:noProof/>
                <w:webHidden/>
              </w:rPr>
              <w:fldChar w:fldCharType="begin"/>
            </w:r>
            <w:r w:rsidR="003E03A0">
              <w:rPr>
                <w:noProof/>
                <w:webHidden/>
              </w:rPr>
              <w:instrText xml:space="preserve"> PAGEREF _Toc12547047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48" w:history="1">
            <w:r w:rsidR="003E03A0" w:rsidRPr="005814EF">
              <w:rPr>
                <w:rStyle w:val="a9"/>
                <w:noProof/>
              </w:rPr>
              <w:t>18.2 CODEC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_Toc12547048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49" w:history="1">
            <w:r w:rsidR="003E03A0" w:rsidRPr="005814EF">
              <w:rPr>
                <w:rStyle w:val="a9"/>
                <w:noProof/>
              </w:rPr>
              <w:t>18.2.1 UIOT</w:t>
            </w:r>
            <w:r w:rsidR="003E03A0" w:rsidRPr="005814EF">
              <w:rPr>
                <w:rStyle w:val="a9"/>
                <w:rFonts w:hint="eastAsia"/>
                <w:noProof/>
              </w:rPr>
              <w:t>板子</w:t>
            </w:r>
            <w:r w:rsidR="003E03A0" w:rsidRPr="005814EF">
              <w:rPr>
                <w:rStyle w:val="a9"/>
                <w:noProof/>
              </w:rPr>
              <w:t>codec</w:t>
            </w:r>
            <w:r w:rsidR="003E03A0" w:rsidRPr="005814EF">
              <w:rPr>
                <w:rStyle w:val="a9"/>
                <w:rFonts w:hint="eastAsia"/>
                <w:noProof/>
              </w:rPr>
              <w:t>配置</w:t>
            </w:r>
            <w:r w:rsidR="003E03A0">
              <w:rPr>
                <w:noProof/>
                <w:webHidden/>
              </w:rPr>
              <w:tab/>
            </w:r>
            <w:r w:rsidR="003E03A0">
              <w:rPr>
                <w:noProof/>
                <w:webHidden/>
              </w:rPr>
              <w:fldChar w:fldCharType="begin"/>
            </w:r>
            <w:r w:rsidR="003E03A0">
              <w:rPr>
                <w:noProof/>
                <w:webHidden/>
              </w:rPr>
              <w:instrText xml:space="preserve"> PAGEREF _Toc12547049 \h </w:instrText>
            </w:r>
            <w:r w:rsidR="003E03A0">
              <w:rPr>
                <w:noProof/>
                <w:webHidden/>
              </w:rPr>
            </w:r>
            <w:r w:rsidR="003E03A0">
              <w:rPr>
                <w:noProof/>
                <w:webHidden/>
              </w:rPr>
              <w:fldChar w:fldCharType="separate"/>
            </w:r>
            <w:r w:rsidR="003E03A0">
              <w:rPr>
                <w:noProof/>
                <w:webHidden/>
              </w:rPr>
              <w:t>69</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50" w:history="1">
            <w:r w:rsidR="003E03A0" w:rsidRPr="005814EF">
              <w:rPr>
                <w:rStyle w:val="a9"/>
                <w:noProof/>
              </w:rPr>
              <w:t>18.2.2 rk3308 codec</w:t>
            </w:r>
            <w:r w:rsidR="003E03A0" w:rsidRPr="005814EF">
              <w:rPr>
                <w:rStyle w:val="a9"/>
                <w:rFonts w:hint="eastAsia"/>
                <w:noProof/>
              </w:rPr>
              <w:t>设备树配置知识</w:t>
            </w:r>
            <w:r w:rsidR="003E03A0">
              <w:rPr>
                <w:noProof/>
                <w:webHidden/>
              </w:rPr>
              <w:tab/>
            </w:r>
            <w:r w:rsidR="003E03A0">
              <w:rPr>
                <w:noProof/>
                <w:webHidden/>
              </w:rPr>
              <w:fldChar w:fldCharType="begin"/>
            </w:r>
            <w:r w:rsidR="003E03A0">
              <w:rPr>
                <w:noProof/>
                <w:webHidden/>
              </w:rPr>
              <w:instrText xml:space="preserve"> PAGEREF _Toc12547050 \h </w:instrText>
            </w:r>
            <w:r w:rsidR="003E03A0">
              <w:rPr>
                <w:noProof/>
                <w:webHidden/>
              </w:rPr>
            </w:r>
            <w:r w:rsidR="003E03A0">
              <w:rPr>
                <w:noProof/>
                <w:webHidden/>
              </w:rPr>
              <w:fldChar w:fldCharType="separate"/>
            </w:r>
            <w:r w:rsidR="003E03A0">
              <w:rPr>
                <w:noProof/>
                <w:webHidden/>
              </w:rPr>
              <w:t>71</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51" w:history="1">
            <w:r w:rsidR="003E03A0" w:rsidRPr="005814EF">
              <w:rPr>
                <w:rStyle w:val="a9"/>
                <w:noProof/>
              </w:rPr>
              <w:t xml:space="preserve">18.2.3 Asound.conf </w:t>
            </w:r>
            <w:r w:rsidR="003E03A0" w:rsidRPr="005814EF">
              <w:rPr>
                <w:rStyle w:val="a9"/>
                <w:rFonts w:hint="eastAsia"/>
                <w:noProof/>
              </w:rPr>
              <w:t>配置说明</w:t>
            </w:r>
            <w:r w:rsidR="003E03A0">
              <w:rPr>
                <w:noProof/>
                <w:webHidden/>
              </w:rPr>
              <w:tab/>
            </w:r>
            <w:r w:rsidR="003E03A0">
              <w:rPr>
                <w:noProof/>
                <w:webHidden/>
              </w:rPr>
              <w:fldChar w:fldCharType="begin"/>
            </w:r>
            <w:r w:rsidR="003E03A0">
              <w:rPr>
                <w:noProof/>
                <w:webHidden/>
              </w:rPr>
              <w:instrText xml:space="preserve"> PAGEREF _Toc12547051 \h </w:instrText>
            </w:r>
            <w:r w:rsidR="003E03A0">
              <w:rPr>
                <w:noProof/>
                <w:webHidden/>
              </w:rPr>
            </w:r>
            <w:r w:rsidR="003E03A0">
              <w:rPr>
                <w:noProof/>
                <w:webHidden/>
              </w:rPr>
              <w:fldChar w:fldCharType="separate"/>
            </w:r>
            <w:r w:rsidR="003E03A0">
              <w:rPr>
                <w:noProof/>
                <w:webHidden/>
              </w:rPr>
              <w:t>72</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52" w:history="1">
            <w:r w:rsidR="003E03A0" w:rsidRPr="005814EF">
              <w:rPr>
                <w:rStyle w:val="a9"/>
                <w:noProof/>
              </w:rPr>
              <w:t xml:space="preserve">18.3 </w:t>
            </w:r>
            <w:r w:rsidR="003E03A0" w:rsidRPr="005814EF">
              <w:rPr>
                <w:rStyle w:val="a9"/>
                <w:rFonts w:hint="eastAsia"/>
                <w:noProof/>
              </w:rPr>
              <w:t>录音播放</w:t>
            </w:r>
            <w:r w:rsidR="003E03A0">
              <w:rPr>
                <w:noProof/>
                <w:webHidden/>
              </w:rPr>
              <w:tab/>
            </w:r>
            <w:r w:rsidR="003E03A0">
              <w:rPr>
                <w:noProof/>
                <w:webHidden/>
              </w:rPr>
              <w:fldChar w:fldCharType="begin"/>
            </w:r>
            <w:r w:rsidR="003E03A0">
              <w:rPr>
                <w:noProof/>
                <w:webHidden/>
              </w:rPr>
              <w:instrText xml:space="preserve"> PAGEREF _Toc12547052 \h </w:instrText>
            </w:r>
            <w:r w:rsidR="003E03A0">
              <w:rPr>
                <w:noProof/>
                <w:webHidden/>
              </w:rPr>
            </w:r>
            <w:r w:rsidR="003E03A0">
              <w:rPr>
                <w:noProof/>
                <w:webHidden/>
              </w:rPr>
              <w:fldChar w:fldCharType="separate"/>
            </w:r>
            <w:r w:rsidR="003E03A0">
              <w:rPr>
                <w:noProof/>
                <w:webHidden/>
              </w:rPr>
              <w:t>77</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53" w:history="1">
            <w:r w:rsidR="003E03A0" w:rsidRPr="005814EF">
              <w:rPr>
                <w:rStyle w:val="a9"/>
                <w:noProof/>
              </w:rPr>
              <w:t xml:space="preserve">18.4 CODEC </w:t>
            </w:r>
            <w:r w:rsidR="003E03A0" w:rsidRPr="005814EF">
              <w:rPr>
                <w:rStyle w:val="a9"/>
                <w:rFonts w:hint="eastAsia"/>
                <w:noProof/>
              </w:rPr>
              <w:t>音频增益调节</w:t>
            </w:r>
            <w:r w:rsidR="003E03A0">
              <w:rPr>
                <w:noProof/>
                <w:webHidden/>
              </w:rPr>
              <w:tab/>
            </w:r>
            <w:r w:rsidR="003E03A0">
              <w:rPr>
                <w:noProof/>
                <w:webHidden/>
              </w:rPr>
              <w:fldChar w:fldCharType="begin"/>
            </w:r>
            <w:r w:rsidR="003E03A0">
              <w:rPr>
                <w:noProof/>
                <w:webHidden/>
              </w:rPr>
              <w:instrText xml:space="preserve"> PAGEREF _Toc12547053 \h </w:instrText>
            </w:r>
            <w:r w:rsidR="003E03A0">
              <w:rPr>
                <w:noProof/>
                <w:webHidden/>
              </w:rPr>
            </w:r>
            <w:r w:rsidR="003E03A0">
              <w:rPr>
                <w:noProof/>
                <w:webHidden/>
              </w:rPr>
              <w:fldChar w:fldCharType="separate"/>
            </w:r>
            <w:r w:rsidR="003E03A0">
              <w:rPr>
                <w:noProof/>
                <w:webHidden/>
              </w:rPr>
              <w:t>78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54" w:history="1">
            <w:r w:rsidR="003E03A0" w:rsidRPr="005814EF">
              <w:rPr>
                <w:rStyle w:val="a9"/>
                <w:noProof/>
              </w:rPr>
              <w:t xml:space="preserve">18.5 </w:t>
            </w:r>
            <w:r w:rsidR="003E03A0" w:rsidRPr="005814EF">
              <w:rPr>
                <w:rStyle w:val="a9"/>
                <w:rFonts w:hint="eastAsia"/>
                <w:noProof/>
              </w:rPr>
              <w:t>静音控制驱动</w:t>
            </w:r>
            <w:r w:rsidR="003E03A0">
              <w:rPr>
                <w:noProof/>
                <w:webHidden/>
              </w:rPr>
              <w:tab/>
            </w:r>
            <w:r w:rsidR="003E03A0">
              <w:rPr>
                <w:noProof/>
                <w:webHidden/>
              </w:rPr>
              <w:fldChar w:fldCharType="begin"/>
            </w:r>
            <w:r w:rsidR="003E03A0">
              <w:rPr>
                <w:noProof/>
                <w:webHidden/>
              </w:rPr>
              <w:instrText xml:space="preserve"> PAGEREF _Toc12547054 \h </w:instrText>
            </w:r>
            <w:r w:rsidR="003E03A0">
              <w:rPr>
                <w:noProof/>
                <w:webHidden/>
              </w:rPr>
            </w:r>
            <w:r w:rsidR="003E03A0">
              <w:rPr>
                <w:noProof/>
                <w:webHidden/>
              </w:rPr>
              <w:fldChar w:fldCharType="separate"/>
            </w:r>
            <w:r w:rsidR="003E03A0">
              <w:rPr>
                <w:noProof/>
                <w:webHidden/>
              </w:rPr>
              <w:t>82</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55" w:history="1">
            <w:r w:rsidR="003E03A0" w:rsidRPr="005814EF">
              <w:rPr>
                <w:rStyle w:val="a9"/>
                <w:noProof/>
              </w:rPr>
              <w:t xml:space="preserve">19  </w:t>
            </w:r>
            <w:r w:rsidR="003E03A0" w:rsidRPr="005814EF">
              <w:rPr>
                <w:rStyle w:val="a9"/>
                <w:rFonts w:hint="eastAsia"/>
                <w:noProof/>
              </w:rPr>
              <w:t>新建</w:t>
            </w:r>
            <w:r w:rsidR="003E03A0" w:rsidRPr="005814EF">
              <w:rPr>
                <w:rStyle w:val="a9"/>
                <w:noProof/>
              </w:rPr>
              <w:t>nandflash</w:t>
            </w:r>
            <w:r w:rsidR="003E03A0" w:rsidRPr="005814EF">
              <w:rPr>
                <w:rStyle w:val="a9"/>
                <w:rFonts w:hint="eastAsia"/>
                <w:noProof/>
              </w:rPr>
              <w:t>绝对地址分区</w:t>
            </w:r>
            <w:r w:rsidR="003E03A0">
              <w:rPr>
                <w:noProof/>
                <w:webHidden/>
              </w:rPr>
              <w:tab/>
            </w:r>
            <w:r w:rsidR="003E03A0">
              <w:rPr>
                <w:noProof/>
                <w:webHidden/>
              </w:rPr>
              <w:fldChar w:fldCharType="begin"/>
            </w:r>
            <w:r w:rsidR="003E03A0">
              <w:rPr>
                <w:noProof/>
                <w:webHidden/>
              </w:rPr>
              <w:instrText xml:space="preserve"> PAGEREF _Toc12547055 \h </w:instrText>
            </w:r>
            <w:r w:rsidR="003E03A0">
              <w:rPr>
                <w:noProof/>
                <w:webHidden/>
              </w:rPr>
            </w:r>
            <w:r w:rsidR="003E03A0">
              <w:rPr>
                <w:noProof/>
                <w:webHidden/>
              </w:rPr>
              <w:fldChar w:fldCharType="separate"/>
            </w:r>
            <w:r w:rsidR="003E03A0">
              <w:rPr>
                <w:noProof/>
                <w:webHidden/>
              </w:rPr>
              <w:t>84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56" w:history="1">
            <w:r w:rsidR="003E03A0" w:rsidRPr="005814EF">
              <w:rPr>
                <w:rStyle w:val="a9"/>
                <w:noProof/>
              </w:rPr>
              <w:t xml:space="preserve">20 </w:t>
            </w:r>
            <w:r w:rsidR="003E03A0" w:rsidRPr="005814EF">
              <w:rPr>
                <w:rStyle w:val="a9"/>
                <w:rFonts w:hint="eastAsia"/>
                <w:noProof/>
              </w:rPr>
              <w:t>音频学习</w:t>
            </w:r>
            <w:r w:rsidR="003E03A0">
              <w:rPr>
                <w:noProof/>
                <w:webHidden/>
              </w:rPr>
              <w:tab/>
            </w:r>
            <w:r w:rsidR="003E03A0">
              <w:rPr>
                <w:noProof/>
                <w:webHidden/>
              </w:rPr>
              <w:fldChar w:fldCharType="begin"/>
            </w:r>
            <w:r w:rsidR="003E03A0">
              <w:rPr>
                <w:noProof/>
                <w:webHidden/>
              </w:rPr>
              <w:instrText xml:space="preserve"> PAGEREF _Toc12547056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57" w:history="1">
            <w:r w:rsidR="003E03A0" w:rsidRPr="005814EF">
              <w:rPr>
                <w:rStyle w:val="a9"/>
                <w:noProof/>
              </w:rPr>
              <w:t xml:space="preserve">20.1 ALSA </w:t>
            </w:r>
            <w:r w:rsidR="003E03A0" w:rsidRPr="005814EF">
              <w:rPr>
                <w:rStyle w:val="a9"/>
                <w:rFonts w:hint="eastAsia"/>
                <w:noProof/>
              </w:rPr>
              <w:t>学习</w:t>
            </w:r>
            <w:r w:rsidR="003E03A0">
              <w:rPr>
                <w:noProof/>
                <w:webHidden/>
              </w:rPr>
              <w:tab/>
            </w:r>
            <w:r w:rsidR="003E03A0">
              <w:rPr>
                <w:noProof/>
                <w:webHidden/>
              </w:rPr>
              <w:fldChar w:fldCharType="begin"/>
            </w:r>
            <w:r w:rsidR="003E03A0">
              <w:rPr>
                <w:noProof/>
                <w:webHidden/>
              </w:rPr>
              <w:instrText xml:space="preserve"> PAGEREF _Toc12547057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58" w:history="1">
            <w:r w:rsidR="003E03A0" w:rsidRPr="005814EF">
              <w:rPr>
                <w:rStyle w:val="a9"/>
                <w:noProof/>
              </w:rPr>
              <w:t>20.1.1 ALSA</w:t>
            </w:r>
            <w:r w:rsidR="003E03A0" w:rsidRPr="005814EF">
              <w:rPr>
                <w:rStyle w:val="a9"/>
                <w:rFonts w:hint="eastAsia"/>
                <w:noProof/>
              </w:rPr>
              <w:t>名词解释</w:t>
            </w:r>
            <w:r w:rsidR="003E03A0">
              <w:rPr>
                <w:noProof/>
                <w:webHidden/>
              </w:rPr>
              <w:tab/>
            </w:r>
            <w:r w:rsidR="003E03A0">
              <w:rPr>
                <w:noProof/>
                <w:webHidden/>
              </w:rPr>
              <w:fldChar w:fldCharType="begin"/>
            </w:r>
            <w:r w:rsidR="003E03A0">
              <w:rPr>
                <w:noProof/>
                <w:webHidden/>
              </w:rPr>
              <w:instrText xml:space="preserve"> PAGEREF _Toc12547058 \h </w:instrText>
            </w:r>
            <w:r w:rsidR="003E03A0">
              <w:rPr>
                <w:noProof/>
                <w:webHidden/>
              </w:rPr>
            </w:r>
            <w:r w:rsidR="003E03A0">
              <w:rPr>
                <w:noProof/>
                <w:webHidden/>
              </w:rPr>
              <w:fldChar w:fldCharType="separate"/>
            </w:r>
            <w:r w:rsidR="003E03A0">
              <w:rPr>
                <w:noProof/>
                <w:webHidden/>
              </w:rPr>
              <w:t>85</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59" w:history="1">
            <w:r w:rsidR="003E03A0" w:rsidRPr="005814EF">
              <w:rPr>
                <w:rStyle w:val="a9"/>
                <w:noProof/>
              </w:rPr>
              <w:t>20.1.1 ALSA</w:t>
            </w:r>
            <w:r w:rsidR="003E03A0" w:rsidRPr="005814EF">
              <w:rPr>
                <w:rStyle w:val="a9"/>
                <w:rFonts w:hint="eastAsia"/>
                <w:noProof/>
              </w:rPr>
              <w:t>测试声卡</w:t>
            </w:r>
            <w:r w:rsidR="003E03A0">
              <w:rPr>
                <w:noProof/>
                <w:webHidden/>
              </w:rPr>
              <w:tab/>
            </w:r>
            <w:r w:rsidR="003E03A0">
              <w:rPr>
                <w:noProof/>
                <w:webHidden/>
              </w:rPr>
              <w:fldChar w:fldCharType="begin"/>
            </w:r>
            <w:r w:rsidR="003E03A0">
              <w:rPr>
                <w:noProof/>
                <w:webHidden/>
              </w:rPr>
              <w:instrText xml:space="preserve"> PAGEREF _Toc12547059 \h </w:instrText>
            </w:r>
            <w:r w:rsidR="003E03A0">
              <w:rPr>
                <w:noProof/>
                <w:webHidden/>
              </w:rPr>
            </w:r>
            <w:r w:rsidR="003E03A0">
              <w:rPr>
                <w:noProof/>
                <w:webHidden/>
              </w:rPr>
              <w:fldChar w:fldCharType="separate"/>
            </w:r>
            <w:r w:rsidR="003E03A0">
              <w:rPr>
                <w:noProof/>
                <w:webHidden/>
              </w:rPr>
              <w:t>88</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60" w:history="1">
            <w:r w:rsidR="003E03A0" w:rsidRPr="005814EF">
              <w:rPr>
                <w:rStyle w:val="a9"/>
                <w:noProof/>
              </w:rPr>
              <w:t>20.2 ALSA</w:t>
            </w:r>
            <w:r w:rsidR="003E03A0" w:rsidRPr="005814EF">
              <w:rPr>
                <w:rStyle w:val="a9"/>
                <w:rFonts w:hint="eastAsia"/>
                <w:noProof/>
              </w:rPr>
              <w:t>音频工具</w:t>
            </w:r>
            <w:r w:rsidR="003E03A0" w:rsidRPr="005814EF">
              <w:rPr>
                <w:rStyle w:val="a9"/>
                <w:noProof/>
              </w:rPr>
              <w:t xml:space="preserve"> mixer,aplay,arecord</w:t>
            </w:r>
            <w:r w:rsidR="003E03A0">
              <w:rPr>
                <w:noProof/>
                <w:webHidden/>
              </w:rPr>
              <w:tab/>
            </w:r>
            <w:r w:rsidR="003E03A0">
              <w:rPr>
                <w:noProof/>
                <w:webHidden/>
              </w:rPr>
              <w:fldChar w:fldCharType="begin"/>
            </w:r>
            <w:r w:rsidR="003E03A0">
              <w:rPr>
                <w:noProof/>
                <w:webHidden/>
              </w:rPr>
              <w:instrText xml:space="preserve"> PAGEREF _Toc12547060 \h </w:instrText>
            </w:r>
            <w:r w:rsidR="003E03A0">
              <w:rPr>
                <w:noProof/>
                <w:webHidden/>
              </w:rPr>
            </w:r>
            <w:r w:rsidR="003E03A0">
              <w:rPr>
                <w:noProof/>
                <w:webHidden/>
              </w:rPr>
              <w:fldChar w:fldCharType="separate"/>
            </w:r>
            <w:r w:rsidR="003E03A0">
              <w:rPr>
                <w:noProof/>
                <w:webHidden/>
              </w:rPr>
              <w:t>89</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61" w:history="1">
            <w:r w:rsidR="003E03A0" w:rsidRPr="005814EF">
              <w:rPr>
                <w:rStyle w:val="a9"/>
                <w:noProof/>
              </w:rPr>
              <w:t>20.2.1</w:t>
            </w:r>
            <w:r w:rsidR="003E03A0" w:rsidRPr="005814EF">
              <w:rPr>
                <w:rStyle w:val="a9"/>
                <w:rFonts w:hint="eastAsia"/>
                <w:noProof/>
              </w:rPr>
              <w:t>声音录制命令</w:t>
            </w:r>
            <w:r w:rsidR="003E03A0" w:rsidRPr="005814EF">
              <w:rPr>
                <w:rStyle w:val="a9"/>
                <w:noProof/>
              </w:rPr>
              <w:t>arecord</w:t>
            </w:r>
            <w:r w:rsidR="003E03A0">
              <w:rPr>
                <w:noProof/>
                <w:webHidden/>
              </w:rPr>
              <w:tab/>
            </w:r>
            <w:r w:rsidR="003E03A0">
              <w:rPr>
                <w:noProof/>
                <w:webHidden/>
              </w:rPr>
              <w:fldChar w:fldCharType="begin"/>
            </w:r>
            <w:r w:rsidR="003E03A0">
              <w:rPr>
                <w:noProof/>
                <w:webHidden/>
              </w:rPr>
              <w:instrText xml:space="preserve"> PAGEREF _Toc12547061 \h </w:instrText>
            </w:r>
            <w:r w:rsidR="003E03A0">
              <w:rPr>
                <w:noProof/>
                <w:webHidden/>
              </w:rPr>
            </w:r>
            <w:r w:rsidR="003E03A0">
              <w:rPr>
                <w:noProof/>
                <w:webHidden/>
              </w:rPr>
              <w:fldChar w:fldCharType="separate"/>
            </w:r>
            <w:r w:rsidR="003E03A0">
              <w:rPr>
                <w:noProof/>
                <w:webHidden/>
              </w:rPr>
              <w:t>89</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62" w:history="1">
            <w:r w:rsidR="003E03A0" w:rsidRPr="005814EF">
              <w:rPr>
                <w:rStyle w:val="a9"/>
                <w:noProof/>
              </w:rPr>
              <w:t>20.3 tinyalsa</w:t>
            </w:r>
            <w:r w:rsidR="003E03A0">
              <w:rPr>
                <w:noProof/>
                <w:webHidden/>
              </w:rPr>
              <w:tab/>
            </w:r>
            <w:r w:rsidR="003E03A0">
              <w:rPr>
                <w:noProof/>
                <w:webHidden/>
              </w:rPr>
              <w:fldChar w:fldCharType="begin"/>
            </w:r>
            <w:r w:rsidR="003E03A0">
              <w:rPr>
                <w:noProof/>
                <w:webHidden/>
              </w:rPr>
              <w:instrText xml:space="preserve"> PAGEREF _Toc12547062 \h </w:instrText>
            </w:r>
            <w:r w:rsidR="003E03A0">
              <w:rPr>
                <w:noProof/>
                <w:webHidden/>
              </w:rPr>
            </w:r>
            <w:r w:rsidR="003E03A0">
              <w:rPr>
                <w:noProof/>
                <w:webHidden/>
              </w:rPr>
              <w:fldChar w:fldCharType="separate"/>
            </w:r>
            <w:r w:rsidR="003E03A0">
              <w:rPr>
                <w:noProof/>
                <w:webHidden/>
              </w:rPr>
              <w:t>92</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63" w:history="1">
            <w:r w:rsidR="003E03A0" w:rsidRPr="005814EF">
              <w:rPr>
                <w:rStyle w:val="a9"/>
                <w:noProof/>
              </w:rPr>
              <w:t>20.4 alsa-lib</w:t>
            </w:r>
            <w:r w:rsidR="003E03A0" w:rsidRPr="005814EF">
              <w:rPr>
                <w:rStyle w:val="a9"/>
                <w:rFonts w:hint="eastAsia"/>
                <w:noProof/>
              </w:rPr>
              <w:t>应用层接口分析</w:t>
            </w:r>
            <w:r w:rsidR="003E03A0">
              <w:rPr>
                <w:noProof/>
                <w:webHidden/>
              </w:rPr>
              <w:tab/>
            </w:r>
            <w:r w:rsidR="003E03A0">
              <w:rPr>
                <w:noProof/>
                <w:webHidden/>
              </w:rPr>
              <w:fldChar w:fldCharType="begin"/>
            </w:r>
            <w:r w:rsidR="003E03A0">
              <w:rPr>
                <w:noProof/>
                <w:webHidden/>
              </w:rPr>
              <w:instrText xml:space="preserve"> PAGEREF _Toc12547063 \h </w:instrText>
            </w:r>
            <w:r w:rsidR="003E03A0">
              <w:rPr>
                <w:noProof/>
                <w:webHidden/>
              </w:rPr>
            </w:r>
            <w:r w:rsidR="003E03A0">
              <w:rPr>
                <w:noProof/>
                <w:webHidden/>
              </w:rPr>
              <w:fldChar w:fldCharType="separate"/>
            </w:r>
            <w:r w:rsidR="003E03A0">
              <w:rPr>
                <w:noProof/>
                <w:webHidden/>
              </w:rPr>
              <w:t>94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64" w:history="1">
            <w:r w:rsidR="003E03A0" w:rsidRPr="005814EF">
              <w:rPr>
                <w:rStyle w:val="a9"/>
                <w:noProof/>
              </w:rPr>
              <w:t>21 linux iio</w:t>
            </w:r>
            <w:r w:rsidR="003E03A0" w:rsidRPr="005814EF">
              <w:rPr>
                <w:rStyle w:val="a9"/>
                <w:rFonts w:hint="eastAsia"/>
                <w:noProof/>
              </w:rPr>
              <w:t>子系统</w:t>
            </w:r>
            <w:r w:rsidR="003E03A0">
              <w:rPr>
                <w:noProof/>
                <w:webHidden/>
              </w:rPr>
              <w:tab/>
            </w:r>
            <w:r w:rsidR="003E03A0">
              <w:rPr>
                <w:noProof/>
                <w:webHidden/>
              </w:rPr>
              <w:fldChar w:fldCharType="begin"/>
            </w:r>
            <w:r w:rsidR="003E03A0">
              <w:rPr>
                <w:noProof/>
                <w:webHidden/>
              </w:rPr>
              <w:instrText xml:space="preserve"> PAGEREF _Toc12547064 \h </w:instrText>
            </w:r>
            <w:r w:rsidR="003E03A0">
              <w:rPr>
                <w:noProof/>
                <w:webHidden/>
              </w:rPr>
            </w:r>
            <w:r w:rsidR="003E03A0">
              <w:rPr>
                <w:noProof/>
                <w:webHidden/>
              </w:rPr>
              <w:fldChar w:fldCharType="separate"/>
            </w:r>
            <w:r w:rsidR="003E03A0">
              <w:rPr>
                <w:noProof/>
                <w:webHidden/>
              </w:rPr>
              <w:t>100</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65" w:history="1">
            <w:r w:rsidR="003E03A0" w:rsidRPr="005814EF">
              <w:rPr>
                <w:rStyle w:val="a9"/>
                <w:noProof/>
              </w:rPr>
              <w:t>22 linux</w:t>
            </w:r>
            <w:r w:rsidR="003E03A0" w:rsidRPr="005814EF">
              <w:rPr>
                <w:rStyle w:val="a9"/>
                <w:rFonts w:hint="eastAsia"/>
                <w:noProof/>
              </w:rPr>
              <w:t>下调试技术</w:t>
            </w:r>
            <w:r w:rsidR="003E03A0">
              <w:rPr>
                <w:noProof/>
                <w:webHidden/>
              </w:rPr>
              <w:tab/>
            </w:r>
            <w:r w:rsidR="003E03A0">
              <w:rPr>
                <w:noProof/>
                <w:webHidden/>
              </w:rPr>
              <w:fldChar w:fldCharType="begin"/>
            </w:r>
            <w:r w:rsidR="003E03A0">
              <w:rPr>
                <w:noProof/>
                <w:webHidden/>
              </w:rPr>
              <w:instrText xml:space="preserve"> PAGEREF _Toc12547065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66" w:history="1">
            <w:r w:rsidR="003E03A0" w:rsidRPr="005814EF">
              <w:rPr>
                <w:rStyle w:val="a9"/>
                <w:noProof/>
              </w:rPr>
              <w:t>22.1 linux</w:t>
            </w:r>
            <w:r w:rsidR="003E03A0" w:rsidRPr="005814EF">
              <w:rPr>
                <w:rStyle w:val="a9"/>
                <w:rFonts w:hint="eastAsia"/>
                <w:noProof/>
              </w:rPr>
              <w:t>调试</w:t>
            </w:r>
            <w:r w:rsidR="003E03A0">
              <w:rPr>
                <w:noProof/>
                <w:webHidden/>
              </w:rPr>
              <w:tab/>
            </w:r>
            <w:r w:rsidR="003E03A0">
              <w:rPr>
                <w:noProof/>
                <w:webHidden/>
              </w:rPr>
              <w:fldChar w:fldCharType="begin"/>
            </w:r>
            <w:r w:rsidR="003E03A0">
              <w:rPr>
                <w:noProof/>
                <w:webHidden/>
              </w:rPr>
              <w:instrText xml:space="preserve"> PAGEREF _Toc12547066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67" w:history="1">
            <w:r w:rsidR="003E03A0" w:rsidRPr="005814EF">
              <w:rPr>
                <w:rStyle w:val="a9"/>
                <w:noProof/>
              </w:rPr>
              <w:t xml:space="preserve">22.1.1 </w:t>
            </w:r>
            <w:r w:rsidR="003E03A0" w:rsidRPr="005814EF">
              <w:rPr>
                <w:rStyle w:val="a9"/>
                <w:rFonts w:hint="eastAsia"/>
                <w:noProof/>
              </w:rPr>
              <w:t>生成调试信息</w:t>
            </w:r>
            <w:r w:rsidR="003E03A0">
              <w:rPr>
                <w:noProof/>
                <w:webHidden/>
              </w:rPr>
              <w:tab/>
            </w:r>
            <w:r w:rsidR="003E03A0">
              <w:rPr>
                <w:noProof/>
                <w:webHidden/>
              </w:rPr>
              <w:fldChar w:fldCharType="begin"/>
            </w:r>
            <w:r w:rsidR="003E03A0">
              <w:rPr>
                <w:noProof/>
                <w:webHidden/>
              </w:rPr>
              <w:instrText xml:space="preserve"> PAGEREF _Toc12547067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68" w:history="1">
            <w:r w:rsidR="003E03A0" w:rsidRPr="005814EF">
              <w:rPr>
                <w:rStyle w:val="a9"/>
                <w:noProof/>
              </w:rPr>
              <w:t>22.1.2 oops</w:t>
            </w:r>
            <w:r w:rsidR="003E03A0" w:rsidRPr="005814EF">
              <w:rPr>
                <w:rStyle w:val="a9"/>
                <w:rFonts w:hint="eastAsia"/>
                <w:noProof/>
              </w:rPr>
              <w:t>信息输出函数调用关系</w:t>
            </w:r>
            <w:r w:rsidR="003E03A0">
              <w:rPr>
                <w:noProof/>
                <w:webHidden/>
              </w:rPr>
              <w:tab/>
            </w:r>
            <w:r w:rsidR="003E03A0">
              <w:rPr>
                <w:noProof/>
                <w:webHidden/>
              </w:rPr>
              <w:fldChar w:fldCharType="begin"/>
            </w:r>
            <w:r w:rsidR="003E03A0">
              <w:rPr>
                <w:noProof/>
                <w:webHidden/>
              </w:rPr>
              <w:instrText xml:space="preserve"> PAGEREF _Toc12547068 \h </w:instrText>
            </w:r>
            <w:r w:rsidR="003E03A0">
              <w:rPr>
                <w:noProof/>
                <w:webHidden/>
              </w:rPr>
            </w:r>
            <w:r w:rsidR="003E03A0">
              <w:rPr>
                <w:noProof/>
                <w:webHidden/>
              </w:rPr>
              <w:fldChar w:fldCharType="separate"/>
            </w:r>
            <w:r w:rsidR="003E03A0">
              <w:rPr>
                <w:noProof/>
                <w:webHidden/>
              </w:rPr>
              <w:t>103</w:t>
            </w:r>
            <w:r w:rsidR="003E03A0">
              <w:rPr>
                <w:noProof/>
                <w:webHidden/>
              </w:rPr>
              <w:fldChar w:fldCharType="end"/>
            </w:r>
          </w:hyperlink>
        </w:p>
        <w:p w:rsidR="003E03A0" w:rsidRDefault="007A60C0">
          <w:pPr>
            <w:pStyle w:val="20"/>
            <w:tabs>
              <w:tab w:val="right" w:leader="dot" w:pos="8296"/>
            </w:tabs>
            <w:rPr>
              <w:rFonts w:asciiTheme="minorHAnsi"/>
              <w:noProof/>
            </w:rPr>
          </w:pPr>
          <w:hyperlink w:anchor="_Toc12547069" w:history="1">
            <w:r w:rsidR="003E03A0" w:rsidRPr="005814EF">
              <w:rPr>
                <w:rStyle w:val="a9"/>
                <w:noProof/>
              </w:rPr>
              <w:t>22.2 GDB</w:t>
            </w:r>
            <w:r w:rsidR="003E03A0" w:rsidRPr="005814EF">
              <w:rPr>
                <w:rStyle w:val="a9"/>
                <w:rFonts w:hint="eastAsia"/>
                <w:noProof/>
              </w:rPr>
              <w:t>调试器的用法</w:t>
            </w:r>
            <w:r w:rsidR="003E03A0">
              <w:rPr>
                <w:noProof/>
                <w:webHidden/>
              </w:rPr>
              <w:tab/>
            </w:r>
            <w:r w:rsidR="003E03A0">
              <w:rPr>
                <w:noProof/>
                <w:webHidden/>
              </w:rPr>
              <w:fldChar w:fldCharType="begin"/>
            </w:r>
            <w:r w:rsidR="003E03A0">
              <w:rPr>
                <w:noProof/>
                <w:webHidden/>
              </w:rPr>
              <w:instrText xml:space="preserve"> PAGEREF _Toc12547069 \h </w:instrText>
            </w:r>
            <w:r w:rsidR="003E03A0">
              <w:rPr>
                <w:noProof/>
                <w:webHidden/>
              </w:rPr>
            </w:r>
            <w:r w:rsidR="003E03A0">
              <w:rPr>
                <w:noProof/>
                <w:webHidden/>
              </w:rPr>
              <w:fldChar w:fldCharType="separate"/>
            </w:r>
            <w:r w:rsidR="003E03A0">
              <w:rPr>
                <w:noProof/>
                <w:webHidden/>
              </w:rPr>
              <w:t>104</w:t>
            </w:r>
            <w:r w:rsidR="003E03A0">
              <w:rPr>
                <w:noProof/>
                <w:webHidden/>
              </w:rPr>
              <w:fldChar w:fldCharType="end"/>
            </w:r>
          </w:hyperlink>
        </w:p>
        <w:p w:rsidR="003E03A0" w:rsidRDefault="007A60C0">
          <w:pPr>
            <w:pStyle w:val="30"/>
            <w:tabs>
              <w:tab w:val="right" w:leader="dot" w:pos="8296"/>
            </w:tabs>
            <w:rPr>
              <w:rFonts w:asciiTheme="minorHAnsi"/>
              <w:noProof/>
            </w:rPr>
          </w:pPr>
          <w:hyperlink w:anchor="_Toc12547070" w:history="1">
            <w:r w:rsidR="003E03A0" w:rsidRPr="005814EF">
              <w:rPr>
                <w:rStyle w:val="a9"/>
                <w:noProof/>
              </w:rPr>
              <w:t>22.2.1 GDB</w:t>
            </w:r>
            <w:r w:rsidR="003E03A0" w:rsidRPr="005814EF">
              <w:rPr>
                <w:rStyle w:val="a9"/>
                <w:rFonts w:hint="eastAsia"/>
                <w:noProof/>
              </w:rPr>
              <w:t>基本用法</w:t>
            </w:r>
            <w:r w:rsidR="003E03A0">
              <w:rPr>
                <w:noProof/>
                <w:webHidden/>
              </w:rPr>
              <w:tab/>
            </w:r>
            <w:r w:rsidR="003E03A0">
              <w:rPr>
                <w:noProof/>
                <w:webHidden/>
              </w:rPr>
              <w:fldChar w:fldCharType="begin"/>
            </w:r>
            <w:r w:rsidR="003E03A0">
              <w:rPr>
                <w:noProof/>
                <w:webHidden/>
              </w:rPr>
              <w:instrText xml:space="preserve"> PAGEREF _Toc12547070 \h </w:instrText>
            </w:r>
            <w:r w:rsidR="003E03A0">
              <w:rPr>
                <w:noProof/>
                <w:webHidden/>
              </w:rPr>
            </w:r>
            <w:r w:rsidR="003E03A0">
              <w:rPr>
                <w:noProof/>
                <w:webHidden/>
              </w:rPr>
              <w:fldChar w:fldCharType="separate"/>
            </w:r>
            <w:r w:rsidR="003E03A0">
              <w:rPr>
                <w:noProof/>
                <w:webHidden/>
              </w:rPr>
              <w:t>104</w:t>
            </w:r>
            <w:r w:rsidR="003E03A0">
              <w:rPr>
                <w:noProof/>
                <w:webHidden/>
              </w:rPr>
              <w:fldChar w:fldCharType="end"/>
            </w:r>
          </w:hyperlink>
        </w:p>
        <w:p w:rsidR="003E03A0" w:rsidRDefault="007A60C0">
          <w:pPr>
            <w:pStyle w:val="10"/>
            <w:tabs>
              <w:tab w:val="right" w:leader="dot" w:pos="8296"/>
            </w:tabs>
            <w:rPr>
              <w:rFonts w:asciiTheme="minorHAnsi"/>
              <w:noProof/>
            </w:rPr>
          </w:pPr>
          <w:hyperlink w:anchor="_Toc12547071" w:history="1">
            <w:r w:rsidR="003E03A0" w:rsidRPr="005814EF">
              <w:rPr>
                <w:rStyle w:val="a9"/>
                <w:noProof/>
              </w:rPr>
              <w:t>{</w:t>
            </w:r>
            <w:r w:rsidR="003E03A0" w:rsidRPr="005814EF">
              <w:rPr>
                <w:rStyle w:val="a9"/>
                <w:rFonts w:hint="eastAsia"/>
                <w:noProof/>
              </w:rPr>
              <w:t>误解决</w:t>
            </w:r>
            <w:r w:rsidR="003E03A0">
              <w:rPr>
                <w:noProof/>
                <w:webHidden/>
              </w:rPr>
              <w:tab/>
            </w:r>
            <w:r w:rsidR="003E03A0">
              <w:rPr>
                <w:noProof/>
                <w:webHidden/>
              </w:rPr>
              <w:fldChar w:fldCharType="begin"/>
            </w:r>
            <w:r w:rsidR="003E03A0">
              <w:rPr>
                <w:noProof/>
                <w:webHidden/>
              </w:rPr>
              <w:instrText xml:space="preserve"> PAGEREF _Toc12547071 \h </w:instrText>
            </w:r>
            <w:r w:rsidR="003E03A0">
              <w:rPr>
                <w:noProof/>
                <w:webHidden/>
              </w:rPr>
            </w:r>
            <w:r w:rsidR="003E03A0">
              <w:rPr>
                <w:noProof/>
                <w:webHidden/>
              </w:rPr>
              <w:fldChar w:fldCharType="separate"/>
            </w:r>
            <w:r w:rsidR="003E03A0">
              <w:rPr>
                <w:noProof/>
                <w:webHidden/>
              </w:rPr>
              <w:t>106</w:t>
            </w:r>
            <w:r w:rsidR="003E03A0">
              <w:rPr>
                <w:noProof/>
                <w:webHidden/>
              </w:rPr>
              <w:fldChar w:fldCharType="end"/>
            </w:r>
          </w:hyperlink>
        </w:p>
        <w:p w:rsidR="001F16A1" w:rsidRDefault="001F16A1">
          <w:r>
            <w:rPr>
              <w:b/>
              <w:bCs/>
              <w:lang w:val="zh-CN"/>
            </w:rPr>
            <w:fldChar w:fldCharType="end"/>
          </w:r>
        </w:p>
      </w:sdtContent>
    </w:sdt>
    <w:p w:rsidR="002A5272" w:rsidRDefault="002A5272" w:rsidP="00E33599"/>
    <w:p w:rsidR="00ED3A1F" w:rsidRDefault="00ED3A1F" w:rsidP="006A232E">
      <w:pPr>
        <w:pStyle w:val="1"/>
      </w:pPr>
      <w:bookmarkStart w:id="0" w:name="_Toc12546922"/>
      <w:r>
        <w:rPr>
          <w:rFonts w:hint="eastAsia"/>
        </w:rPr>
        <w:t xml:space="preserve">1 </w:t>
      </w:r>
      <w:r w:rsidR="00E33599" w:rsidRPr="002A5272">
        <w:t>R</w:t>
      </w:r>
      <w:r w:rsidR="00E33599" w:rsidRPr="002A5272">
        <w:rPr>
          <w:rFonts w:hint="eastAsia"/>
        </w:rPr>
        <w:t xml:space="preserve">k3308 </w:t>
      </w:r>
      <w:r w:rsidR="00E33599" w:rsidRPr="002A5272">
        <w:rPr>
          <w:rFonts w:hint="eastAsia"/>
        </w:rPr>
        <w:t>简介</w:t>
      </w:r>
      <w:r w:rsidR="00E33599">
        <w:rPr>
          <w:rFonts w:hint="eastAsia"/>
        </w:rPr>
        <w:t>：</w:t>
      </w:r>
      <w:bookmarkEnd w:id="0"/>
    </w:p>
    <w:p w:rsidR="002A5272" w:rsidRDefault="00E33599" w:rsidP="001F16A1">
      <w:pPr>
        <w:ind w:firstLineChars="200" w:firstLine="420"/>
      </w:pPr>
      <w:r>
        <w:rPr>
          <w:rFonts w:hint="eastAsia"/>
        </w:rPr>
        <w:t>四核64位核心处理器，整合高性能CODEC音频编解码器，</w:t>
      </w:r>
      <w:r w:rsidR="002A5272">
        <w:rPr>
          <w:rFonts w:hint="eastAsia"/>
        </w:rPr>
        <w:t>VAD。</w:t>
      </w:r>
      <w:r>
        <w:rPr>
          <w:rFonts w:hint="eastAsia"/>
        </w:rPr>
        <w:t>支持国内外多种人工智能及物联网操作系统，可配置6个麦克风阵列及POE扩展板。</w:t>
      </w:r>
      <w:r w:rsidR="006B0387">
        <w:rPr>
          <w:rFonts w:hint="eastAsia"/>
        </w:rPr>
        <w:t>可用于智能音频方案、语音识别等项目。</w:t>
      </w:r>
    </w:p>
    <w:p w:rsidR="006B0387" w:rsidRDefault="006B0387" w:rsidP="001F16A1">
      <w:r w:rsidRPr="00F464C8">
        <w:rPr>
          <w:rFonts w:hint="eastAsia"/>
          <w:b/>
        </w:rPr>
        <w:t>处理器核心：</w:t>
      </w:r>
      <w:r>
        <w:rPr>
          <w:rFonts w:hint="eastAsia"/>
        </w:rPr>
        <w:t>cortex-a35核心配置，主频1.3GHZ,</w:t>
      </w:r>
    </w:p>
    <w:p w:rsidR="005F16F0" w:rsidRDefault="002A5272" w:rsidP="001F16A1">
      <w:r w:rsidRPr="00F464C8">
        <w:rPr>
          <w:rFonts w:hint="eastAsia"/>
          <w:b/>
        </w:rPr>
        <w:t>开源开发板：</w:t>
      </w:r>
      <w:r w:rsidR="005F16F0">
        <w:rPr>
          <w:rFonts w:hint="eastAsia"/>
        </w:rPr>
        <w:t>ROC-RK3308-CC 是一款集多种功能为一体的AI+IOT开源主板。</w:t>
      </w:r>
    </w:p>
    <w:p w:rsidR="002A5272" w:rsidRDefault="002A5272" w:rsidP="001F16A1">
      <w:pPr>
        <w:rPr>
          <w:rFonts w:hAnsiTheme="minorEastAsia"/>
          <w:szCs w:val="21"/>
        </w:rPr>
      </w:pPr>
      <w:r w:rsidRPr="00F464C8">
        <w:rPr>
          <w:rFonts w:hAnsiTheme="minorEastAsia" w:cs="Arial" w:hint="eastAsia"/>
          <w:b/>
          <w:szCs w:val="21"/>
        </w:rPr>
        <w:t>vad:</w:t>
      </w:r>
      <w:r w:rsidR="007177BD" w:rsidRPr="00F464C8">
        <w:rPr>
          <w:rFonts w:hAnsiTheme="minorEastAsia" w:cs="Arial" w:hint="eastAsia"/>
          <w:b/>
          <w:szCs w:val="21"/>
        </w:rPr>
        <w:t>(</w:t>
      </w:r>
      <w:r w:rsidRPr="00F464C8">
        <w:rPr>
          <w:rFonts w:hAnsiTheme="minorEastAsia" w:cs="Arial"/>
          <w:b/>
          <w:szCs w:val="21"/>
        </w:rPr>
        <w:t>静音抑制</w:t>
      </w:r>
      <w:r w:rsidR="00261D77" w:rsidRPr="00F464C8">
        <w:rPr>
          <w:rFonts w:hAnsiTheme="minorEastAsia" w:cs="Arial" w:hint="eastAsia"/>
          <w:b/>
          <w:szCs w:val="21"/>
        </w:rPr>
        <w:t>)</w:t>
      </w:r>
      <w:r w:rsidR="00086727" w:rsidRPr="00F464C8">
        <w:rPr>
          <w:rFonts w:hAnsiTheme="minorEastAsia" w:cs="Arial" w:hint="eastAsia"/>
          <w:b/>
          <w:szCs w:val="21"/>
        </w:rPr>
        <w:t>：</w:t>
      </w:r>
      <w:r w:rsidRPr="007177BD">
        <w:rPr>
          <w:rFonts w:hAnsiTheme="minorEastAsia"/>
          <w:szCs w:val="21"/>
        </w:rPr>
        <w:t>语音活动检测(Voice Activity Detection,VAD)又称语音端点检测,语音边界检测。目的是从声音信号流里识别和消除长时间的静音期，以达到在不降低业务质量的情况下节省</w:t>
      </w:r>
      <w:hyperlink r:id="rId8" w:tgtFrame="_blank" w:history="1">
        <w:r w:rsidRPr="007177BD">
          <w:rPr>
            <w:rFonts w:hAnsiTheme="minorEastAsia"/>
            <w:szCs w:val="21"/>
          </w:rPr>
          <w:t>话路</w:t>
        </w:r>
      </w:hyperlink>
      <w:r w:rsidRPr="007177BD">
        <w:rPr>
          <w:rFonts w:hAnsiTheme="minorEastAsia"/>
          <w:szCs w:val="21"/>
        </w:rPr>
        <w:t>资源的作用，它是IP电话应用的重要组成部分。静音抑制可以节省宝贵的</w:t>
      </w:r>
      <w:hyperlink r:id="rId9" w:tgtFrame="_blank" w:history="1">
        <w:r w:rsidRPr="007177BD">
          <w:rPr>
            <w:rFonts w:hAnsiTheme="minorEastAsia"/>
            <w:szCs w:val="21"/>
          </w:rPr>
          <w:t>带宽</w:t>
        </w:r>
      </w:hyperlink>
      <w:r w:rsidRPr="007177BD">
        <w:rPr>
          <w:rFonts w:hAnsiTheme="minorEastAsia"/>
          <w:szCs w:val="21"/>
        </w:rPr>
        <w:t>资源，可以有利于减少用户感觉到的端到端的时延。</w:t>
      </w:r>
    </w:p>
    <w:p w:rsidR="008C0480" w:rsidRDefault="008C0480" w:rsidP="001F16A1">
      <w:pPr>
        <w:rPr>
          <w:rFonts w:hAnsiTheme="minorEastAsia"/>
          <w:szCs w:val="21"/>
        </w:rPr>
      </w:pPr>
    </w:p>
    <w:p w:rsidR="00A737B6" w:rsidRDefault="00ED3A1F" w:rsidP="006A232E">
      <w:pPr>
        <w:pStyle w:val="1"/>
      </w:pPr>
      <w:bookmarkStart w:id="1" w:name="_Toc12546923"/>
      <w:r>
        <w:rPr>
          <w:rFonts w:hint="eastAsia"/>
        </w:rPr>
        <w:t>2</w:t>
      </w:r>
      <w:r w:rsidR="00A737B6">
        <w:rPr>
          <w:rFonts w:hint="eastAsia"/>
        </w:rPr>
        <w:t>使用</w:t>
      </w:r>
      <w:r w:rsidR="00A737B6">
        <w:rPr>
          <w:rFonts w:hint="eastAsia"/>
        </w:rPr>
        <w:t>adb</w:t>
      </w:r>
      <w:r w:rsidR="00A737B6">
        <w:rPr>
          <w:rFonts w:hint="eastAsia"/>
        </w:rPr>
        <w:t>连接板子</w:t>
      </w:r>
      <w:bookmarkEnd w:id="1"/>
    </w:p>
    <w:p w:rsidR="00F464C8" w:rsidRDefault="00F464C8" w:rsidP="006A232E">
      <w:pPr>
        <w:pStyle w:val="2"/>
      </w:pPr>
      <w:bookmarkStart w:id="2" w:name="_Toc12546924"/>
      <w:r>
        <w:rPr>
          <w:rFonts w:hint="eastAsia"/>
        </w:rPr>
        <w:t>2.1 adb</w:t>
      </w:r>
      <w:r>
        <w:rPr>
          <w:rFonts w:hint="eastAsia"/>
        </w:rPr>
        <w:t>安装</w:t>
      </w:r>
      <w:bookmarkEnd w:id="2"/>
    </w:p>
    <w:p w:rsidR="00F464C8" w:rsidRDefault="00F464C8" w:rsidP="00F464C8">
      <w:r>
        <w:rPr>
          <w:rFonts w:hint="eastAsia"/>
        </w:rPr>
        <w:t>下载adb安装包，然后将system32里面的cmd命令行拷贝到adb文件夹里面。打开cmd工具执行adb shell登陆到板子的根目录中。如果能进入根目录证明配置成功</w:t>
      </w:r>
    </w:p>
    <w:p w:rsidR="00F464C8" w:rsidRDefault="00F464C8" w:rsidP="006A232E">
      <w:pPr>
        <w:pStyle w:val="2"/>
      </w:pPr>
      <w:bookmarkStart w:id="3" w:name="_Toc12546925"/>
      <w:r>
        <w:rPr>
          <w:rFonts w:hint="eastAsia"/>
        </w:rPr>
        <w:t xml:space="preserve">2.2 </w:t>
      </w:r>
      <w:r w:rsidR="001E0016">
        <w:rPr>
          <w:rFonts w:hint="eastAsia"/>
        </w:rPr>
        <w:t>使用</w:t>
      </w:r>
      <w:r w:rsidR="001E0016">
        <w:rPr>
          <w:rFonts w:hint="eastAsia"/>
        </w:rPr>
        <w:t>putty</w:t>
      </w:r>
      <w:r w:rsidR="001E0016">
        <w:rPr>
          <w:rFonts w:hint="eastAsia"/>
        </w:rPr>
        <w:t>连接板子</w:t>
      </w:r>
      <w:bookmarkEnd w:id="3"/>
    </w:p>
    <w:p w:rsidR="00F464C8" w:rsidRDefault="00F464C8" w:rsidP="00F464C8">
      <w:r>
        <w:rPr>
          <w:rFonts w:hint="eastAsia"/>
        </w:rPr>
        <w:lastRenderedPageBreak/>
        <w:t>下载putty的adb版本，放入adb文件夹里面，打开选择adb模式，</w:t>
      </w:r>
      <w:r>
        <w:t>H</w:t>
      </w:r>
      <w:r>
        <w:rPr>
          <w:rFonts w:hint="eastAsia"/>
        </w:rPr>
        <w:t>ost name里面填写transport-usb,然后点击open进入到板子的根目录。</w:t>
      </w:r>
    </w:p>
    <w:p w:rsidR="001E0016" w:rsidRPr="00282A8B" w:rsidRDefault="001E0016" w:rsidP="006A232E">
      <w:pPr>
        <w:pStyle w:val="2"/>
      </w:pPr>
      <w:bookmarkStart w:id="4" w:name="_Toc12546926"/>
      <w:r>
        <w:rPr>
          <w:rFonts w:hint="eastAsia"/>
        </w:rPr>
        <w:t xml:space="preserve">2.3 </w:t>
      </w:r>
      <w:r>
        <w:rPr>
          <w:rFonts w:hint="eastAsia"/>
        </w:rPr>
        <w:t>上传下载文件到开发板</w:t>
      </w:r>
      <w:bookmarkEnd w:id="4"/>
    </w:p>
    <w:p w:rsidR="001E0016" w:rsidRPr="001E0016" w:rsidRDefault="001E0016" w:rsidP="001E0016">
      <w:r>
        <w:rPr>
          <w:rFonts w:hint="eastAsia"/>
        </w:rPr>
        <w:t>打开adb目录下的cmd命令行工具，不要执行adb shell 登陆到板子。</w:t>
      </w:r>
    </w:p>
    <w:p w:rsidR="001E0016" w:rsidRPr="001E0016" w:rsidRDefault="001E0016" w:rsidP="001E0016">
      <w:r w:rsidRPr="001E0016">
        <w:rPr>
          <w:rFonts w:ascii="Verdana" w:hAnsi="Verdana"/>
          <w:color w:val="000000"/>
          <w:sz w:val="22"/>
        </w:rPr>
        <w:t>adb push &lt;</w:t>
      </w:r>
      <w:r w:rsidRPr="001E0016">
        <w:rPr>
          <w:rFonts w:ascii="宋体" w:eastAsia="宋体" w:hAnsi="宋体"/>
          <w:color w:val="000000"/>
          <w:sz w:val="22"/>
        </w:rPr>
        <w:t>本地路径</w:t>
      </w:r>
      <w:r w:rsidRPr="001E0016">
        <w:rPr>
          <w:rFonts w:ascii="Verdana" w:hAnsi="Verdana"/>
          <w:color w:val="000000"/>
          <w:sz w:val="22"/>
        </w:rPr>
        <w:t>&gt; &lt;</w:t>
      </w:r>
      <w:r w:rsidRPr="001E0016">
        <w:rPr>
          <w:rFonts w:ascii="宋体" w:eastAsia="宋体" w:hAnsi="宋体"/>
          <w:color w:val="000000"/>
          <w:sz w:val="22"/>
        </w:rPr>
        <w:t>远程路径</w:t>
      </w:r>
      <w:r w:rsidRPr="001E0016">
        <w:rPr>
          <w:rFonts w:ascii="Verdana" w:hAnsi="Verdana"/>
          <w:color w:val="000000"/>
          <w:sz w:val="22"/>
        </w:rPr>
        <w:t>&gt;</w:t>
      </w:r>
    </w:p>
    <w:p w:rsidR="000F76F1" w:rsidRDefault="001E0016" w:rsidP="00F464C8">
      <w:pPr>
        <w:rPr>
          <w:color w:val="006600"/>
        </w:rPr>
      </w:pPr>
      <w:r w:rsidRPr="001E0016">
        <w:t xml:space="preserve">adb push "E:\hello.txt" </w:t>
      </w:r>
      <w:r>
        <w:rPr>
          <w:rFonts w:hint="eastAsia"/>
        </w:rPr>
        <w:t xml:space="preserve"> </w:t>
      </w:r>
      <w:r w:rsidRPr="001E0016">
        <w:t>"userdata/mytest/"</w:t>
      </w:r>
      <w:r w:rsidRPr="000F76F1">
        <w:rPr>
          <w:rFonts w:hint="eastAsia"/>
          <w:color w:val="006600"/>
        </w:rPr>
        <w:t xml:space="preserve"> //板子data区可读写，注意/是linux下，\window</w:t>
      </w:r>
    </w:p>
    <w:p w:rsidR="00F464C8" w:rsidRPr="000F76F1" w:rsidRDefault="000F76F1" w:rsidP="00F464C8">
      <w:pPr>
        <w:rPr>
          <w:color w:val="006600"/>
        </w:rPr>
      </w:pPr>
      <w:r>
        <w:rPr>
          <w:rFonts w:hint="eastAsia"/>
          <w:color w:val="006600"/>
        </w:rPr>
        <w:t>//</w:t>
      </w:r>
      <w:r w:rsidR="001E0016" w:rsidRPr="000F76F1">
        <w:rPr>
          <w:rFonts w:hint="eastAsia"/>
          <w:color w:val="006600"/>
        </w:rPr>
        <w:t>下使用。</w:t>
      </w:r>
    </w:p>
    <w:p w:rsidR="007B74BB" w:rsidRDefault="007B74BB" w:rsidP="00F464C8">
      <w:r w:rsidRPr="007B74BB">
        <w:rPr>
          <w:rFonts w:hint="eastAsia"/>
        </w:rPr>
        <w:t>adb pull &lt;远程路径&gt; &lt;本地路径&gt;</w:t>
      </w:r>
    </w:p>
    <w:p w:rsidR="00DF48ED" w:rsidRDefault="00DF48ED" w:rsidP="00F464C8">
      <w:r w:rsidRPr="001E0016">
        <w:t xml:space="preserve">adb push  </w:t>
      </w:r>
      <w:r>
        <w:rPr>
          <w:rFonts w:hint="eastAsia"/>
        </w:rPr>
        <w:t xml:space="preserve"> </w:t>
      </w:r>
      <w:r w:rsidRPr="001E0016">
        <w:t>"userdata/mytest/</w:t>
      </w:r>
      <w:r w:rsidRPr="00DF48ED">
        <w:t xml:space="preserve"> </w:t>
      </w:r>
      <w:r w:rsidRPr="001E0016">
        <w:t>hello.txt "</w:t>
      </w:r>
      <w:r>
        <w:rPr>
          <w:rFonts w:hint="eastAsia"/>
        </w:rPr>
        <w:t xml:space="preserve"> </w:t>
      </w:r>
      <w:r w:rsidRPr="001E0016">
        <w:t>"E:\ "</w:t>
      </w:r>
    </w:p>
    <w:p w:rsidR="003D40BC" w:rsidRDefault="003D40BC" w:rsidP="006A232E">
      <w:pPr>
        <w:pStyle w:val="2"/>
      </w:pPr>
      <w:bookmarkStart w:id="5" w:name="_Toc12546927"/>
      <w:r>
        <w:t xml:space="preserve">2.4 </w:t>
      </w:r>
      <w:r>
        <w:rPr>
          <w:rFonts w:hint="eastAsia"/>
        </w:rPr>
        <w:t>更新</w:t>
      </w:r>
      <w:r>
        <w:t>内核</w:t>
      </w:r>
      <w:bookmarkEnd w:id="5"/>
    </w:p>
    <w:p w:rsidR="003D40BC" w:rsidRDefault="003D40BC" w:rsidP="003D40BC">
      <w:pPr>
        <w:ind w:firstLineChars="100" w:firstLine="210"/>
      </w:pPr>
      <w:r>
        <w:rPr>
          <w:rFonts w:hint="eastAsia"/>
        </w:rPr>
        <w:t>瑞芯微开发工具软件下载，首先按住reset 插入usb线，当软件提示发现一个ADB</w:t>
      </w:r>
    </w:p>
    <w:p w:rsidR="003D40BC" w:rsidRDefault="003D40BC" w:rsidP="003D40BC">
      <w:r>
        <w:rPr>
          <w:rFonts w:hint="eastAsia"/>
        </w:rPr>
        <w:t>设备后点击切换按钮进入loader模式，点击执行开始下载。</w:t>
      </w:r>
    </w:p>
    <w:p w:rsidR="003D40BC" w:rsidRDefault="003D40BC" w:rsidP="003D40BC">
      <w:r>
        <w:rPr>
          <w:rFonts w:hint="eastAsia"/>
        </w:rPr>
        <w:t>该软件可以单独更新某个固件。</w:t>
      </w:r>
      <w:r w:rsidR="00281799">
        <w:rPr>
          <w:rFonts w:hint="eastAsia"/>
        </w:rPr>
        <w:t>如果</w:t>
      </w:r>
      <w:r w:rsidR="00281799">
        <w:t>不知道下载地址，那么</w:t>
      </w:r>
      <w:r>
        <w:rPr>
          <w:rFonts w:hint="eastAsia"/>
        </w:rPr>
        <w:t>可以</w:t>
      </w:r>
      <w:r w:rsidR="00281799">
        <w:rPr>
          <w:rFonts w:hint="eastAsia"/>
        </w:rPr>
        <w:t>读</w:t>
      </w:r>
      <w:r>
        <w:t>取设备内部的</w:t>
      </w:r>
      <w:r>
        <w:rPr>
          <w:rFonts w:hint="eastAsia"/>
        </w:rPr>
        <w:t>分区</w:t>
      </w:r>
      <w:r>
        <w:t>表，分区表就是</w:t>
      </w:r>
      <w:r>
        <w:rPr>
          <w:rFonts w:hint="eastAsia"/>
        </w:rPr>
        <w:t>nandflash存放</w:t>
      </w:r>
      <w:r>
        <w:t>uboot，kernel，rootfs</w:t>
      </w:r>
      <w:r w:rsidR="00E94F90">
        <w:t>等的分区信息</w:t>
      </w:r>
      <w:r w:rsidR="00E94F90">
        <w:rPr>
          <w:rFonts w:hint="eastAsia"/>
        </w:rPr>
        <w:t>：</w:t>
      </w:r>
    </w:p>
    <w:p w:rsidR="00E94F90" w:rsidRDefault="00E94F90" w:rsidP="00E94F90">
      <w:r>
        <w:t>GPT part:  0, name:            uboot, start:0x2000, size:0x800</w:t>
      </w:r>
    </w:p>
    <w:p w:rsidR="00E94F90" w:rsidRDefault="00E94F90" w:rsidP="00E94F90">
      <w:r>
        <w:t>GPT part:  1, name:            trust, start:0x2800, size:0x800</w:t>
      </w:r>
    </w:p>
    <w:p w:rsidR="00E94F90" w:rsidRDefault="00E94F90" w:rsidP="00E94F90">
      <w:r>
        <w:t>GPT part:  2, name:             misc, start:0x3000, size:0x800</w:t>
      </w:r>
    </w:p>
    <w:p w:rsidR="00E94F90" w:rsidRDefault="00E94F90" w:rsidP="00E94F90">
      <w:r>
        <w:t>GPT part:  3, name:         recovery, start:0x3800, size:0x6000</w:t>
      </w:r>
    </w:p>
    <w:p w:rsidR="00E94F90" w:rsidRDefault="00E94F90" w:rsidP="00E94F90">
      <w:r>
        <w:t>GPT part:  4, name:             boot, start:0x9800, size:0x3000</w:t>
      </w:r>
    </w:p>
    <w:p w:rsidR="00E94F90" w:rsidRDefault="00E94F90" w:rsidP="00E94F90">
      <w:r>
        <w:t>GPT part:  5, name:           rootfs, start:0xc800, size:0x11800</w:t>
      </w:r>
    </w:p>
    <w:p w:rsidR="00E94F90" w:rsidRDefault="00E94F90" w:rsidP="00E94F90">
      <w:r>
        <w:t>GPT part:  6, name:              oem, start:0x1e000, size:0xe000</w:t>
      </w:r>
    </w:p>
    <w:p w:rsidR="00E94F90" w:rsidRDefault="00E94F90" w:rsidP="00E94F90">
      <w:r>
        <w:t>GPT part:  7, name:         userdata, start:0x2c000, size:0x97df</w:t>
      </w:r>
    </w:p>
    <w:p w:rsidR="003D40BC" w:rsidRDefault="003D40BC" w:rsidP="00F464C8"/>
    <w:p w:rsidR="005E0EAA" w:rsidRDefault="00DF463C" w:rsidP="006A232E">
      <w:pPr>
        <w:pStyle w:val="1"/>
      </w:pPr>
      <w:bookmarkStart w:id="6" w:name="_Toc12546928"/>
      <w:r>
        <w:t>3</w:t>
      </w:r>
      <w:r>
        <w:t>编译</w:t>
      </w:r>
      <w:r>
        <w:rPr>
          <w:rFonts w:hint="eastAsia"/>
        </w:rPr>
        <w:t>下载</w:t>
      </w:r>
      <w:r w:rsidR="005E0EAA">
        <w:rPr>
          <w:rFonts w:hint="eastAsia"/>
        </w:rPr>
        <w:t>内核</w:t>
      </w:r>
      <w:bookmarkEnd w:id="6"/>
    </w:p>
    <w:p w:rsidR="00DF463C" w:rsidRDefault="00DF463C" w:rsidP="006A232E">
      <w:pPr>
        <w:pStyle w:val="2"/>
      </w:pPr>
      <w:bookmarkStart w:id="7" w:name="_Toc12546929"/>
      <w:r>
        <w:rPr>
          <w:rFonts w:hint="eastAsia"/>
        </w:rPr>
        <w:t xml:space="preserve">3.1 </w:t>
      </w:r>
      <w:r>
        <w:rPr>
          <w:rFonts w:hint="eastAsia"/>
        </w:rPr>
        <w:t>编译</w:t>
      </w:r>
      <w:r>
        <w:t>uboot(32</w:t>
      </w:r>
      <w:r>
        <w:rPr>
          <w:rFonts w:hint="eastAsia"/>
        </w:rPr>
        <w:t>位</w:t>
      </w:r>
      <w:r>
        <w:t>)</w:t>
      </w:r>
      <w:bookmarkEnd w:id="7"/>
    </w:p>
    <w:p w:rsidR="00604F35" w:rsidRPr="00604F35" w:rsidRDefault="00604F35" w:rsidP="00604F35">
      <w:r>
        <w:t xml:space="preserve">source buildroot/build/envsetup.sh </w:t>
      </w:r>
      <w:r w:rsidR="00EC1439">
        <w:rPr>
          <w:color w:val="006600"/>
        </w:rPr>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F463C" w:rsidRDefault="00DF463C" w:rsidP="00DF463C">
      <w:r>
        <w:t>C</w:t>
      </w:r>
      <w:r>
        <w:rPr>
          <w:rFonts w:hint="eastAsia"/>
        </w:rPr>
        <w:t xml:space="preserve">d </w:t>
      </w:r>
      <w:r>
        <w:t>uboot/</w:t>
      </w:r>
    </w:p>
    <w:p w:rsidR="00923CB6" w:rsidRDefault="00923CB6" w:rsidP="00DF463C">
      <w:r w:rsidRPr="00923CB6">
        <w:t>make ARCH=arm menuconfig</w:t>
      </w:r>
    </w:p>
    <w:p w:rsidR="00DF463C" w:rsidRDefault="00DF463C" w:rsidP="00DF463C">
      <w:r w:rsidRPr="00DF463C">
        <w:t>./make.sh evb-aarch32-rk3308</w:t>
      </w:r>
    </w:p>
    <w:p w:rsidR="00DF463C" w:rsidRDefault="00DF463C" w:rsidP="006A232E">
      <w:pPr>
        <w:pStyle w:val="2"/>
      </w:pPr>
      <w:bookmarkStart w:id="8" w:name="_Toc12546930"/>
      <w:r>
        <w:t xml:space="preserve">3.2 </w:t>
      </w:r>
      <w:r>
        <w:rPr>
          <w:rFonts w:hint="eastAsia"/>
        </w:rPr>
        <w:t>编译</w:t>
      </w:r>
      <w:r>
        <w:t>内核</w:t>
      </w:r>
      <w:bookmarkEnd w:id="8"/>
    </w:p>
    <w:p w:rsidR="00D553A1" w:rsidRDefault="00D553A1" w:rsidP="00D553A1">
      <w:r>
        <w:t>source buildroot/build/envsetup.sh</w:t>
      </w:r>
      <w:r w:rsidR="00EC1439">
        <w:t xml:space="preserve">  </w:t>
      </w:r>
      <w:r w:rsidR="00EC1439" w:rsidRPr="000F76F1">
        <w:rPr>
          <w:rFonts w:hint="eastAsia"/>
          <w:color w:val="006600"/>
        </w:rPr>
        <w:t>//选择3,32位</w:t>
      </w:r>
      <w:r w:rsidR="00EC1439" w:rsidRPr="000F76F1">
        <w:rPr>
          <w:color w:val="006600"/>
        </w:rPr>
        <w:t>debug</w:t>
      </w:r>
      <w:r w:rsidR="00EC1439" w:rsidRPr="000F76F1">
        <w:rPr>
          <w:rFonts w:hint="eastAsia"/>
          <w:color w:val="006600"/>
        </w:rPr>
        <w:t>版本</w:t>
      </w:r>
    </w:p>
    <w:p w:rsidR="00D553A1" w:rsidRDefault="00D553A1" w:rsidP="00D553A1">
      <w:r>
        <w:t>cd kernel</w:t>
      </w:r>
    </w:p>
    <w:p w:rsidR="00D553A1" w:rsidRDefault="00D553A1" w:rsidP="00D553A1">
      <w:r>
        <w:t>make ARCH=arm rk3308_linux_aarch32_debug_defconfig</w:t>
      </w:r>
    </w:p>
    <w:p w:rsidR="00D553A1" w:rsidRDefault="00D553A1" w:rsidP="00D553A1">
      <w:r>
        <w:t>make ARCH=arm menuconfig</w:t>
      </w:r>
    </w:p>
    <w:p w:rsidR="00D553A1" w:rsidRPr="00AF788C" w:rsidRDefault="00D553A1" w:rsidP="00D553A1">
      <w:r>
        <w:t>make ARCH=arm savedefconfig</w:t>
      </w:r>
    </w:p>
    <w:p w:rsidR="00D553A1" w:rsidRDefault="00D553A1" w:rsidP="009D0CD0">
      <w:pPr>
        <w:tabs>
          <w:tab w:val="left" w:pos="7342"/>
          <w:tab w:val="right" w:pos="8306"/>
        </w:tabs>
      </w:pPr>
      <w:r>
        <w:t>cp defconfig arch/arm/configs/rk3308_linux_aarch32_debug_defconfig</w:t>
      </w:r>
      <w:r w:rsidR="00923733">
        <w:tab/>
      </w:r>
      <w:r w:rsidR="009D0CD0">
        <w:tab/>
      </w:r>
    </w:p>
    <w:p w:rsidR="00D553A1" w:rsidRPr="004D13D2" w:rsidRDefault="00D553A1" w:rsidP="00D553A1">
      <w:r w:rsidRPr="00493ED2">
        <w:rPr>
          <w:color w:val="00B050"/>
        </w:rPr>
        <w:t>make ARCH=arm rk3308-voice-module-board-v10-aarch32.img</w:t>
      </w:r>
      <w:r w:rsidR="00493ED2">
        <w:rPr>
          <w:color w:val="00B050"/>
        </w:rPr>
        <w:t xml:space="preserve"> </w:t>
      </w:r>
      <w:r w:rsidR="004D13D2" w:rsidRPr="004D13D2">
        <w:rPr>
          <w:rFonts w:hint="eastAsia"/>
        </w:rPr>
        <w:t>//</w:t>
      </w:r>
      <w:r w:rsidR="002962B7">
        <w:t>uiot</w:t>
      </w:r>
      <w:r w:rsidR="004D13D2" w:rsidRPr="004D13D2">
        <w:rPr>
          <w:rFonts w:hint="eastAsia"/>
        </w:rPr>
        <w:t>使用</w:t>
      </w:r>
      <w:r w:rsidR="004D13D2" w:rsidRPr="004D13D2">
        <w:t>这个</w:t>
      </w:r>
    </w:p>
    <w:p w:rsidR="00F323F5" w:rsidRDefault="004D13D2" w:rsidP="00D553A1">
      <w:pPr>
        <w:rPr>
          <w:rFonts w:ascii="Verdana" w:hAnsi="Verdana" w:cs="Verdana"/>
          <w:kern w:val="0"/>
          <w:sz w:val="18"/>
          <w:szCs w:val="18"/>
        </w:rPr>
      </w:pPr>
      <w:r>
        <w:lastRenderedPageBreak/>
        <w:t>//</w:t>
      </w:r>
      <w:r w:rsidR="00F323F5">
        <w:t xml:space="preserve">make ARCH=arm  </w:t>
      </w:r>
      <w:r w:rsidR="00F323F5">
        <w:rPr>
          <w:rFonts w:ascii="Verdana" w:hAnsi="Verdana" w:cs="Verdana"/>
          <w:kern w:val="0"/>
          <w:sz w:val="18"/>
          <w:szCs w:val="18"/>
        </w:rPr>
        <w:t>rk3308-voice-module-amic-mainboard-v10-aarch32</w:t>
      </w:r>
      <w:r w:rsidR="00196057">
        <w:rPr>
          <w:rFonts w:ascii="Verdana" w:hAnsi="Verdana" w:cs="Verdana"/>
          <w:kern w:val="0"/>
          <w:sz w:val="18"/>
          <w:szCs w:val="18"/>
        </w:rPr>
        <w:t>.img</w:t>
      </w:r>
    </w:p>
    <w:p w:rsidR="000A01E6" w:rsidRDefault="000A01E6" w:rsidP="006A232E">
      <w:pPr>
        <w:pStyle w:val="2"/>
      </w:pPr>
      <w:bookmarkStart w:id="9" w:name="_Toc12546931"/>
      <w:r>
        <w:t xml:space="preserve">3.3 </w:t>
      </w:r>
      <w:r>
        <w:rPr>
          <w:rFonts w:hint="eastAsia"/>
        </w:rPr>
        <w:t>编译驱动</w:t>
      </w:r>
      <w:r>
        <w:t>的</w:t>
      </w:r>
      <w:r>
        <w:rPr>
          <w:rFonts w:hint="eastAsia"/>
        </w:rPr>
        <w:t>M</w:t>
      </w:r>
      <w:r>
        <w:t>akefile</w:t>
      </w:r>
      <w:r w:rsidR="00CF772F">
        <w:rPr>
          <w:rFonts w:hint="eastAsia"/>
        </w:rPr>
        <w:t>（</w:t>
      </w:r>
      <w:r w:rsidR="00CF772F">
        <w:rPr>
          <w:rFonts w:hint="eastAsia"/>
        </w:rPr>
        <w:t>32</w:t>
      </w:r>
      <w:r w:rsidR="00CF772F">
        <w:rPr>
          <w:rFonts w:hint="eastAsia"/>
        </w:rPr>
        <w:t>位</w:t>
      </w:r>
      <w:r w:rsidR="00CF772F">
        <w:t>内核</w:t>
      </w:r>
      <w:r w:rsidR="00CF772F">
        <w:rPr>
          <w:rFonts w:hint="eastAsia"/>
        </w:rPr>
        <w:t>）</w:t>
      </w:r>
      <w:bookmarkEnd w:id="9"/>
    </w:p>
    <w:p w:rsidR="00040194" w:rsidRPr="00040194" w:rsidRDefault="00040194" w:rsidP="00040194">
      <w:r>
        <w:rPr>
          <w:rFonts w:hint="eastAsia"/>
        </w:rPr>
        <w:t>编译</w:t>
      </w:r>
      <w:r w:rsidR="00E072B0">
        <w:rPr>
          <w:rFonts w:hint="eastAsia"/>
        </w:rPr>
        <w:t>驱动</w:t>
      </w:r>
      <w:r>
        <w:rPr>
          <w:rFonts w:hint="eastAsia"/>
        </w:rPr>
        <w:t>的</w:t>
      </w:r>
      <w:r w:rsidR="00E072B0">
        <w:t>终端必须是配置</w:t>
      </w:r>
      <w:r>
        <w:t>内核的终端，而且使用root用户。</w:t>
      </w:r>
    </w:p>
    <w:p w:rsidR="000A01E6" w:rsidRDefault="000A01E6" w:rsidP="000A01E6">
      <w:r>
        <w:t>KERN_DIR = /home/chao/rk3308_linux/kernel</w:t>
      </w:r>
    </w:p>
    <w:p w:rsidR="000A01E6" w:rsidRDefault="00815D0E" w:rsidP="000A01E6">
      <w:r>
        <w:t>all:</w:t>
      </w:r>
    </w:p>
    <w:p w:rsidR="000A01E6" w:rsidRPr="00815D0E" w:rsidRDefault="000A01E6" w:rsidP="000A01E6">
      <w:pPr>
        <w:rPr>
          <w:color w:val="006600"/>
        </w:rPr>
      </w:pPr>
      <w:r>
        <w:tab/>
        <w:t xml:space="preserve">make -C $(KERN_DIR) M=`pwd`   </w:t>
      </w:r>
      <w:r w:rsidRPr="006A33FF">
        <w:rPr>
          <w:color w:val="FF0000"/>
        </w:rPr>
        <w:t>ARCH=arm</w:t>
      </w:r>
      <w:r>
        <w:t xml:space="preserve"> modules </w:t>
      </w:r>
      <w:r w:rsidR="006A33FF" w:rsidRPr="00815D0E">
        <w:rPr>
          <w:color w:val="006600"/>
        </w:rPr>
        <w:t>//</w:t>
      </w:r>
      <w:r w:rsidR="006A33FF" w:rsidRPr="00815D0E">
        <w:rPr>
          <w:rFonts w:hint="eastAsia"/>
          <w:color w:val="006600"/>
        </w:rPr>
        <w:t>指定</w:t>
      </w:r>
      <w:r w:rsidR="006A33FF" w:rsidRPr="00815D0E">
        <w:rPr>
          <w:color w:val="006600"/>
        </w:rPr>
        <w:t>是</w:t>
      </w:r>
      <w:r w:rsidR="006A33FF" w:rsidRPr="00815D0E">
        <w:rPr>
          <w:rFonts w:hint="eastAsia"/>
          <w:color w:val="006600"/>
        </w:rPr>
        <w:t>32位</w:t>
      </w:r>
    </w:p>
    <w:p w:rsidR="000A01E6" w:rsidRDefault="000A01E6" w:rsidP="000A01E6">
      <w:r>
        <w:t>clean:</w:t>
      </w:r>
    </w:p>
    <w:p w:rsidR="000A01E6" w:rsidRDefault="000A01E6" w:rsidP="000A01E6">
      <w:r>
        <w:tab/>
        <w:t xml:space="preserve">make -C $(KERN_DIR) M=`pwd` </w:t>
      </w:r>
      <w:r w:rsidR="008F7CBB" w:rsidRPr="006A33FF">
        <w:rPr>
          <w:color w:val="FF0000"/>
        </w:rPr>
        <w:t>ARCH=arm</w:t>
      </w:r>
      <w:r w:rsidR="008F7CBB">
        <w:t xml:space="preserve">  </w:t>
      </w:r>
      <w:r>
        <w:t>modules clean</w:t>
      </w:r>
    </w:p>
    <w:p w:rsidR="000A01E6" w:rsidRDefault="000A01E6" w:rsidP="000A01E6">
      <w:r>
        <w:tab/>
        <w:t>rm -rf modules.order</w:t>
      </w:r>
    </w:p>
    <w:p w:rsidR="000A01E6" w:rsidRDefault="000A01E6" w:rsidP="000A01E6">
      <w:r>
        <w:t>obj-m</w:t>
      </w:r>
      <w:r>
        <w:tab/>
        <w:t>+= gpio_keys.o</w:t>
      </w:r>
    </w:p>
    <w:p w:rsidR="00DF463C" w:rsidRDefault="00227CC6" w:rsidP="006A232E">
      <w:pPr>
        <w:pStyle w:val="2"/>
      </w:pPr>
      <w:bookmarkStart w:id="10" w:name="_Toc12546932"/>
      <w:r>
        <w:t xml:space="preserve">3.4 </w:t>
      </w:r>
      <w:r>
        <w:rPr>
          <w:rFonts w:hint="eastAsia"/>
        </w:rPr>
        <w:t>板子匹配</w:t>
      </w:r>
      <w:r>
        <w:t>的</w:t>
      </w:r>
      <w:r>
        <w:rPr>
          <w:rFonts w:hint="eastAsia"/>
        </w:rPr>
        <w:t>设备</w:t>
      </w:r>
      <w:r>
        <w:t>树</w:t>
      </w:r>
      <w:bookmarkEnd w:id="10"/>
    </w:p>
    <w:p w:rsidR="00C26C86" w:rsidRPr="00C26C86" w:rsidRDefault="00C26C86" w:rsidP="00C26C86">
      <w:r>
        <w:rPr>
          <w:rFonts w:hint="eastAsia"/>
        </w:rPr>
        <w:t>配置1：</w:t>
      </w:r>
    </w:p>
    <w:p w:rsidR="00A55572" w:rsidRPr="00C26C86" w:rsidRDefault="00A55572" w:rsidP="00D94B45">
      <w:pPr>
        <w:rPr>
          <w:b/>
        </w:rPr>
      </w:pPr>
      <w:r w:rsidRPr="00C26C86">
        <w:rPr>
          <w:rFonts w:ascii="Verdana" w:hAnsi="Verdana" w:cs="Verdana"/>
          <w:b/>
          <w:kern w:val="0"/>
          <w:sz w:val="18"/>
          <w:szCs w:val="18"/>
        </w:rPr>
        <w:t>rk3308-voice-module-amic-mainboard-v10-aarch32.</w:t>
      </w:r>
    </w:p>
    <w:p w:rsidR="00227CC6" w:rsidRDefault="00227CC6" w:rsidP="00227CC6">
      <w:r>
        <w:t>#include "rk3308-voice-module-v10-aarch32.dtsi"</w:t>
      </w:r>
    </w:p>
    <w:p w:rsidR="00227CC6" w:rsidRDefault="00227CC6" w:rsidP="00227CC6">
      <w:r>
        <w:t>#include "rk3308-voice-module-mainboard-v10-aarch32.dtsi"</w:t>
      </w:r>
    </w:p>
    <w:p w:rsidR="00E73608" w:rsidRDefault="00901CF4" w:rsidP="003D40BC">
      <w:r>
        <w:rPr>
          <w:rFonts w:hint="eastAsia"/>
        </w:rPr>
        <w:t>32位</w:t>
      </w:r>
      <w:r>
        <w:t>dts</w:t>
      </w:r>
      <w:r>
        <w:rPr>
          <w:rFonts w:hint="eastAsia"/>
        </w:rPr>
        <w:t>也</w:t>
      </w:r>
      <w:r>
        <w:t>包含arm64/boot/dts/rk3308.dtsi</w:t>
      </w:r>
      <w:r w:rsidR="00E73608">
        <w:rPr>
          <w:rFonts w:hint="eastAsia"/>
        </w:rPr>
        <w:t xml:space="preserve"> </w:t>
      </w:r>
      <w:r w:rsidR="00F04A33">
        <w:rPr>
          <w:rFonts w:hint="eastAsia"/>
        </w:rPr>
        <w:t xml:space="preserve"> </w:t>
      </w:r>
    </w:p>
    <w:p w:rsidR="00C26C86" w:rsidRDefault="00C26C86" w:rsidP="00C26C86">
      <w:pPr>
        <w:rPr>
          <w:b/>
        </w:rPr>
      </w:pPr>
      <w:r w:rsidRPr="00760555">
        <w:rPr>
          <w:rFonts w:hint="eastAsia"/>
          <w:b/>
        </w:rPr>
        <w:t>配置2：</w:t>
      </w:r>
      <w:r w:rsidR="00760555" w:rsidRPr="00760555">
        <w:rPr>
          <w:b/>
        </w:rPr>
        <w:t>rk3308-voice-module-board-v10-aarch32</w:t>
      </w:r>
    </w:p>
    <w:p w:rsidR="00760555" w:rsidRDefault="00760555" w:rsidP="004A12B3">
      <w:r w:rsidRPr="00760555">
        <w:t>#include "rk3308-voice-module-v10-aarch32.dtsi"</w:t>
      </w:r>
    </w:p>
    <w:p w:rsidR="004A12B3" w:rsidRDefault="004A12B3" w:rsidP="004A12B3"/>
    <w:p w:rsidR="00760555" w:rsidRPr="00760555" w:rsidRDefault="00760555" w:rsidP="00C26C86">
      <w:pPr>
        <w:rPr>
          <w:b/>
        </w:rPr>
      </w:pPr>
    </w:p>
    <w:p w:rsidR="00282A8B" w:rsidRDefault="00E115AC" w:rsidP="006A232E">
      <w:pPr>
        <w:pStyle w:val="2"/>
      </w:pPr>
      <w:bookmarkStart w:id="11" w:name="_Toc12546933"/>
      <w:r>
        <w:rPr>
          <w:rFonts w:hint="eastAsia"/>
        </w:rPr>
        <w:t xml:space="preserve">3.5 </w:t>
      </w:r>
      <w:r>
        <w:rPr>
          <w:rFonts w:hint="eastAsia"/>
        </w:rPr>
        <w:t>添加</w:t>
      </w:r>
      <w:r>
        <w:t>lcd</w:t>
      </w:r>
      <w:r>
        <w:t>驱动到内核</w:t>
      </w:r>
      <w:bookmarkEnd w:id="11"/>
    </w:p>
    <w:p w:rsidR="002F5593" w:rsidRDefault="002F5593" w:rsidP="002F5593">
      <w:r>
        <w:rPr>
          <w:rFonts w:hint="eastAsia"/>
        </w:rPr>
        <w:t>以我</w:t>
      </w:r>
      <w:r>
        <w:t>编写的spilcd</w:t>
      </w:r>
      <w:r>
        <w:rPr>
          <w:rFonts w:hint="eastAsia"/>
        </w:rPr>
        <w:t>驱动</w:t>
      </w:r>
      <w:r>
        <w:t>为</w:t>
      </w:r>
      <w:r>
        <w:rPr>
          <w:rFonts w:hint="eastAsia"/>
        </w:rPr>
        <w:t>例</w:t>
      </w:r>
    </w:p>
    <w:p w:rsidR="00E7790F" w:rsidRDefault="00E7790F" w:rsidP="00E7790F">
      <w:pPr>
        <w:pStyle w:val="a3"/>
        <w:numPr>
          <w:ilvl w:val="0"/>
          <w:numId w:val="1"/>
        </w:numPr>
        <w:ind w:firstLineChars="0"/>
      </w:pPr>
      <w:r>
        <w:rPr>
          <w:rFonts w:hint="eastAsia"/>
        </w:rPr>
        <w:t>dr</w:t>
      </w:r>
      <w:r>
        <w:t>iver/char/</w:t>
      </w:r>
      <w:r>
        <w:rPr>
          <w:rFonts w:hint="eastAsia"/>
        </w:rPr>
        <w:t>目录</w:t>
      </w:r>
      <w:r>
        <w:t>下新建目录spilcd</w:t>
      </w:r>
    </w:p>
    <w:p w:rsidR="00E7790F" w:rsidRDefault="00E7790F" w:rsidP="00E7790F">
      <w:pPr>
        <w:pStyle w:val="a3"/>
        <w:numPr>
          <w:ilvl w:val="0"/>
          <w:numId w:val="1"/>
        </w:numPr>
        <w:ind w:firstLineChars="0"/>
      </w:pPr>
      <w:r>
        <w:rPr>
          <w:rFonts w:hint="eastAsia"/>
        </w:rPr>
        <w:t>把spilcd.c拷贝</w:t>
      </w:r>
      <w:r>
        <w:t>到spilcd</w:t>
      </w:r>
      <w:r>
        <w:rPr>
          <w:rFonts w:hint="eastAsia"/>
        </w:rPr>
        <w:t>目录</w:t>
      </w:r>
      <w:r>
        <w:t>里面</w:t>
      </w:r>
    </w:p>
    <w:p w:rsidR="00E7790F" w:rsidRDefault="00E7790F" w:rsidP="00E7790F">
      <w:pPr>
        <w:pStyle w:val="a3"/>
        <w:numPr>
          <w:ilvl w:val="0"/>
          <w:numId w:val="1"/>
        </w:numPr>
        <w:ind w:firstLineChars="0"/>
      </w:pPr>
      <w:r>
        <w:rPr>
          <w:rFonts w:hint="eastAsia"/>
        </w:rPr>
        <w:t>创建M</w:t>
      </w:r>
      <w:r>
        <w:t>akefile</w:t>
      </w:r>
      <w:r>
        <w:rPr>
          <w:rFonts w:hint="eastAsia"/>
        </w:rPr>
        <w:t>和</w:t>
      </w:r>
      <w:r>
        <w:t>Kconfig</w:t>
      </w:r>
      <w:r>
        <w:rPr>
          <w:rFonts w:hint="eastAsia"/>
        </w:rPr>
        <w:t>两个</w:t>
      </w:r>
      <w:r>
        <w:t>文件</w:t>
      </w:r>
      <w:r>
        <w:rPr>
          <w:rFonts w:hint="eastAsia"/>
        </w:rPr>
        <w:t>//K</w:t>
      </w:r>
      <w:r>
        <w:t>config用于</w:t>
      </w:r>
      <w:r>
        <w:rPr>
          <w:rFonts w:hint="eastAsia"/>
        </w:rPr>
        <w:t>图像</w:t>
      </w:r>
      <w:r>
        <w:t>配置</w:t>
      </w:r>
      <w:r>
        <w:rPr>
          <w:rFonts w:hint="eastAsia"/>
        </w:rPr>
        <w:t>，M</w:t>
      </w:r>
      <w:r>
        <w:t>akefile</w:t>
      </w:r>
      <w:r>
        <w:rPr>
          <w:rFonts w:hint="eastAsia"/>
        </w:rPr>
        <w:t>用于</w:t>
      </w:r>
      <w:r>
        <w:t>编译</w:t>
      </w:r>
    </w:p>
    <w:p w:rsidR="00E7790F" w:rsidRDefault="009C5332" w:rsidP="00E7790F">
      <w:pPr>
        <w:pStyle w:val="a3"/>
        <w:numPr>
          <w:ilvl w:val="0"/>
          <w:numId w:val="1"/>
        </w:numPr>
        <w:ind w:firstLineChars="0"/>
      </w:pPr>
      <w:r>
        <w:rPr>
          <w:rFonts w:hint="eastAsia"/>
        </w:rPr>
        <w:t>Kconfig内容</w:t>
      </w:r>
      <w:r>
        <w:t>如下：</w:t>
      </w:r>
    </w:p>
    <w:p w:rsidR="009C5332" w:rsidRDefault="009F4F98" w:rsidP="009F4F98">
      <w:pPr>
        <w:pStyle w:val="a3"/>
        <w:ind w:left="360"/>
      </w:pPr>
      <w:r>
        <w:t>menu "RK3308 SPILCD"</w:t>
      </w:r>
    </w:p>
    <w:p w:rsidR="009C5332" w:rsidRDefault="009C5332" w:rsidP="009C5332">
      <w:pPr>
        <w:pStyle w:val="a3"/>
        <w:ind w:left="360"/>
      </w:pPr>
      <w:r>
        <w:t xml:space="preserve">config </w:t>
      </w:r>
      <w:r w:rsidRPr="000963A3">
        <w:rPr>
          <w:color w:val="7030A0"/>
        </w:rPr>
        <w:t>RK3308_SPILCD</w:t>
      </w:r>
    </w:p>
    <w:p w:rsidR="009C5332" w:rsidRDefault="009C5332" w:rsidP="009C5332">
      <w:pPr>
        <w:pStyle w:val="a3"/>
        <w:ind w:left="360"/>
      </w:pPr>
      <w:r>
        <w:t xml:space="preserve">    tristate "the driver of spilcd for rk3308"</w:t>
      </w:r>
    </w:p>
    <w:p w:rsidR="009C5332" w:rsidRPr="00617E27" w:rsidRDefault="009C5332" w:rsidP="009C5332">
      <w:pPr>
        <w:pStyle w:val="a3"/>
        <w:ind w:left="360"/>
        <w:rPr>
          <w:color w:val="006600"/>
        </w:rPr>
      </w:pPr>
      <w:r>
        <w:tab/>
        <w:t>depends on CPU_RK3308</w:t>
      </w:r>
      <w:r w:rsidR="007F5AD8">
        <w:t xml:space="preserve">  </w:t>
      </w:r>
      <w:r w:rsidR="007F5AD8" w:rsidRPr="00617E27">
        <w:rPr>
          <w:color w:val="006600"/>
        </w:rPr>
        <w:t>//</w:t>
      </w:r>
      <w:r w:rsidR="007F5AD8" w:rsidRPr="00617E27">
        <w:rPr>
          <w:rFonts w:hint="eastAsia"/>
          <w:color w:val="006600"/>
        </w:rPr>
        <w:t>表示</w:t>
      </w:r>
      <w:r w:rsidR="007F5AD8" w:rsidRPr="00617E27">
        <w:rPr>
          <w:color w:val="006600"/>
        </w:rPr>
        <w:t>CPU_RK3308</w:t>
      </w:r>
      <w:r w:rsidR="007F5AD8" w:rsidRPr="00617E27">
        <w:rPr>
          <w:rFonts w:hint="eastAsia"/>
          <w:color w:val="006600"/>
        </w:rPr>
        <w:t>选中</w:t>
      </w:r>
      <w:r w:rsidR="007F5AD8" w:rsidRPr="00617E27">
        <w:rPr>
          <w:color w:val="006600"/>
        </w:rPr>
        <w:t>才能配置该选项</w:t>
      </w:r>
    </w:p>
    <w:p w:rsidR="009C5332" w:rsidRDefault="009C5332" w:rsidP="009C5332">
      <w:pPr>
        <w:pStyle w:val="a3"/>
        <w:ind w:left="360"/>
      </w:pPr>
      <w:r>
        <w:t xml:space="preserve">    default Y</w:t>
      </w:r>
    </w:p>
    <w:p w:rsidR="009C5332" w:rsidRDefault="009C5332" w:rsidP="009C5332">
      <w:pPr>
        <w:pStyle w:val="a3"/>
        <w:ind w:left="360"/>
      </w:pPr>
      <w:r>
        <w:t xml:space="preserve">    help</w:t>
      </w:r>
    </w:p>
    <w:p w:rsidR="009C5332" w:rsidRDefault="009C5332" w:rsidP="009C5332">
      <w:pPr>
        <w:pStyle w:val="a3"/>
        <w:ind w:left="360"/>
      </w:pPr>
      <w:r>
        <w:t xml:space="preserve">      this is a driver for spi lcd</w:t>
      </w:r>
    </w:p>
    <w:p w:rsidR="009C5332" w:rsidRDefault="009C5332" w:rsidP="009C5332">
      <w:pPr>
        <w:pStyle w:val="a3"/>
        <w:ind w:left="360" w:firstLineChars="0" w:firstLine="0"/>
      </w:pPr>
      <w:r>
        <w:t>endmenu</w:t>
      </w:r>
    </w:p>
    <w:p w:rsidR="00617E27" w:rsidRDefault="00617E27" w:rsidP="009C5332">
      <w:pPr>
        <w:pStyle w:val="a3"/>
        <w:ind w:left="360" w:firstLineChars="0" w:firstLine="0"/>
      </w:pPr>
    </w:p>
    <w:p w:rsidR="00617E27" w:rsidRDefault="00617E27" w:rsidP="00617E27">
      <w:pPr>
        <w:pStyle w:val="a3"/>
        <w:numPr>
          <w:ilvl w:val="0"/>
          <w:numId w:val="1"/>
        </w:numPr>
        <w:ind w:firstLineChars="0"/>
      </w:pPr>
      <w:r>
        <w:rPr>
          <w:rFonts w:hint="eastAsia"/>
        </w:rPr>
        <w:t>修改M</w:t>
      </w:r>
      <w:r>
        <w:t>akefile</w:t>
      </w:r>
      <w:r>
        <w:rPr>
          <w:rFonts w:hint="eastAsia"/>
        </w:rPr>
        <w:t>添加</w:t>
      </w:r>
      <w:r>
        <w:t>如下行</w:t>
      </w:r>
    </w:p>
    <w:p w:rsidR="00617E27" w:rsidRDefault="00617E27" w:rsidP="00617E27">
      <w:pPr>
        <w:pStyle w:val="a3"/>
        <w:ind w:left="360" w:firstLineChars="0" w:firstLine="0"/>
      </w:pPr>
      <w:r w:rsidRPr="00617E27">
        <w:t>obj-$(</w:t>
      </w:r>
      <w:r w:rsidRPr="000963A3">
        <w:rPr>
          <w:color w:val="7030A0"/>
        </w:rPr>
        <w:t>CONFIG_RK3308_SPILCD</w:t>
      </w:r>
      <w:r w:rsidRPr="00617E27">
        <w:t>) += spilcd.o</w:t>
      </w:r>
    </w:p>
    <w:p w:rsidR="000963A3" w:rsidRDefault="000963A3" w:rsidP="00617E27">
      <w:pPr>
        <w:pStyle w:val="a3"/>
        <w:ind w:left="360" w:firstLineChars="0" w:firstLine="0"/>
        <w:rPr>
          <w:color w:val="006600"/>
        </w:rPr>
      </w:pPr>
      <w:r w:rsidRPr="000963A3">
        <w:rPr>
          <w:color w:val="006600"/>
        </w:rPr>
        <w:t>// CONFIG_RK3308_SPILCD</w:t>
      </w:r>
      <w:r w:rsidRPr="000963A3">
        <w:rPr>
          <w:rFonts w:hint="eastAsia"/>
          <w:color w:val="006600"/>
        </w:rPr>
        <w:t>就是前面</w:t>
      </w:r>
      <w:r w:rsidRPr="000963A3">
        <w:rPr>
          <w:color w:val="006600"/>
        </w:rPr>
        <w:t xml:space="preserve">的config RK3308_SPILCD </w:t>
      </w:r>
      <w:r w:rsidRPr="000963A3">
        <w:rPr>
          <w:rFonts w:hint="eastAsia"/>
          <w:color w:val="006600"/>
        </w:rPr>
        <w:t>中</w:t>
      </w:r>
      <w:r w:rsidRPr="000963A3">
        <w:rPr>
          <w:color w:val="006600"/>
        </w:rPr>
        <w:t>的RK3308_SPILCD</w:t>
      </w:r>
      <w:r w:rsidRPr="000963A3">
        <w:rPr>
          <w:rFonts w:hint="eastAsia"/>
          <w:color w:val="006600"/>
        </w:rPr>
        <w:t>加上</w:t>
      </w:r>
      <w:r>
        <w:rPr>
          <w:rFonts w:hint="eastAsia"/>
          <w:color w:val="006600"/>
        </w:rPr>
        <w:t>//</w:t>
      </w:r>
      <w:r w:rsidR="00AA6D35">
        <w:rPr>
          <w:color w:val="006600"/>
        </w:rPr>
        <w:t>CONFIG_</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w:t>
      </w:r>
      <w:r>
        <w:rPr>
          <w:rFonts w:hint="eastAsia"/>
        </w:rPr>
        <w:t>K</w:t>
      </w:r>
      <w:r>
        <w:t>config</w:t>
      </w:r>
    </w:p>
    <w:p w:rsidR="009E11CF" w:rsidRPr="009E11CF" w:rsidRDefault="009E11CF" w:rsidP="009E11CF">
      <w:pPr>
        <w:ind w:firstLineChars="200" w:firstLine="420"/>
        <w:rPr>
          <w:color w:val="006600"/>
        </w:rPr>
      </w:pPr>
      <w:r>
        <w:t>source "drivers/char/spilcd/Kconfig"</w:t>
      </w:r>
      <w:r w:rsidRPr="009E11CF">
        <w:rPr>
          <w:color w:val="006600"/>
        </w:rPr>
        <w:t>//</w:t>
      </w:r>
      <w:r w:rsidRPr="009E11CF">
        <w:rPr>
          <w:rFonts w:hint="eastAsia"/>
          <w:color w:val="006600"/>
        </w:rPr>
        <w:t>建立</w:t>
      </w:r>
      <w:r w:rsidRPr="009E11CF">
        <w:rPr>
          <w:color w:val="006600"/>
        </w:rPr>
        <w:t>和子目录的联系</w:t>
      </w:r>
    </w:p>
    <w:p w:rsidR="009E11CF" w:rsidRDefault="009E11CF" w:rsidP="009E11CF">
      <w:pPr>
        <w:ind w:firstLineChars="200" w:firstLine="420"/>
      </w:pPr>
      <w:r>
        <w:lastRenderedPageBreak/>
        <w:t>endmenu</w:t>
      </w:r>
    </w:p>
    <w:p w:rsidR="00E927A4" w:rsidRDefault="00E927A4" w:rsidP="00E927A4">
      <w:pPr>
        <w:pStyle w:val="a3"/>
        <w:numPr>
          <w:ilvl w:val="0"/>
          <w:numId w:val="1"/>
        </w:numPr>
        <w:ind w:firstLineChars="0"/>
      </w:pPr>
      <w:r>
        <w:rPr>
          <w:rFonts w:hint="eastAsia"/>
        </w:rPr>
        <w:t>修改</w:t>
      </w:r>
      <w:r>
        <w:t>D</w:t>
      </w:r>
      <w:r>
        <w:rPr>
          <w:rFonts w:hint="eastAsia"/>
        </w:rPr>
        <w:t>rivers/</w:t>
      </w:r>
      <w:r>
        <w:t>char</w:t>
      </w:r>
      <w:r>
        <w:rPr>
          <w:rFonts w:hint="eastAsia"/>
        </w:rPr>
        <w:t>目录</w:t>
      </w:r>
      <w:r>
        <w:t>下面的Makefile,</w:t>
      </w:r>
      <w:r>
        <w:rPr>
          <w:rFonts w:hint="eastAsia"/>
        </w:rPr>
        <w:t>在</w:t>
      </w:r>
      <w:r>
        <w:t>最后添加</w:t>
      </w:r>
    </w:p>
    <w:p w:rsidR="00CB5451" w:rsidRPr="009E11CF" w:rsidRDefault="00E927A4" w:rsidP="00CB5451">
      <w:pPr>
        <w:ind w:firstLineChars="200" w:firstLine="420"/>
        <w:rPr>
          <w:color w:val="006600"/>
        </w:rPr>
      </w:pPr>
      <w:r w:rsidRPr="00E927A4">
        <w:t>obj-$(CONFIG_RK3308_SPILCD)             += spilcd/</w:t>
      </w:r>
      <w:r w:rsidR="00CB5451">
        <w:t xml:space="preserve">  </w:t>
      </w:r>
      <w:r w:rsidR="00CB5451" w:rsidRPr="009E11CF">
        <w:rPr>
          <w:color w:val="006600"/>
        </w:rPr>
        <w:t>//</w:t>
      </w:r>
      <w:r w:rsidR="00CB5451" w:rsidRPr="009E11CF">
        <w:rPr>
          <w:rFonts w:hint="eastAsia"/>
          <w:color w:val="006600"/>
        </w:rPr>
        <w:t>建立</w:t>
      </w:r>
      <w:r w:rsidR="00CB5451" w:rsidRPr="009E11CF">
        <w:rPr>
          <w:color w:val="006600"/>
        </w:rPr>
        <w:t>和子目录的联系</w:t>
      </w:r>
    </w:p>
    <w:p w:rsidR="00E927A4" w:rsidRPr="00A37A08" w:rsidRDefault="00693AE2" w:rsidP="006A232E">
      <w:pPr>
        <w:pStyle w:val="2"/>
      </w:pPr>
      <w:bookmarkStart w:id="12" w:name="_Toc12546934"/>
      <w:r>
        <w:rPr>
          <w:rFonts w:hint="eastAsia"/>
        </w:rPr>
        <w:t xml:space="preserve">3.6 </w:t>
      </w:r>
      <w:r>
        <w:rPr>
          <w:rFonts w:hint="eastAsia"/>
        </w:rPr>
        <w:t>编译</w:t>
      </w:r>
      <w:r>
        <w:t>应用的编译器</w:t>
      </w:r>
      <w:r w:rsidR="00776A07">
        <w:rPr>
          <w:rFonts w:hint="eastAsia"/>
        </w:rPr>
        <w:t>(32</w:t>
      </w:r>
      <w:r w:rsidR="00776A07">
        <w:rPr>
          <w:rFonts w:hint="eastAsia"/>
        </w:rPr>
        <w:t>位编译器</w:t>
      </w:r>
      <w:r w:rsidR="00776A07">
        <w:rPr>
          <w:rFonts w:hint="eastAsia"/>
        </w:rPr>
        <w:t>)</w:t>
      </w:r>
      <w:bookmarkEnd w:id="12"/>
    </w:p>
    <w:p w:rsidR="009E11CF" w:rsidRDefault="00693AE2" w:rsidP="00693AE2">
      <w:pPr>
        <w:pStyle w:val="a3"/>
        <w:ind w:left="360" w:firstLineChars="0" w:firstLine="0"/>
      </w:pPr>
      <w:r>
        <w:t>/home/chao/rk3308_linux/buildroot/output/rockchip_rk3308_32_release/host/bin/arm-rockchip-linux-gnueabihf-gcc</w:t>
      </w:r>
    </w:p>
    <w:p w:rsidR="0055745C" w:rsidRDefault="0055745C" w:rsidP="00693AE2">
      <w:pPr>
        <w:pStyle w:val="a3"/>
        <w:ind w:left="360" w:firstLineChars="0" w:firstLine="0"/>
      </w:pPr>
    </w:p>
    <w:p w:rsidR="00316495" w:rsidRDefault="00316495" w:rsidP="00316495">
      <w:pPr>
        <w:pStyle w:val="2"/>
      </w:pPr>
      <w:bookmarkStart w:id="13" w:name="_Toc12546935"/>
      <w:r>
        <w:t xml:space="preserve">3.7 </w:t>
      </w:r>
      <w:r>
        <w:rPr>
          <w:rFonts w:hint="eastAsia"/>
        </w:rPr>
        <w:t>编译</w:t>
      </w:r>
      <w:r>
        <w:t>配置</w:t>
      </w:r>
      <w:r>
        <w:t>buildroot</w:t>
      </w:r>
      <w:bookmarkEnd w:id="13"/>
    </w:p>
    <w:p w:rsidR="00FD39A9" w:rsidRDefault="00FD39A9" w:rsidP="00FD39A9">
      <w:r>
        <w:t>source buildroot/build/envsetup.sh</w:t>
      </w:r>
    </w:p>
    <w:p w:rsidR="00FD39A9" w:rsidRDefault="00FD39A9" w:rsidP="00FD39A9">
      <w:r>
        <w:rPr>
          <w:rFonts w:hint="eastAsia"/>
        </w:rPr>
        <w:t>选择3,32位</w:t>
      </w:r>
      <w:r>
        <w:t>调试版本</w:t>
      </w:r>
    </w:p>
    <w:p w:rsidR="00F83993" w:rsidRDefault="00F83993" w:rsidP="00FD39A9">
      <w:r w:rsidRPr="00F83993">
        <w:t>cd buildroot/output/</w:t>
      </w:r>
    </w:p>
    <w:p w:rsidR="00F83993" w:rsidRDefault="00F83993" w:rsidP="00FD39A9">
      <w:r w:rsidRPr="00F83993">
        <w:t>cd rockchip_rk3308_32_debug/</w:t>
      </w:r>
    </w:p>
    <w:p w:rsidR="00F83993" w:rsidRDefault="00F83993" w:rsidP="00FD39A9">
      <w:r>
        <w:t>make menuconfig</w:t>
      </w:r>
    </w:p>
    <w:p w:rsidR="00CF4CA7" w:rsidRDefault="00F843FE" w:rsidP="00FD39A9">
      <w:r>
        <w:t xml:space="preserve">make </w:t>
      </w:r>
      <w:r w:rsidR="00CF4CA7">
        <w:rPr>
          <w:rFonts w:hint="eastAsia"/>
        </w:rPr>
        <w:t>savedefconfig</w:t>
      </w:r>
    </w:p>
    <w:p w:rsidR="00F83993" w:rsidRPr="00671FED" w:rsidRDefault="00F83993" w:rsidP="00FD39A9">
      <w:pPr>
        <w:rPr>
          <w:color w:val="006600"/>
        </w:rPr>
      </w:pPr>
      <w:r>
        <w:t xml:space="preserve">make </w:t>
      </w:r>
      <w:r w:rsidRPr="00671FED">
        <w:rPr>
          <w:rFonts w:hint="eastAsia"/>
          <w:color w:val="006600"/>
        </w:rPr>
        <w:t>//编译</w:t>
      </w:r>
      <w:r w:rsidRPr="00671FED">
        <w:rPr>
          <w:color w:val="006600"/>
        </w:rPr>
        <w:t>buildroot</w:t>
      </w:r>
    </w:p>
    <w:p w:rsidR="00D719D3" w:rsidRDefault="007F4677" w:rsidP="00D719D3">
      <w:pPr>
        <w:pStyle w:val="2"/>
      </w:pPr>
      <w:bookmarkStart w:id="14" w:name="_Toc12546936"/>
      <w:r>
        <w:rPr>
          <w:rFonts w:hint="eastAsia"/>
        </w:rPr>
        <w:t xml:space="preserve">3.8 </w:t>
      </w:r>
      <w:r w:rsidR="00D719D3">
        <w:t>mkfirmware.sh</w:t>
      </w:r>
      <w:r w:rsidR="00D719D3" w:rsidRPr="00D719D3">
        <w:rPr>
          <w:rFonts w:hint="eastAsia"/>
        </w:rPr>
        <w:t>生成</w:t>
      </w:r>
      <w:r w:rsidR="00D719D3" w:rsidRPr="00D719D3">
        <w:t>固件</w:t>
      </w:r>
      <w:bookmarkEnd w:id="14"/>
    </w:p>
    <w:p w:rsidR="00D719D3" w:rsidRDefault="00D719D3" w:rsidP="00D719D3">
      <w:r>
        <w:rPr>
          <w:rFonts w:hint="eastAsia"/>
        </w:rPr>
        <w:t>需要</w:t>
      </w:r>
      <w:r>
        <w:t>配置</w:t>
      </w:r>
      <w:r w:rsidR="00B73CD9">
        <w:rPr>
          <w:rFonts w:hint="eastAsia"/>
        </w:rPr>
        <w:t>device/rockchip/</w:t>
      </w:r>
      <w:r w:rsidR="00790741">
        <w:rPr>
          <w:rFonts w:hint="eastAsia"/>
        </w:rPr>
        <w:t>B</w:t>
      </w:r>
      <w:r w:rsidR="00790741">
        <w:t>oardConfig.mk</w:t>
      </w:r>
      <w:r w:rsidR="00B73CD9">
        <w:rPr>
          <w:rFonts w:hint="eastAsia"/>
        </w:rPr>
        <w:t>文件</w:t>
      </w:r>
      <w:r w:rsidR="00790741">
        <w:rPr>
          <w:rFonts w:hint="eastAsia"/>
        </w:rPr>
        <w:t>。B</w:t>
      </w:r>
      <w:r w:rsidR="00790741">
        <w:t>oardConfig.mk</w:t>
      </w:r>
      <w:r w:rsidR="00790741">
        <w:rPr>
          <w:rFonts w:hint="eastAsia"/>
        </w:rPr>
        <w:t>是</w:t>
      </w:r>
      <w:r w:rsidR="00790741">
        <w:t>mkfirmware.sh</w:t>
      </w:r>
      <w:r w:rsidR="00790741">
        <w:rPr>
          <w:rFonts w:hint="eastAsia"/>
        </w:rPr>
        <w:t>执行</w:t>
      </w:r>
      <w:r w:rsidR="00790741">
        <w:t>时的环境变量配置文件</w:t>
      </w:r>
      <w:r w:rsidR="00790741">
        <w:rPr>
          <w:rFonts w:hint="eastAsia"/>
        </w:rPr>
        <w:t>，</w:t>
      </w:r>
      <w:r w:rsidR="00790741">
        <w:t>里面包括了生成img</w:t>
      </w:r>
      <w:r w:rsidR="00790741">
        <w:rPr>
          <w:rFonts w:hint="eastAsia"/>
        </w:rPr>
        <w:t>文件</w:t>
      </w:r>
      <w:r w:rsidR="00790741">
        <w:t>的源文件路径。</w:t>
      </w:r>
    </w:p>
    <w:p w:rsidR="00790741" w:rsidRDefault="00790741" w:rsidP="00D719D3">
      <w:r>
        <w:rPr>
          <w:rFonts w:hint="eastAsia"/>
        </w:rPr>
        <w:t>可以</w:t>
      </w:r>
      <w:r>
        <w:t>复制</w:t>
      </w:r>
      <w:r w:rsidRPr="00790741">
        <w:t>BoardConfig_32bit.mk</w:t>
      </w:r>
      <w:r>
        <w:rPr>
          <w:rFonts w:hint="eastAsia"/>
        </w:rPr>
        <w:t>为B</w:t>
      </w:r>
      <w:r>
        <w:t>oardConfig.mk</w:t>
      </w:r>
      <w:r>
        <w:rPr>
          <w:rFonts w:hint="eastAsia"/>
        </w:rPr>
        <w:t>然后</w:t>
      </w:r>
      <w:r>
        <w:t>再更改</w:t>
      </w:r>
    </w:p>
    <w:p w:rsidR="00E40BFB" w:rsidRDefault="00E40BFB" w:rsidP="00D719D3">
      <w:r>
        <w:rPr>
          <w:rFonts w:hint="eastAsia"/>
        </w:rPr>
        <w:t>下面</w:t>
      </w:r>
      <w:r>
        <w:t>是生成</w:t>
      </w:r>
      <w:r>
        <w:rPr>
          <w:rFonts w:hint="eastAsia"/>
        </w:rPr>
        <w:t>32位</w:t>
      </w:r>
      <w:r>
        <w:t>系统debug</w:t>
      </w:r>
      <w:r>
        <w:rPr>
          <w:rFonts w:hint="eastAsia"/>
        </w:rPr>
        <w:t>版</w:t>
      </w:r>
      <w:r>
        <w:t>系统</w:t>
      </w:r>
      <w:r w:rsidR="006637A5">
        <w:rPr>
          <w:rFonts w:hint="eastAsia"/>
        </w:rPr>
        <w:t>镜像</w:t>
      </w:r>
      <w:r w:rsidR="006637A5">
        <w:t>的</w:t>
      </w:r>
      <w:r w:rsidR="006637A5">
        <w:rPr>
          <w:rFonts w:hint="eastAsia"/>
        </w:rPr>
        <w:t>配置：</w:t>
      </w:r>
    </w:p>
    <w:p w:rsidR="00B73CD9" w:rsidRDefault="00E40BFB" w:rsidP="00B73CD9">
      <w:r>
        <w:t>#!/bin/bash</w:t>
      </w:r>
    </w:p>
    <w:p w:rsidR="00B73CD9" w:rsidRDefault="00B73CD9" w:rsidP="00B73CD9">
      <w:r>
        <w:t># Target arch</w:t>
      </w:r>
    </w:p>
    <w:p w:rsidR="00B73CD9" w:rsidRDefault="00B73CD9" w:rsidP="00B73CD9">
      <w:r>
        <w:t>export RK_ARCH=arm</w:t>
      </w:r>
    </w:p>
    <w:p w:rsidR="00B73CD9" w:rsidRDefault="00B73CD9" w:rsidP="00B73CD9">
      <w:r>
        <w:t># Uboot defconfig</w:t>
      </w:r>
    </w:p>
    <w:p w:rsidR="00B73CD9" w:rsidRDefault="00B73CD9" w:rsidP="00B73CD9">
      <w:r>
        <w:t>export RK_UBOOT_DEFCONFIG=evb-aarch32-rk3308</w:t>
      </w:r>
    </w:p>
    <w:p w:rsidR="00B73CD9" w:rsidRDefault="00B73CD9" w:rsidP="00B73CD9">
      <w:r>
        <w:t># Kernel defconfig</w:t>
      </w:r>
    </w:p>
    <w:p w:rsidR="00B73CD9" w:rsidRDefault="00B73CD9" w:rsidP="00B73CD9">
      <w:r>
        <w:t>export RK_KERNEL_DEFCONFIG=rk3308_linux_aarch32_debug_defconfig</w:t>
      </w:r>
    </w:p>
    <w:p w:rsidR="00B73CD9" w:rsidRDefault="00B73CD9" w:rsidP="00B73CD9">
      <w:r>
        <w:t># Kernel dts</w:t>
      </w:r>
    </w:p>
    <w:p w:rsidR="00B73CD9" w:rsidRDefault="00B73CD9" w:rsidP="00B73CD9">
      <w:r>
        <w:t>export RK_KERNEL_DTS=rk3308-voice-module-amic-mainboard-v10-aarch32</w:t>
      </w:r>
    </w:p>
    <w:p w:rsidR="00B73CD9" w:rsidRDefault="00B73CD9" w:rsidP="00B73CD9">
      <w:r>
        <w:t># boot image type</w:t>
      </w:r>
    </w:p>
    <w:p w:rsidR="00B73CD9" w:rsidRDefault="00B73CD9" w:rsidP="00B73CD9">
      <w:r>
        <w:t>export RK_BOOT_IMG=zboot.img</w:t>
      </w:r>
    </w:p>
    <w:p w:rsidR="00B73CD9" w:rsidRDefault="00B73CD9" w:rsidP="00B73CD9">
      <w:r>
        <w:t># parameter for GPT table</w:t>
      </w:r>
    </w:p>
    <w:p w:rsidR="00B73CD9" w:rsidRDefault="00B73CD9" w:rsidP="00B73CD9">
      <w:r>
        <w:t>export RK_PARAMETER=parameter-32bit.txt</w:t>
      </w:r>
    </w:p>
    <w:p w:rsidR="00B73CD9" w:rsidRDefault="00B73CD9" w:rsidP="00B73CD9">
      <w:r>
        <w:t># Buildroot config</w:t>
      </w:r>
    </w:p>
    <w:p w:rsidR="00B73CD9" w:rsidRDefault="00B73CD9" w:rsidP="00B73CD9">
      <w:r>
        <w:t>export RK_CFG_BUILDROOT=rockchip_rk3308_32_debug</w:t>
      </w:r>
    </w:p>
    <w:p w:rsidR="00B73CD9" w:rsidRDefault="00B73CD9" w:rsidP="00B73CD9">
      <w:r>
        <w:t># Recovery config</w:t>
      </w:r>
    </w:p>
    <w:p w:rsidR="00B73CD9" w:rsidRDefault="00B73CD9" w:rsidP="00B73CD9">
      <w:r>
        <w:t>export RK_CFG_RECOVERY=rockchip_rk3308_recovery</w:t>
      </w:r>
    </w:p>
    <w:p w:rsidR="00B73CD9" w:rsidRDefault="00B73CD9" w:rsidP="00B73CD9">
      <w:r>
        <w:t># Pcba config</w:t>
      </w:r>
    </w:p>
    <w:p w:rsidR="00B73CD9" w:rsidRDefault="00B73CD9" w:rsidP="00B73CD9">
      <w:r>
        <w:t>export RK_CFG_PCBA=rockchip_rk3308_pcba</w:t>
      </w:r>
    </w:p>
    <w:p w:rsidR="00B73CD9" w:rsidRDefault="00B73CD9" w:rsidP="00B73CD9">
      <w:r>
        <w:t># Build jobs</w:t>
      </w:r>
    </w:p>
    <w:p w:rsidR="00B73CD9" w:rsidRDefault="00B73CD9" w:rsidP="00B73CD9">
      <w:r>
        <w:t>export RK_JOBS=12</w:t>
      </w:r>
    </w:p>
    <w:p w:rsidR="00B73CD9" w:rsidRDefault="00B73CD9" w:rsidP="00B73CD9">
      <w:r>
        <w:lastRenderedPageBreak/>
        <w:t># target chip</w:t>
      </w:r>
    </w:p>
    <w:p w:rsidR="00B73CD9" w:rsidRDefault="00B73CD9" w:rsidP="00B73CD9">
      <w:r>
        <w:t>export RK_TARGET_PRODUCT=rk3308</w:t>
      </w:r>
    </w:p>
    <w:p w:rsidR="00B73CD9" w:rsidRDefault="00B73CD9" w:rsidP="00B73CD9">
      <w:r>
        <w:t># Set rootfs type, including ext2 ext4 squashfs</w:t>
      </w:r>
    </w:p>
    <w:p w:rsidR="00B73CD9" w:rsidRDefault="00B73CD9" w:rsidP="00B73CD9">
      <w:r>
        <w:t>export RK_ROOTFS_TYPE=squashfs</w:t>
      </w:r>
    </w:p>
    <w:p w:rsidR="00B73CD9" w:rsidRDefault="00B73CD9" w:rsidP="00B73CD9">
      <w:r>
        <w:t># rootfs image path</w:t>
      </w:r>
    </w:p>
    <w:p w:rsidR="00B73CD9" w:rsidRDefault="00B73CD9" w:rsidP="00B73CD9">
      <w:r>
        <w:t>export RK_ROOTFS_IMG=buildroot/output/$RK_CFG_BUILDROOT/images/rootfs.$RK_ROOTFS_TYPE</w:t>
      </w:r>
    </w:p>
    <w:p w:rsidR="00B73CD9" w:rsidRDefault="00B73CD9" w:rsidP="00B73CD9">
      <w:r>
        <w:t># Set oem partition type, including ext2 squashfs</w:t>
      </w:r>
    </w:p>
    <w:p w:rsidR="00B73CD9" w:rsidRDefault="00B73CD9" w:rsidP="00B73CD9">
      <w:r>
        <w:t>export RK_OEM_FS_TYPE=ext2</w:t>
      </w:r>
    </w:p>
    <w:p w:rsidR="00B73CD9" w:rsidRDefault="00B73CD9" w:rsidP="00B73CD9">
      <w:r>
        <w:t># Set userdata partition type, including ext2, fat</w:t>
      </w:r>
    </w:p>
    <w:p w:rsidR="00B73CD9" w:rsidRDefault="00B73CD9" w:rsidP="00B73CD9">
      <w:r>
        <w:t>export RK_USERDATA_FS_TYPE=ext2</w:t>
      </w:r>
    </w:p>
    <w:p w:rsidR="00B73CD9" w:rsidRDefault="00B73CD9" w:rsidP="00B73CD9">
      <w:r>
        <w:t># Set flash type. support &lt;emmc, nand, spi_nand, spi_nor&gt;</w:t>
      </w:r>
    </w:p>
    <w:p w:rsidR="00B73CD9" w:rsidRDefault="00B73CD9" w:rsidP="00B73CD9">
      <w:r>
        <w:t>export RK_STORAGE_TYPE=nand</w:t>
      </w:r>
    </w:p>
    <w:p w:rsidR="00B73CD9" w:rsidRDefault="00B73CD9" w:rsidP="00B73CD9">
      <w:r>
        <w:t>#OEM config: /oem/dueros/aispeech-6mic-64bit/aispeech-2mic-64bit/aispeech-4mic-32bit/aispeech-2mic-32bit/aispeech-2mic-kongtiao-32bit/iflytekSDK/CaeDemo_VAD/smart_voice</w:t>
      </w:r>
    </w:p>
    <w:p w:rsidR="00B73CD9" w:rsidRPr="00730759" w:rsidRDefault="00B73CD9" w:rsidP="00B73CD9">
      <w:pPr>
        <w:rPr>
          <w:color w:val="006600"/>
        </w:rPr>
      </w:pPr>
      <w:r>
        <w:t>export RK_OEM_DIR=oem</w:t>
      </w:r>
      <w:r w:rsidR="00730759" w:rsidRPr="00730759">
        <w:rPr>
          <w:color w:val="006600"/>
        </w:rPr>
        <w:t>//</w:t>
      </w:r>
      <w:r w:rsidR="00730759" w:rsidRPr="00730759">
        <w:rPr>
          <w:rFonts w:hint="eastAsia"/>
          <w:color w:val="006600"/>
        </w:rPr>
        <w:t>表示</w:t>
      </w:r>
      <w:r w:rsidR="00730759" w:rsidRPr="00730759">
        <w:rPr>
          <w:color w:val="006600"/>
        </w:rPr>
        <w:t>不打包算法程序</w:t>
      </w:r>
    </w:p>
    <w:p w:rsidR="00B73CD9" w:rsidRDefault="00B73CD9" w:rsidP="00B73CD9">
      <w:r>
        <w:t>#userdata config</w:t>
      </w:r>
    </w:p>
    <w:p w:rsidR="00B73CD9" w:rsidRPr="00730759" w:rsidRDefault="00B73CD9" w:rsidP="00B73CD9">
      <w:pPr>
        <w:rPr>
          <w:color w:val="006600"/>
        </w:rPr>
      </w:pPr>
      <w:r w:rsidRPr="00CA4D44">
        <w:rPr>
          <w:color w:val="7030A0"/>
        </w:rPr>
        <w:t>export RK_USERDATA_DIR=userdata_empty</w:t>
      </w:r>
      <w:r w:rsidR="00CA4D44">
        <w:rPr>
          <w:color w:val="7030A0"/>
        </w:rPr>
        <w:t xml:space="preserve"> </w:t>
      </w:r>
      <w:r w:rsidR="00CA4D44" w:rsidRPr="00730759">
        <w:rPr>
          <w:color w:val="006600"/>
        </w:rPr>
        <w:t>//</w:t>
      </w:r>
      <w:r w:rsidR="00CA4D44" w:rsidRPr="00730759">
        <w:rPr>
          <w:rFonts w:hint="eastAsia"/>
          <w:color w:val="006600"/>
        </w:rPr>
        <w:t>定义</w:t>
      </w:r>
      <w:r w:rsidR="00CA4D44" w:rsidRPr="00730759">
        <w:rPr>
          <w:color w:val="006600"/>
        </w:rPr>
        <w:t>userdata.img</w:t>
      </w:r>
      <w:r w:rsidR="00CA4D44" w:rsidRPr="00730759">
        <w:rPr>
          <w:rFonts w:hint="eastAsia"/>
          <w:color w:val="006600"/>
        </w:rPr>
        <w:t>源路径，</w:t>
      </w:r>
      <w:r w:rsidR="00CA4D44" w:rsidRPr="00730759">
        <w:rPr>
          <w:color w:val="006600"/>
        </w:rPr>
        <w:t>此处为不生成。</w:t>
      </w:r>
    </w:p>
    <w:p w:rsidR="00B73CD9" w:rsidRPr="00D719D3" w:rsidRDefault="00B73CD9" w:rsidP="00B73CD9">
      <w:r>
        <w:t>MIC_NUM=2</w:t>
      </w:r>
    </w:p>
    <w:p w:rsidR="007F4677" w:rsidRPr="00AD50F8" w:rsidRDefault="004B7BA7" w:rsidP="00AD50F8">
      <w:pPr>
        <w:pStyle w:val="2"/>
      </w:pPr>
      <w:bookmarkStart w:id="15" w:name="_Toc12546937"/>
      <w:r>
        <w:rPr>
          <w:rFonts w:hint="eastAsia"/>
        </w:rPr>
        <w:t>3</w:t>
      </w:r>
      <w:r>
        <w:t>.9 parameter</w:t>
      </w:r>
      <w:r>
        <w:rPr>
          <w:rFonts w:hint="eastAsia"/>
        </w:rPr>
        <w:t>的</w:t>
      </w:r>
      <w:r>
        <w:t>配置和</w:t>
      </w:r>
      <w:r>
        <w:rPr>
          <w:rFonts w:hint="eastAsia"/>
        </w:rPr>
        <w:t>含义</w:t>
      </w:r>
      <w:bookmarkEnd w:id="15"/>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FIRMWARE_VER:8.1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MACHINE_MODEL:RK3308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MACHINE_ID:007</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MANUFACTURER: RK3308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MAGIC: 0x5041524B</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ATAG: 0x00200800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MACHINE: 3308</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CHECK_MASK: 0x80</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PWR_HLD: 0,0,A,0,1</w:t>
      </w:r>
    </w:p>
    <w:p w:rsidR="0001631A" w:rsidRPr="0001631A" w:rsidRDefault="0001631A" w:rsidP="0001631A">
      <w:pPr>
        <w:autoSpaceDE w:val="0"/>
        <w:autoSpaceDN w:val="0"/>
        <w:adjustRightInd w:val="0"/>
        <w:jc w:val="left"/>
        <w:rPr>
          <w:rFonts w:ascii="宋体" w:eastAsia="宋体" w:cs="宋体"/>
          <w:kern w:val="0"/>
          <w:sz w:val="22"/>
        </w:rPr>
      </w:pPr>
      <w:r w:rsidRPr="0001631A">
        <w:rPr>
          <w:rFonts w:ascii="宋体" w:eastAsia="宋体" w:cs="宋体"/>
          <w:kern w:val="0"/>
          <w:sz w:val="22"/>
        </w:rPr>
        <w:t>TYPE: GPT</w:t>
      </w:r>
    </w:p>
    <w:p w:rsidR="0001631A" w:rsidRPr="0001631A" w:rsidRDefault="0001631A" w:rsidP="0001631A">
      <w:pPr>
        <w:autoSpaceDE w:val="0"/>
        <w:autoSpaceDN w:val="0"/>
        <w:adjustRightInd w:val="0"/>
        <w:jc w:val="left"/>
        <w:rPr>
          <w:rFonts w:ascii="宋体" w:eastAsia="宋体" w:cs="宋体"/>
          <w:color w:val="006600"/>
          <w:kern w:val="0"/>
          <w:sz w:val="22"/>
        </w:rPr>
      </w:pPr>
      <w:r w:rsidRPr="0001631A">
        <w:rPr>
          <w:rFonts w:ascii="宋体" w:eastAsia="宋体" w:cs="宋体"/>
          <w:kern w:val="0"/>
          <w:sz w:val="22"/>
        </w:rPr>
        <w:t>CMDLINE:mtdparts=rk29xxnand:0x00000800@0x00002000(uboot),0x00000800@0x00002800(trust),0x00000800@0x00003000(misc),0x00006000@0x00003800(recovery),0x00003000@0x00009800(boot),</w:t>
      </w:r>
      <w:r w:rsidRPr="0001631A">
        <w:rPr>
          <w:rFonts w:ascii="宋体" w:eastAsia="宋体" w:cs="宋体"/>
          <w:color w:val="006600"/>
          <w:kern w:val="0"/>
          <w:sz w:val="22"/>
        </w:rPr>
        <w:t>0x00015000@0x0000C800(rootfs),0x0000E000@0x00021800(oem),-@0x0002F800(userdata:grow)</w:t>
      </w:r>
    </w:p>
    <w:p w:rsidR="0001631A" w:rsidRPr="00AD50F8" w:rsidRDefault="0001631A" w:rsidP="0001631A">
      <w:pPr>
        <w:autoSpaceDE w:val="0"/>
        <w:autoSpaceDN w:val="0"/>
        <w:adjustRightInd w:val="0"/>
        <w:jc w:val="left"/>
        <w:rPr>
          <w:rFonts w:ascii="宋体" w:eastAsia="宋体" w:cs="宋体"/>
          <w:kern w:val="0"/>
          <w:sz w:val="22"/>
        </w:rPr>
      </w:pPr>
      <w:r w:rsidRPr="00AD50F8">
        <w:rPr>
          <w:rFonts w:ascii="宋体" w:eastAsia="宋体" w:cs="宋体"/>
          <w:kern w:val="0"/>
          <w:sz w:val="22"/>
        </w:rPr>
        <w:t>uuid:rootfs=614e0000-0000-4b53-8000-1d28000054a9</w:t>
      </w:r>
    </w:p>
    <w:p w:rsidR="0001631A" w:rsidRDefault="0001631A" w:rsidP="0001631A">
      <w:pPr>
        <w:autoSpaceDE w:val="0"/>
        <w:autoSpaceDN w:val="0"/>
        <w:adjustRightInd w:val="0"/>
        <w:jc w:val="left"/>
        <w:rPr>
          <w:rFonts w:ascii="宋体" w:eastAsia="宋体" w:cs="宋体"/>
          <w:kern w:val="0"/>
          <w:sz w:val="22"/>
          <w:lang w:val="zh-CN"/>
        </w:rPr>
      </w:pPr>
      <w:r w:rsidRPr="00AD50F8">
        <w:rPr>
          <w:rFonts w:ascii="宋体" w:eastAsia="宋体" w:cs="宋体"/>
          <w:kern w:val="0"/>
          <w:sz w:val="22"/>
        </w:rPr>
        <w:t>parameter</w:t>
      </w:r>
      <w:r>
        <w:rPr>
          <w:rFonts w:ascii="宋体" w:eastAsia="宋体" w:cs="宋体" w:hint="eastAsia"/>
          <w:kern w:val="0"/>
          <w:sz w:val="22"/>
          <w:lang w:val="zh-CN"/>
        </w:rPr>
        <w:t>是</w:t>
      </w:r>
      <w:r>
        <w:rPr>
          <w:rFonts w:ascii="宋体" w:eastAsia="宋体" w:cs="宋体"/>
          <w:kern w:val="0"/>
          <w:sz w:val="22"/>
          <w:lang w:val="zh-CN"/>
        </w:rPr>
        <w:t>用来给</w:t>
      </w:r>
      <w:r w:rsidRPr="00AD50F8">
        <w:rPr>
          <w:rFonts w:ascii="宋体" w:eastAsia="宋体" w:cs="宋体"/>
          <w:kern w:val="0"/>
          <w:sz w:val="22"/>
        </w:rPr>
        <w:t>nandflash</w:t>
      </w:r>
      <w:r>
        <w:rPr>
          <w:rFonts w:ascii="宋体" w:eastAsia="宋体" w:cs="宋体" w:hint="eastAsia"/>
          <w:kern w:val="0"/>
          <w:sz w:val="22"/>
          <w:lang w:val="zh-CN"/>
        </w:rPr>
        <w:t>分区</w:t>
      </w:r>
      <w:r>
        <w:rPr>
          <w:rFonts w:ascii="宋体" w:eastAsia="宋体" w:cs="宋体"/>
          <w:kern w:val="0"/>
          <w:sz w:val="22"/>
          <w:lang w:val="zh-CN"/>
        </w:rPr>
        <w:t>的</w:t>
      </w:r>
      <w:r w:rsidRPr="00AD50F8">
        <w:rPr>
          <w:rFonts w:ascii="宋体" w:eastAsia="宋体" w:cs="宋体"/>
          <w:kern w:val="0"/>
          <w:sz w:val="22"/>
        </w:rPr>
        <w:t>，</w:t>
      </w:r>
      <w:r>
        <w:rPr>
          <w:rFonts w:ascii="宋体" w:eastAsia="宋体" w:cs="宋体"/>
          <w:kern w:val="0"/>
          <w:sz w:val="22"/>
          <w:lang w:val="zh-CN"/>
        </w:rPr>
        <w:t>单位是</w:t>
      </w:r>
      <w:r w:rsidRPr="00AD50F8">
        <w:rPr>
          <w:rFonts w:ascii="宋体" w:eastAsia="宋体" w:cs="宋体" w:hint="eastAsia"/>
          <w:kern w:val="0"/>
          <w:sz w:val="22"/>
        </w:rPr>
        <w:t>512</w:t>
      </w:r>
      <w:r>
        <w:rPr>
          <w:rFonts w:ascii="宋体" w:eastAsia="宋体" w:cs="宋体" w:hint="eastAsia"/>
          <w:kern w:val="0"/>
          <w:sz w:val="22"/>
          <w:lang w:val="zh-CN"/>
        </w:rPr>
        <w:t>子节。</w:t>
      </w:r>
      <w:r w:rsidRPr="0001631A">
        <w:rPr>
          <w:rFonts w:ascii="宋体" w:eastAsia="宋体" w:cs="宋体"/>
          <w:kern w:val="0"/>
          <w:sz w:val="22"/>
        </w:rPr>
        <w:t>0x00000800@0x00002000(uboot)</w:t>
      </w:r>
      <w:r>
        <w:rPr>
          <w:rFonts w:ascii="宋体" w:eastAsia="宋体" w:cs="宋体" w:hint="eastAsia"/>
          <w:kern w:val="0"/>
          <w:sz w:val="22"/>
        </w:rPr>
        <w:t>就是</w:t>
      </w:r>
      <w:r>
        <w:rPr>
          <w:rFonts w:ascii="宋体" w:eastAsia="宋体" w:cs="宋体"/>
          <w:kern w:val="0"/>
          <w:sz w:val="22"/>
        </w:rPr>
        <w:t>设置uboot分区的。</w:t>
      </w:r>
      <w:r>
        <w:rPr>
          <w:rFonts w:ascii="宋体" w:eastAsia="宋体" w:cs="宋体" w:hint="eastAsia"/>
          <w:kern w:val="0"/>
          <w:sz w:val="22"/>
        </w:rPr>
        <w:t>起始地址</w:t>
      </w:r>
      <w:r>
        <w:rPr>
          <w:rFonts w:ascii="宋体" w:eastAsia="宋体" w:cs="宋体"/>
          <w:kern w:val="0"/>
          <w:sz w:val="22"/>
        </w:rPr>
        <w:t>在</w:t>
      </w:r>
      <w:r w:rsidRPr="0001631A">
        <w:rPr>
          <w:rFonts w:ascii="宋体" w:eastAsia="宋体" w:cs="宋体"/>
          <w:kern w:val="0"/>
          <w:sz w:val="22"/>
        </w:rPr>
        <w:t>0x00002000</w:t>
      </w:r>
      <w:r>
        <w:rPr>
          <w:rFonts w:ascii="宋体" w:eastAsia="宋体" w:cs="宋体" w:hint="eastAsia"/>
          <w:kern w:val="0"/>
          <w:sz w:val="22"/>
        </w:rPr>
        <w:t>*</w:t>
      </w:r>
      <w:r>
        <w:rPr>
          <w:rFonts w:ascii="宋体" w:eastAsia="宋体" w:cs="宋体"/>
          <w:kern w:val="0"/>
          <w:sz w:val="22"/>
        </w:rPr>
        <w:t>512</w:t>
      </w:r>
      <w:r>
        <w:rPr>
          <w:rFonts w:ascii="宋体" w:eastAsia="宋体" w:cs="宋体" w:hint="eastAsia"/>
          <w:kern w:val="0"/>
          <w:sz w:val="22"/>
        </w:rPr>
        <w:t>子节</w:t>
      </w:r>
      <w:r>
        <w:rPr>
          <w:rFonts w:ascii="宋体" w:eastAsia="宋体" w:cs="宋体"/>
          <w:kern w:val="0"/>
          <w:sz w:val="22"/>
        </w:rPr>
        <w:t>处，</w:t>
      </w:r>
      <w:r>
        <w:rPr>
          <w:rFonts w:ascii="宋体" w:eastAsia="宋体" w:cs="宋体" w:hint="eastAsia"/>
          <w:kern w:val="0"/>
          <w:sz w:val="22"/>
        </w:rPr>
        <w:t>大小</w:t>
      </w:r>
      <w:r>
        <w:rPr>
          <w:rFonts w:ascii="宋体" w:eastAsia="宋体" w:cs="宋体"/>
          <w:kern w:val="0"/>
          <w:sz w:val="22"/>
        </w:rPr>
        <w:t>为</w:t>
      </w:r>
      <w:r w:rsidRPr="0001631A">
        <w:rPr>
          <w:rFonts w:ascii="宋体" w:eastAsia="宋体" w:cs="宋体"/>
          <w:kern w:val="0"/>
          <w:sz w:val="22"/>
        </w:rPr>
        <w:t>0x00000800</w:t>
      </w:r>
      <w:r>
        <w:rPr>
          <w:rFonts w:ascii="宋体" w:eastAsia="宋体" w:cs="宋体"/>
          <w:kern w:val="0"/>
          <w:sz w:val="22"/>
        </w:rPr>
        <w:t>*512B</w:t>
      </w:r>
      <w:r>
        <w:rPr>
          <w:rFonts w:ascii="宋体" w:eastAsia="宋体" w:cs="宋体" w:hint="eastAsia"/>
          <w:kern w:val="0"/>
          <w:sz w:val="22"/>
        </w:rPr>
        <w:t>。</w:t>
      </w:r>
    </w:p>
    <w:p w:rsidR="0001631A" w:rsidRDefault="0001631A" w:rsidP="0001631A">
      <w:r>
        <w:rPr>
          <w:rFonts w:hint="eastAsia"/>
        </w:rPr>
        <w:t>其中</w:t>
      </w:r>
      <w:r>
        <w:t>绿色部分</w:t>
      </w:r>
      <w:r>
        <w:rPr>
          <w:rFonts w:hint="eastAsia"/>
        </w:rPr>
        <w:t>为</w:t>
      </w:r>
      <w:r>
        <w:t>更改后的值，因为</w:t>
      </w:r>
      <w:r>
        <w:rPr>
          <w:rFonts w:hint="eastAsia"/>
        </w:rPr>
        <w:t>文件</w:t>
      </w:r>
      <w:r>
        <w:t>系统较大，原来预留的空间不足</w:t>
      </w:r>
      <w:r>
        <w:rPr>
          <w:rFonts w:hint="eastAsia"/>
        </w:rPr>
        <w:t>，</w:t>
      </w:r>
      <w:r>
        <w:t>修改增大了空间。</w:t>
      </w:r>
    </w:p>
    <w:p w:rsidR="00DA6FC0" w:rsidRDefault="00772C8A" w:rsidP="0001631A">
      <w:r>
        <w:rPr>
          <w:rFonts w:hint="eastAsia"/>
        </w:rPr>
        <w:t>否则</w:t>
      </w:r>
      <w:r>
        <w:t>会导致rootfs.img</w:t>
      </w:r>
      <w:r>
        <w:rPr>
          <w:rFonts w:hint="eastAsia"/>
        </w:rPr>
        <w:t>下载</w:t>
      </w:r>
      <w:r>
        <w:t>失败。</w:t>
      </w:r>
    </w:p>
    <w:p w:rsidR="00026ADA" w:rsidRPr="002965A6" w:rsidRDefault="00026ADA" w:rsidP="002965A6">
      <w:pPr>
        <w:pStyle w:val="2"/>
      </w:pPr>
      <w:bookmarkStart w:id="16" w:name="_Toc12546938"/>
      <w:r>
        <w:rPr>
          <w:rFonts w:hint="eastAsia"/>
        </w:rPr>
        <w:t xml:space="preserve">3.10 </w:t>
      </w:r>
      <w:r>
        <w:t>userdata.img</w:t>
      </w:r>
      <w:r w:rsidR="005B5412">
        <w:t>和</w:t>
      </w:r>
      <w:r w:rsidR="005B5412">
        <w:t>oem</w:t>
      </w:r>
      <w:r w:rsidR="005B5412">
        <w:t>生成</w:t>
      </w:r>
      <w:bookmarkEnd w:id="16"/>
    </w:p>
    <w:p w:rsidR="00066C04" w:rsidRDefault="00E3050B" w:rsidP="004B40EF">
      <w:r w:rsidRPr="00E3050B">
        <w:t>Mkfirmware</w:t>
      </w:r>
      <w:r>
        <w:t>.sh</w:t>
      </w:r>
      <w:r>
        <w:rPr>
          <w:rFonts w:hint="eastAsia"/>
        </w:rPr>
        <w:t>调用</w:t>
      </w:r>
      <w:r w:rsidR="004B40EF">
        <w:t xml:space="preserve"> </w:t>
      </w:r>
      <w:r>
        <w:t>device/rockchip/common</w:t>
      </w:r>
      <w:r>
        <w:rPr>
          <w:rFonts w:hint="eastAsia"/>
        </w:rPr>
        <w:t>里面</w:t>
      </w:r>
      <w:r>
        <w:t>的</w:t>
      </w:r>
      <w:r w:rsidRPr="00E3050B">
        <w:t>mk-userdata</w:t>
      </w:r>
      <w:r>
        <w:rPr>
          <w:rFonts w:hint="eastAsia"/>
        </w:rPr>
        <w:t>.sh生成</w:t>
      </w:r>
      <w:r>
        <w:t>镜像</w:t>
      </w:r>
      <w:r>
        <w:rPr>
          <w:rFonts w:hint="eastAsia"/>
        </w:rPr>
        <w:t>。镜像</w:t>
      </w:r>
      <w:r>
        <w:t>的源</w:t>
      </w:r>
      <w:r>
        <w:lastRenderedPageBreak/>
        <w:t>文件位置</w:t>
      </w:r>
      <w:r>
        <w:rPr>
          <w:rFonts w:hint="eastAsia"/>
        </w:rPr>
        <w:t>device</w:t>
      </w:r>
      <w:r>
        <w:t>/rockchip/userdata</w:t>
      </w:r>
      <w:r>
        <w:rPr>
          <w:rFonts w:hint="eastAsia"/>
        </w:rPr>
        <w:t>里面</w:t>
      </w:r>
      <w:r>
        <w:t>。该路径是由device/rockchip/rk3308/</w:t>
      </w:r>
      <w:r w:rsidRPr="00E3050B">
        <w:t>BoardConfig</w:t>
      </w:r>
      <w:r w:rsidR="00E76DC9">
        <w:t>.mk</w:t>
      </w:r>
      <w:r w:rsidR="00E76DC9">
        <w:rPr>
          <w:rFonts w:hint="eastAsia"/>
        </w:rPr>
        <w:t>里面</w:t>
      </w:r>
      <w:r w:rsidR="00E76DC9">
        <w:t>指示。</w:t>
      </w:r>
      <w:r w:rsidR="004B40EF">
        <w:t xml:space="preserve">   </w:t>
      </w:r>
    </w:p>
    <w:p w:rsidR="002965A6" w:rsidRDefault="002965A6" w:rsidP="004B40EF">
      <w:r>
        <w:rPr>
          <w:rFonts w:hint="eastAsia"/>
        </w:rPr>
        <w:t>必须下载</w:t>
      </w:r>
      <w:r>
        <w:t>该镜像，否则会报错</w:t>
      </w:r>
    </w:p>
    <w:p w:rsidR="00B505E3" w:rsidRDefault="00B505E3" w:rsidP="004B40EF">
      <w:r>
        <w:t>oem文件夹路径</w:t>
      </w:r>
      <w:r w:rsidRPr="00B505E3">
        <w:t>device/rockchip/rk3308</w:t>
      </w:r>
    </w:p>
    <w:p w:rsidR="00B505E3" w:rsidRDefault="00B505E3" w:rsidP="004B40EF">
      <w:r w:rsidRPr="00B505E3">
        <w:t>device/rockchip/rk3308</w:t>
      </w:r>
    </w:p>
    <w:p w:rsidR="00D53B97" w:rsidRPr="002965A6" w:rsidRDefault="0005035B" w:rsidP="002965A6">
      <w:pPr>
        <w:pStyle w:val="2"/>
      </w:pPr>
      <w:bookmarkStart w:id="17" w:name="_Toc12546939"/>
      <w:r>
        <w:t xml:space="preserve">3.11 </w:t>
      </w:r>
      <w:r w:rsidR="00066C04">
        <w:rPr>
          <w:rFonts w:hint="eastAsia"/>
        </w:rPr>
        <w:t>开发板</w:t>
      </w:r>
      <w:r w:rsidR="00066C04">
        <w:t>和</w:t>
      </w:r>
      <w:r w:rsidR="00066C04">
        <w:rPr>
          <w:rFonts w:hint="eastAsia"/>
        </w:rPr>
        <w:t>UIOT</w:t>
      </w:r>
      <w:r w:rsidR="00066C04">
        <w:rPr>
          <w:rFonts w:hint="eastAsia"/>
        </w:rPr>
        <w:t>开发</w:t>
      </w:r>
      <w:r w:rsidR="00066C04">
        <w:t>板设备树区分</w:t>
      </w:r>
      <w:bookmarkEnd w:id="17"/>
    </w:p>
    <w:p w:rsidR="007B5AAB" w:rsidRPr="007B5AAB" w:rsidRDefault="007B5AAB" w:rsidP="007B5AAB">
      <w:r w:rsidRPr="00760555">
        <w:t>rk3308-voice-module-v10-aarch32.dtsi</w:t>
      </w:r>
      <w:r>
        <w:rPr>
          <w:rFonts w:hint="eastAsia"/>
        </w:rPr>
        <w:t>中</w:t>
      </w:r>
      <w:r>
        <w:t>配置有如下宏定义则使用</w:t>
      </w:r>
      <w:r>
        <w:rPr>
          <w:rFonts w:hint="eastAsia"/>
        </w:rPr>
        <w:t>UIOT板子</w:t>
      </w:r>
      <w:r>
        <w:t>。</w:t>
      </w:r>
    </w:p>
    <w:p w:rsidR="00D53B97" w:rsidRDefault="00D53B97" w:rsidP="00D53B97">
      <w:r w:rsidRPr="00D53B97">
        <w:t xml:space="preserve">#define UIOT </w:t>
      </w:r>
      <w:r>
        <w:t xml:space="preserve"> </w:t>
      </w:r>
      <w:r w:rsidRPr="00D53B97">
        <w:t>1</w:t>
      </w:r>
    </w:p>
    <w:p w:rsidR="00341FB2" w:rsidRPr="00BA409E" w:rsidRDefault="00341FB2" w:rsidP="008A0E8A">
      <w:pPr>
        <w:pStyle w:val="2"/>
      </w:pPr>
      <w:bookmarkStart w:id="18" w:name="_Toc12546940"/>
      <w:r>
        <w:t xml:space="preserve">3.12 </w:t>
      </w:r>
      <w:r>
        <w:rPr>
          <w:rFonts w:hint="eastAsia"/>
        </w:rPr>
        <w:t>设置应用</w:t>
      </w:r>
      <w:r>
        <w:t>开机启动</w:t>
      </w:r>
      <w:bookmarkEnd w:id="18"/>
    </w:p>
    <w:p w:rsidR="00341FB2" w:rsidRPr="00341FB2" w:rsidRDefault="00341FB2" w:rsidP="00341FB2">
      <w:r>
        <w:t>O</w:t>
      </w:r>
      <w:r>
        <w:rPr>
          <w:rFonts w:hint="eastAsia"/>
        </w:rPr>
        <w:t>e</w:t>
      </w:r>
      <w:r>
        <w:t>m的源文件在目录</w:t>
      </w:r>
    </w:p>
    <w:p w:rsidR="00341FB2" w:rsidRDefault="00341FB2" w:rsidP="00341FB2">
      <w:r w:rsidRPr="00341FB2">
        <w:t>/home/chao/rk3308_linux/device/rockchip/rk3308</w:t>
      </w:r>
      <w:r>
        <w:rPr>
          <w:rFonts w:hint="eastAsia"/>
        </w:rPr>
        <w:t>/</w:t>
      </w:r>
      <w:r>
        <w:t>oem</w:t>
      </w:r>
    </w:p>
    <w:p w:rsidR="00341FB2" w:rsidRDefault="00341FB2" w:rsidP="00341FB2">
      <w:r>
        <w:rPr>
          <w:rFonts w:hint="eastAsia"/>
        </w:rPr>
        <w:t>修改oem/</w:t>
      </w:r>
      <w:r w:rsidRPr="00341FB2">
        <w:t xml:space="preserve"> RkLunch.sh</w:t>
      </w:r>
    </w:p>
    <w:p w:rsidR="00341FB2" w:rsidRDefault="00341FB2" w:rsidP="00341FB2">
      <w:r>
        <w:t>wpa_supplicant -B -i wlan0 -c /data/cfg/wpa_supplicant.conf</w:t>
      </w:r>
    </w:p>
    <w:p w:rsidR="00341FB2" w:rsidRDefault="00341FB2" w:rsidP="00341FB2">
      <w:r>
        <w:t>#./wakeWordAgent -e gpio &amp;</w:t>
      </w:r>
    </w:p>
    <w:p w:rsidR="00341FB2" w:rsidRDefault="00341FB2" w:rsidP="00341FB2">
      <w:r>
        <w:t>sleep 5</w:t>
      </w:r>
    </w:p>
    <w:p w:rsidR="00341FB2" w:rsidRDefault="00341FB2" w:rsidP="00341FB2">
      <w:r>
        <w:t>/oem/myapp/test &amp;</w:t>
      </w:r>
    </w:p>
    <w:p w:rsidR="00341FB2" w:rsidRPr="009053B7" w:rsidRDefault="00341FB2" w:rsidP="00341FB2">
      <w:pPr>
        <w:rPr>
          <w:color w:val="006600"/>
        </w:rPr>
      </w:pPr>
      <w:r>
        <w:t xml:space="preserve">sleep 30     </w:t>
      </w:r>
      <w:r w:rsidRPr="009053B7">
        <w:rPr>
          <w:rFonts w:hint="eastAsia"/>
          <w:color w:val="006600"/>
        </w:rPr>
        <w:t>//启动</w:t>
      </w:r>
      <w:r w:rsidRPr="009053B7">
        <w:rPr>
          <w:color w:val="006600"/>
        </w:rPr>
        <w:t>mqtt</w:t>
      </w:r>
      <w:r w:rsidRPr="009053B7">
        <w:rPr>
          <w:rFonts w:hint="eastAsia"/>
          <w:color w:val="006600"/>
        </w:rPr>
        <w:t>需要</w:t>
      </w:r>
      <w:r w:rsidRPr="009053B7">
        <w:rPr>
          <w:color w:val="006600"/>
        </w:rPr>
        <w:t>wifi已经连接，需要时间较长</w:t>
      </w:r>
      <w:r w:rsidR="009053B7">
        <w:rPr>
          <w:rFonts w:hint="eastAsia"/>
          <w:color w:val="006600"/>
        </w:rPr>
        <w:t>，</w:t>
      </w:r>
      <w:r w:rsidR="009053B7">
        <w:rPr>
          <w:color w:val="006600"/>
        </w:rPr>
        <w:t>否则</w:t>
      </w:r>
    </w:p>
    <w:p w:rsidR="00341FB2" w:rsidRDefault="00341FB2" w:rsidP="00341FB2">
      <w:pPr>
        <w:rPr>
          <w:color w:val="006600"/>
        </w:rPr>
      </w:pPr>
      <w:r>
        <w:t>/oem/myapp/subcallback &amp;</w:t>
      </w:r>
      <w:r w:rsidR="009053B7" w:rsidRPr="009053B7">
        <w:rPr>
          <w:color w:val="006600"/>
        </w:rPr>
        <w:t xml:space="preserve"> //mqtt</w:t>
      </w:r>
      <w:r w:rsidR="009053B7" w:rsidRPr="009053B7">
        <w:rPr>
          <w:rFonts w:hint="eastAsia"/>
          <w:color w:val="006600"/>
        </w:rPr>
        <w:t>应用</w:t>
      </w:r>
      <w:r w:rsidR="009053B7" w:rsidRPr="009053B7">
        <w:rPr>
          <w:color w:val="006600"/>
        </w:rPr>
        <w:t>程序</w:t>
      </w:r>
    </w:p>
    <w:p w:rsidR="00E17313" w:rsidRDefault="008A0E8A" w:rsidP="008A0E8A">
      <w:pPr>
        <w:pStyle w:val="2"/>
      </w:pPr>
      <w:bookmarkStart w:id="19" w:name="_Toc12546941"/>
      <w:r>
        <w:rPr>
          <w:rFonts w:hint="eastAsia"/>
        </w:rPr>
        <w:t>3.1</w:t>
      </w:r>
      <w:r w:rsidR="00BA409E">
        <w:rPr>
          <w:rFonts w:hint="eastAsia"/>
        </w:rPr>
        <w:t>3</w:t>
      </w:r>
      <w:r w:rsidR="00BA409E">
        <w:t xml:space="preserve"> </w:t>
      </w:r>
      <w:r w:rsidR="00E17313">
        <w:rPr>
          <w:rFonts w:hint="eastAsia"/>
        </w:rPr>
        <w:t>关于</w:t>
      </w:r>
      <w:r w:rsidR="00E17313">
        <w:t>userdata</w:t>
      </w:r>
      <w:r w:rsidR="00E17313">
        <w:t>和</w:t>
      </w:r>
      <w:r w:rsidR="00E17313">
        <w:t>data</w:t>
      </w:r>
      <w:r w:rsidR="00E17313">
        <w:t>里面数据</w:t>
      </w:r>
      <w:r w:rsidR="00E17313">
        <w:rPr>
          <w:rFonts w:hint="eastAsia"/>
        </w:rPr>
        <w:t>断电</w:t>
      </w:r>
      <w:r w:rsidR="00E17313">
        <w:t>丢失问题</w:t>
      </w:r>
      <w:bookmarkEnd w:id="19"/>
    </w:p>
    <w:p w:rsidR="00F36873" w:rsidRPr="00F36873" w:rsidRDefault="00F36873" w:rsidP="00F36873">
      <w:r>
        <w:rPr>
          <w:rFonts w:hint="eastAsia"/>
        </w:rPr>
        <w:t>由于</w:t>
      </w:r>
      <w:r>
        <w:t>文件系统机制问题</w:t>
      </w:r>
      <w:r>
        <w:rPr>
          <w:rFonts w:hint="eastAsia"/>
        </w:rPr>
        <w:t>，</w:t>
      </w:r>
      <w:r>
        <w:t>缓存在内存，并不是</w:t>
      </w:r>
      <w:r>
        <w:rPr>
          <w:rFonts w:hint="eastAsia"/>
        </w:rPr>
        <w:t>立即</w:t>
      </w:r>
      <w:r>
        <w:t>写入磁盘。因此</w:t>
      </w:r>
      <w:r>
        <w:rPr>
          <w:rFonts w:hint="eastAsia"/>
        </w:rPr>
        <w:t>需要执行sync命令</w:t>
      </w:r>
      <w:r w:rsidR="00982A7D">
        <w:rPr>
          <w:rFonts w:hint="eastAsia"/>
        </w:rPr>
        <w:t>再</w:t>
      </w:r>
      <w:r w:rsidR="00982A7D">
        <w:t>断电</w:t>
      </w:r>
      <w:r>
        <w:t>。</w:t>
      </w:r>
    </w:p>
    <w:p w:rsidR="00EA0F70" w:rsidRDefault="00EA0F70" w:rsidP="00613A0D">
      <w:pPr>
        <w:pStyle w:val="2"/>
      </w:pPr>
      <w:bookmarkStart w:id="20" w:name="_Toc12546942"/>
      <w:r>
        <w:t xml:space="preserve">3.14 </w:t>
      </w:r>
      <w:r>
        <w:rPr>
          <w:rFonts w:hint="eastAsia"/>
        </w:rPr>
        <w:t>修改</w:t>
      </w:r>
      <w:r>
        <w:t>Mic</w:t>
      </w:r>
      <w:r>
        <w:t>配置</w:t>
      </w:r>
      <w:bookmarkEnd w:id="20"/>
    </w:p>
    <w:p w:rsidR="00473D1E" w:rsidRDefault="00EA0F70" w:rsidP="0027098E">
      <w:pPr>
        <w:rPr>
          <w:rFonts w:hAnsiTheme="minorEastAsia"/>
          <w:sz w:val="18"/>
          <w:szCs w:val="18"/>
        </w:rPr>
      </w:pPr>
      <w:r w:rsidRPr="00BA796D">
        <w:rPr>
          <w:rFonts w:hAnsiTheme="minorEastAsia"/>
          <w:sz w:val="18"/>
          <w:szCs w:val="18"/>
        </w:rPr>
        <w:t>/home/chao/rk3308_linux/buildroot/board/rockchip/rk3308/fs-overlay/etc</w:t>
      </w:r>
      <w:r w:rsidR="00BD600E" w:rsidRPr="00BA796D">
        <w:rPr>
          <w:rFonts w:hAnsiTheme="minorEastAsia" w:hint="eastAsia"/>
          <w:sz w:val="18"/>
          <w:szCs w:val="18"/>
        </w:rPr>
        <w:t>/asound.</w:t>
      </w:r>
      <w:r w:rsidR="00BD600E" w:rsidRPr="00BA796D">
        <w:rPr>
          <w:rFonts w:hAnsiTheme="minorEastAsia"/>
          <w:sz w:val="18"/>
          <w:szCs w:val="18"/>
        </w:rPr>
        <w:t>conf</w:t>
      </w:r>
      <w:r w:rsidR="004B40EF" w:rsidRPr="00BA796D">
        <w:rPr>
          <w:rFonts w:hAnsiTheme="minorEastAsia"/>
          <w:sz w:val="18"/>
          <w:szCs w:val="18"/>
        </w:rPr>
        <w:t xml:space="preserve">   </w:t>
      </w:r>
    </w:p>
    <w:p w:rsidR="00377D13" w:rsidRPr="00BA796D" w:rsidRDefault="00377D13" w:rsidP="0027098E">
      <w:pPr>
        <w:rPr>
          <w:rFonts w:hAnsiTheme="minorEastAsia"/>
          <w:sz w:val="18"/>
          <w:szCs w:val="18"/>
        </w:rPr>
      </w:pPr>
      <w:r>
        <w:rPr>
          <w:rFonts w:hAnsiTheme="minorEastAsia" w:hint="eastAsia"/>
          <w:sz w:val="18"/>
          <w:szCs w:val="18"/>
        </w:rPr>
        <w:t>注释</w:t>
      </w:r>
      <w:r>
        <w:rPr>
          <w:rFonts w:hAnsiTheme="minorEastAsia"/>
          <w:sz w:val="18"/>
          <w:szCs w:val="18"/>
        </w:rPr>
        <w:t>部分为原来的。</w:t>
      </w:r>
    </w:p>
    <w:p w:rsidR="00BA796D" w:rsidRPr="00BA796D" w:rsidRDefault="00BA796D" w:rsidP="00BA796D">
      <w:pPr>
        <w:rPr>
          <w:rFonts w:hAnsiTheme="minorEastAsia"/>
        </w:rPr>
      </w:pPr>
      <w:r w:rsidRPr="00BA796D">
        <w:rPr>
          <w:rFonts w:hAnsiTheme="minorEastAsia"/>
        </w:rPr>
        <w:t>pcm.multi_2_2 {</w:t>
      </w:r>
    </w:p>
    <w:p w:rsidR="00BA796D" w:rsidRPr="00BA796D" w:rsidRDefault="00BA796D" w:rsidP="00BA796D">
      <w:pPr>
        <w:rPr>
          <w:rFonts w:hAnsiTheme="minorEastAsia"/>
        </w:rPr>
      </w:pPr>
      <w:r w:rsidRPr="00BA796D">
        <w:rPr>
          <w:rFonts w:hAnsiTheme="minorEastAsia"/>
        </w:rPr>
        <w:t xml:space="preserve">    type multi</w:t>
      </w:r>
    </w:p>
    <w:p w:rsidR="00BA796D" w:rsidRPr="00BA796D" w:rsidRDefault="00BA796D" w:rsidP="00BA796D">
      <w:pPr>
        <w:rPr>
          <w:rFonts w:hAnsiTheme="minorEastAsia"/>
        </w:rPr>
      </w:pPr>
      <w:r w:rsidRPr="00BA796D">
        <w:rPr>
          <w:rFonts w:hAnsiTheme="minorEastAsia"/>
        </w:rPr>
        <w:t xml:space="preserve">    slaves.a.pcm "hw:0,0"</w:t>
      </w:r>
    </w:p>
    <w:p w:rsidR="00BA796D" w:rsidRPr="00BA796D" w:rsidRDefault="00BA796D" w:rsidP="00BA796D">
      <w:pPr>
        <w:rPr>
          <w:rFonts w:hAnsiTheme="minorEastAsia"/>
        </w:rPr>
      </w:pPr>
      <w:r w:rsidRPr="00BA796D">
        <w:rPr>
          <w:rFonts w:hAnsiTheme="minorEastAsia"/>
        </w:rPr>
        <w:t xml:space="preserve">    slaves.a.channels 4</w:t>
      </w:r>
    </w:p>
    <w:p w:rsidR="00BA796D" w:rsidRPr="00BA796D" w:rsidRDefault="00BA796D" w:rsidP="00BA796D">
      <w:pPr>
        <w:rPr>
          <w:rFonts w:hAnsiTheme="minorEastAsia"/>
        </w:rPr>
      </w:pPr>
      <w:r w:rsidRPr="00BA796D">
        <w:rPr>
          <w:rFonts w:hAnsiTheme="minorEastAsia"/>
        </w:rPr>
        <w:t xml:space="preserve">    bindings.0.slave a</w:t>
      </w:r>
    </w:p>
    <w:p w:rsidR="00BA796D" w:rsidRPr="00BA796D" w:rsidRDefault="00BA796D" w:rsidP="00BA796D">
      <w:pPr>
        <w:rPr>
          <w:rFonts w:hAnsiTheme="minorEastAsia"/>
        </w:rPr>
      </w:pPr>
      <w:r w:rsidRPr="00BA796D">
        <w:rPr>
          <w:rFonts w:hAnsiTheme="minorEastAsia"/>
        </w:rPr>
        <w:t xml:space="preserve">    bindings.0.channel 0</w:t>
      </w:r>
    </w:p>
    <w:p w:rsidR="00BA796D" w:rsidRPr="00BA796D" w:rsidRDefault="00BA796D" w:rsidP="00BA796D">
      <w:pPr>
        <w:rPr>
          <w:rFonts w:hAnsiTheme="minorEastAsia"/>
        </w:rPr>
      </w:pPr>
      <w:r w:rsidRPr="00BA796D">
        <w:rPr>
          <w:rFonts w:hAnsiTheme="minorEastAsia"/>
        </w:rPr>
        <w:t xml:space="preserve">    bindings.1.slave a</w:t>
      </w:r>
    </w:p>
    <w:p w:rsidR="00BA796D" w:rsidRPr="00BA796D" w:rsidRDefault="00BA796D" w:rsidP="00BA796D">
      <w:pPr>
        <w:rPr>
          <w:rFonts w:hAnsiTheme="minorEastAsia"/>
        </w:rPr>
      </w:pPr>
      <w:r w:rsidRPr="00BA796D">
        <w:rPr>
          <w:rFonts w:hAnsiTheme="minorEastAsia"/>
        </w:rPr>
        <w:t xml:space="preserve">    bindings.1.channel 1</w:t>
      </w:r>
    </w:p>
    <w:p w:rsidR="00BA796D" w:rsidRPr="00BA796D" w:rsidRDefault="00BA796D" w:rsidP="00BA796D">
      <w:pPr>
        <w:rPr>
          <w:rFonts w:hAnsiTheme="minorEastAsia"/>
        </w:rPr>
      </w:pPr>
      <w:r w:rsidRPr="00BA796D">
        <w:rPr>
          <w:rFonts w:hAnsiTheme="minorEastAsia"/>
        </w:rPr>
        <w:t xml:space="preserve">    bindings.2.slave a</w:t>
      </w:r>
    </w:p>
    <w:p w:rsidR="00BA796D" w:rsidRPr="00BA796D" w:rsidRDefault="00BA796D" w:rsidP="00BA796D">
      <w:pPr>
        <w:rPr>
          <w:rFonts w:hAnsiTheme="minorEastAsia"/>
        </w:rPr>
      </w:pPr>
      <w:r w:rsidRPr="00BA796D">
        <w:rPr>
          <w:rFonts w:hAnsiTheme="minorEastAsia"/>
        </w:rPr>
        <w:t>#   bindings.2.channel 2</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bindings.2.channel 3</w:t>
      </w:r>
    </w:p>
    <w:p w:rsidR="00BA796D" w:rsidRPr="00BA796D" w:rsidRDefault="00BA796D" w:rsidP="00BA796D">
      <w:pPr>
        <w:rPr>
          <w:rFonts w:hAnsiTheme="minorEastAsia"/>
        </w:rPr>
      </w:pPr>
      <w:r w:rsidRPr="00BA796D">
        <w:rPr>
          <w:rFonts w:hAnsiTheme="minorEastAsia"/>
        </w:rPr>
        <w:t xml:space="preserve">    bindings.3.slave a</w:t>
      </w:r>
    </w:p>
    <w:p w:rsidR="00BA796D" w:rsidRPr="00BA796D" w:rsidRDefault="00BA796D" w:rsidP="00BA796D">
      <w:pPr>
        <w:rPr>
          <w:rFonts w:hAnsiTheme="minorEastAsia"/>
        </w:rPr>
      </w:pPr>
      <w:r w:rsidRPr="00BA796D">
        <w:rPr>
          <w:rFonts w:hAnsiTheme="minorEastAsia"/>
        </w:rPr>
        <w:t>#   bindings.3.channel 3</w:t>
      </w:r>
    </w:p>
    <w:p w:rsidR="00BA796D" w:rsidRPr="00BA796D" w:rsidRDefault="00BA796D" w:rsidP="00BA796D">
      <w:pPr>
        <w:rPr>
          <w:rFonts w:hAnsiTheme="minorEastAsia"/>
          <w:color w:val="F79646" w:themeColor="accent6"/>
        </w:rPr>
      </w:pPr>
      <w:r w:rsidRPr="00BA796D">
        <w:rPr>
          <w:rFonts w:hAnsiTheme="minorEastAsia"/>
          <w:color w:val="F79646" w:themeColor="accent6"/>
        </w:rPr>
        <w:tab/>
        <w:t>bindings.3.channel 2</w:t>
      </w:r>
    </w:p>
    <w:p w:rsidR="00BA796D" w:rsidRDefault="00BA796D" w:rsidP="00BA796D">
      <w:pPr>
        <w:rPr>
          <w:rFonts w:hAnsiTheme="minorEastAsia"/>
        </w:rPr>
      </w:pPr>
      <w:r w:rsidRPr="00BA796D">
        <w:rPr>
          <w:rFonts w:hAnsiTheme="minorEastAsia"/>
        </w:rPr>
        <w:t>}</w:t>
      </w:r>
    </w:p>
    <w:p w:rsidR="00BA796D" w:rsidRPr="00BA796D" w:rsidRDefault="00BA796D" w:rsidP="00BA796D">
      <w:pPr>
        <w:rPr>
          <w:rFonts w:hAnsiTheme="minorEastAsia"/>
        </w:rPr>
      </w:pPr>
      <w:r w:rsidRPr="00BA796D">
        <w:rPr>
          <w:rFonts w:hAnsiTheme="minorEastAsia"/>
        </w:rPr>
        <w:t>pcm.2mic_loopback</w:t>
      </w:r>
    </w:p>
    <w:p w:rsidR="00BA796D" w:rsidRPr="00BA796D" w:rsidRDefault="00BA796D" w:rsidP="00BA796D">
      <w:pPr>
        <w:rPr>
          <w:rFonts w:hAnsiTheme="minorEastAsia"/>
        </w:rPr>
      </w:pPr>
      <w:r w:rsidRPr="00BA796D">
        <w:rPr>
          <w:rFonts w:hAnsiTheme="minorEastAsia"/>
        </w:rPr>
        <w:lastRenderedPageBreak/>
        <w:t>{</w:t>
      </w:r>
    </w:p>
    <w:p w:rsidR="00BA796D" w:rsidRPr="00BA796D" w:rsidRDefault="00BA796D" w:rsidP="00BA796D">
      <w:pPr>
        <w:rPr>
          <w:rFonts w:hAnsiTheme="minorEastAsia"/>
        </w:rPr>
      </w:pPr>
      <w:r w:rsidRPr="00BA796D">
        <w:rPr>
          <w:rFonts w:hAnsiTheme="minorEastAsia"/>
        </w:rPr>
        <w:t xml:space="preserve">    type plug</w:t>
      </w:r>
    </w:p>
    <w:p w:rsidR="00BA796D" w:rsidRPr="00BA796D" w:rsidRDefault="00BA796D" w:rsidP="00BA796D">
      <w:pPr>
        <w:rPr>
          <w:rFonts w:hAnsiTheme="minorEastAsia"/>
        </w:rPr>
      </w:pPr>
      <w:r w:rsidRPr="00BA796D">
        <w:rPr>
          <w:rFonts w:hAnsiTheme="minorEastAsia"/>
        </w:rPr>
        <w:t>#    slave.pcm "multi_2_1"</w:t>
      </w:r>
    </w:p>
    <w:p w:rsidR="00BA796D" w:rsidRPr="00BA796D" w:rsidRDefault="00BA796D" w:rsidP="00BA796D">
      <w:pPr>
        <w:rPr>
          <w:rFonts w:hAnsiTheme="minorEastAsia"/>
        </w:rPr>
      </w:pPr>
      <w:r w:rsidRPr="00BA796D">
        <w:rPr>
          <w:rFonts w:hAnsiTheme="minorEastAsia"/>
        </w:rPr>
        <w:tab/>
      </w:r>
      <w:r w:rsidRPr="00BA796D">
        <w:rPr>
          <w:rFonts w:hAnsiTheme="minorEastAsia"/>
          <w:color w:val="F79646" w:themeColor="accent6"/>
        </w:rPr>
        <w:t>slave.pcm "multi_2_2"</w:t>
      </w:r>
    </w:p>
    <w:p w:rsidR="00BA796D" w:rsidRDefault="00BA796D" w:rsidP="00BA796D">
      <w:pPr>
        <w:rPr>
          <w:rFonts w:hAnsiTheme="minorEastAsia"/>
        </w:rPr>
      </w:pPr>
      <w:r w:rsidRPr="00BA796D">
        <w:rPr>
          <w:rFonts w:hAnsiTheme="minorEastAsia"/>
        </w:rPr>
        <w:t>}</w:t>
      </w:r>
    </w:p>
    <w:p w:rsidR="00D458E2" w:rsidRDefault="00D458E2" w:rsidP="00D458E2">
      <w:pPr>
        <w:pStyle w:val="2"/>
      </w:pPr>
      <w:bookmarkStart w:id="21" w:name="_Toc12546943"/>
      <w:r>
        <w:t xml:space="preserve">3.15 </w:t>
      </w:r>
      <w:r>
        <w:rPr>
          <w:rFonts w:hint="eastAsia"/>
        </w:rPr>
        <w:t>内核</w:t>
      </w:r>
      <w:r>
        <w:t>升级</w:t>
      </w:r>
      <w:bookmarkEnd w:id="21"/>
    </w:p>
    <w:p w:rsidR="00EE18A4" w:rsidRPr="00EE18A4" w:rsidRDefault="00EE18A4" w:rsidP="00EE18A4">
      <w:pPr>
        <w:pStyle w:val="3"/>
      </w:pPr>
      <w:bookmarkStart w:id="22" w:name="_Toc12546944"/>
      <w:r>
        <w:rPr>
          <w:rFonts w:hint="eastAsia"/>
        </w:rPr>
        <w:t>3.15.1</w:t>
      </w:r>
      <w:r>
        <w:rPr>
          <w:rFonts w:hint="eastAsia"/>
        </w:rPr>
        <w:t>配置</w:t>
      </w:r>
      <w:r>
        <w:t>支持升级系统</w:t>
      </w:r>
      <w:bookmarkEnd w:id="22"/>
    </w:p>
    <w:p w:rsidR="00843ED4" w:rsidRDefault="00D7481A" w:rsidP="00843ED4">
      <w:pPr>
        <w:rPr>
          <w:rFonts w:ascii="Verdana" w:hAnsi="Verdana"/>
          <w:color w:val="000000"/>
          <w:sz w:val="22"/>
        </w:rPr>
      </w:pPr>
      <w:r w:rsidRPr="00D7481A">
        <w:rPr>
          <w:rFonts w:ascii="Verdana" w:hAnsi="Verdana"/>
          <w:color w:val="000000"/>
          <w:sz w:val="22"/>
        </w:rPr>
        <w:t xml:space="preserve">rootfs </w:t>
      </w:r>
      <w:r w:rsidRPr="00D7481A">
        <w:rPr>
          <w:rFonts w:ascii="宋体" w:eastAsia="宋体" w:hAnsi="宋体"/>
          <w:color w:val="000000"/>
          <w:sz w:val="22"/>
        </w:rPr>
        <w:t xml:space="preserve">要打开 </w:t>
      </w:r>
      <w:r w:rsidRPr="00D7481A">
        <w:rPr>
          <w:rFonts w:ascii="Verdana" w:hAnsi="Verdana"/>
          <w:color w:val="000000"/>
          <w:sz w:val="22"/>
        </w:rPr>
        <w:t xml:space="preserve">recoverySystem </w:t>
      </w:r>
      <w:r w:rsidRPr="00D7481A">
        <w:rPr>
          <w:rFonts w:ascii="宋体" w:eastAsia="宋体" w:hAnsi="宋体"/>
          <w:color w:val="000000"/>
          <w:sz w:val="22"/>
        </w:rPr>
        <w:t xml:space="preserve">的支持， </w:t>
      </w:r>
      <w:r w:rsidRPr="00D7481A">
        <w:rPr>
          <w:rFonts w:ascii="Verdana" w:hAnsi="Verdana"/>
          <w:color w:val="000000"/>
          <w:sz w:val="22"/>
        </w:rPr>
        <w:t xml:space="preserve">configs </w:t>
      </w:r>
      <w:r w:rsidRPr="00D7481A">
        <w:rPr>
          <w:rFonts w:ascii="宋体" w:eastAsia="宋体" w:hAnsi="宋体"/>
          <w:color w:val="000000"/>
          <w:sz w:val="22"/>
        </w:rPr>
        <w:t>文件中把</w:t>
      </w:r>
      <w:r w:rsidRPr="00D7481A">
        <w:rPr>
          <w:rFonts w:hint="eastAsia"/>
          <w:color w:val="000000"/>
          <w:sz w:val="22"/>
        </w:rPr>
        <w:br/>
      </w:r>
      <w:r w:rsidRPr="00D7481A">
        <w:rPr>
          <w:rFonts w:ascii="Verdana" w:hAnsi="Verdana"/>
          <w:color w:val="000000"/>
          <w:sz w:val="22"/>
        </w:rPr>
        <w:t xml:space="preserve">BR2_PACKAGE_RECOVERYSYSTEM=y </w:t>
      </w:r>
      <w:r w:rsidRPr="00D7481A">
        <w:rPr>
          <w:rFonts w:ascii="宋体" w:eastAsia="宋体" w:hAnsi="宋体"/>
          <w:color w:val="000000"/>
          <w:sz w:val="22"/>
        </w:rPr>
        <w:t>选上。</w:t>
      </w:r>
      <w:r w:rsidRPr="00D7481A">
        <w:rPr>
          <w:rFonts w:hint="eastAsia"/>
          <w:color w:val="000000"/>
          <w:sz w:val="22"/>
        </w:rPr>
        <w:br/>
      </w:r>
      <w:r w:rsidRPr="00D7481A">
        <w:rPr>
          <w:rFonts w:ascii="宋体" w:eastAsia="宋体" w:hAnsi="宋体"/>
          <w:color w:val="000000"/>
          <w:sz w:val="22"/>
        </w:rPr>
        <w:t xml:space="preserve">或者配置 </w:t>
      </w:r>
      <w:r w:rsidRPr="00D7481A">
        <w:rPr>
          <w:rFonts w:ascii="Verdana" w:hAnsi="Verdana"/>
          <w:color w:val="000000"/>
          <w:sz w:val="22"/>
        </w:rPr>
        <w:t>BR2_PACKAGE_UPDATE=y</w:t>
      </w:r>
    </w:p>
    <w:p w:rsidR="00D7481A" w:rsidRDefault="00D7481A" w:rsidP="00843ED4">
      <w:r w:rsidRPr="00D7481A">
        <w:rPr>
          <w:rFonts w:hint="eastAsia"/>
        </w:rPr>
        <w:t>[*]   Rockchip OTA update for linux  选上</w:t>
      </w:r>
    </w:p>
    <w:p w:rsidR="00D7481A" w:rsidRDefault="00D7481A" w:rsidP="00843ED4">
      <w:r>
        <w:rPr>
          <w:rFonts w:hint="eastAsia"/>
        </w:rPr>
        <w:t>或者</w:t>
      </w:r>
    </w:p>
    <w:p w:rsidR="00D7481A" w:rsidRDefault="00D7481A" w:rsidP="00843ED4">
      <w:r w:rsidRPr="00D7481A">
        <w:t xml:space="preserve">[*]Rockchip recoverySystem for linux        </w:t>
      </w:r>
    </w:p>
    <w:p w:rsidR="00D7481A" w:rsidRDefault="00D7481A" w:rsidP="00843ED4">
      <w:r>
        <w:rPr>
          <w:rFonts w:hint="eastAsia"/>
        </w:rPr>
        <w:t>位置</w:t>
      </w:r>
      <w:r>
        <w:t xml:space="preserve">在buildroot </w:t>
      </w:r>
      <w:r>
        <w:rPr>
          <w:rFonts w:hint="eastAsia"/>
        </w:rPr>
        <w:t>配置</w:t>
      </w:r>
    </w:p>
    <w:p w:rsidR="00D7481A" w:rsidRDefault="00D7481A" w:rsidP="00D7481A">
      <w:r>
        <w:rPr>
          <w:rFonts w:hint="eastAsia"/>
        </w:rPr>
        <w:t xml:space="preserve">Location:                                                                                                                          </w:t>
      </w:r>
    </w:p>
    <w:p w:rsidR="00D7481A" w:rsidRDefault="00D7481A" w:rsidP="00D7481A">
      <w:r>
        <w:rPr>
          <w:rFonts w:hint="eastAsia"/>
        </w:rPr>
        <w:t xml:space="preserve">  -&gt; Target packages                                                                                                               </w:t>
      </w:r>
    </w:p>
    <w:p w:rsidR="00D7481A" w:rsidRDefault="00D7481A" w:rsidP="00D7481A">
      <w:r>
        <w:rPr>
          <w:rFonts w:hint="eastAsia"/>
        </w:rPr>
        <w:t xml:space="preserve">   </w:t>
      </w:r>
      <w:r>
        <w:t xml:space="preserve">  </w:t>
      </w:r>
      <w:r>
        <w:rPr>
          <w:rFonts w:hint="eastAsia"/>
        </w:rPr>
        <w:t>-&gt; rockchip BSP packages (BR2_PACKAGE_ROCKCHIP [=y])</w:t>
      </w:r>
    </w:p>
    <w:p w:rsidR="00596DEF" w:rsidRDefault="00596DEF" w:rsidP="00D7481A">
      <w:r w:rsidRPr="00596DEF">
        <w:rPr>
          <w:rFonts w:ascii="宋体" w:eastAsia="宋体" w:hAnsi="宋体"/>
          <w:color w:val="000000"/>
          <w:sz w:val="22"/>
        </w:rPr>
        <w:t>系统根目录下执行</w:t>
      </w:r>
    </w:p>
    <w:p w:rsidR="00596DEF" w:rsidRDefault="005424D0" w:rsidP="00D7481A">
      <w:pPr>
        <w:rPr>
          <w:rFonts w:ascii="Verdana" w:hAnsi="Verdana"/>
          <w:color w:val="00B0F0"/>
          <w:sz w:val="22"/>
        </w:rPr>
      </w:pPr>
      <w:r>
        <w:rPr>
          <w:rFonts w:ascii="Verdana" w:hAnsi="Verdana" w:hint="eastAsia"/>
          <w:color w:val="00B0F0"/>
          <w:sz w:val="22"/>
        </w:rPr>
        <w:t xml:space="preserve">$ </w:t>
      </w:r>
      <w:r w:rsidR="00596DEF" w:rsidRPr="00596DEF">
        <w:rPr>
          <w:rFonts w:ascii="Verdana" w:hAnsi="Verdana"/>
          <w:color w:val="00B0F0"/>
          <w:sz w:val="22"/>
        </w:rPr>
        <w:t>./build.sh recovery</w:t>
      </w:r>
    </w:p>
    <w:p w:rsidR="00596DEF" w:rsidRDefault="00596DEF" w:rsidP="00D7481A">
      <w:pPr>
        <w:rPr>
          <w:rFonts w:ascii="Verdana" w:hAnsi="Verdana"/>
          <w:sz w:val="22"/>
        </w:rPr>
      </w:pPr>
      <w:r w:rsidRPr="002F59B6">
        <w:rPr>
          <w:rFonts w:ascii="Verdana" w:hAnsi="Verdana" w:hint="eastAsia"/>
          <w:sz w:val="22"/>
        </w:rPr>
        <w:t>生成</w:t>
      </w:r>
      <w:r w:rsidR="002F59B6" w:rsidRPr="002F59B6">
        <w:rPr>
          <w:rFonts w:ascii="Verdana" w:hAnsi="Verdana" w:hint="eastAsia"/>
          <w:sz w:val="22"/>
        </w:rPr>
        <w:t>recovery.img</w:t>
      </w:r>
    </w:p>
    <w:p w:rsidR="005424D0" w:rsidRDefault="005424D0" w:rsidP="00D7481A">
      <w:pPr>
        <w:rPr>
          <w:rFonts w:ascii="Verdana" w:hAnsi="Verdana"/>
          <w:sz w:val="22"/>
        </w:rPr>
      </w:pPr>
      <w:r>
        <w:rPr>
          <w:rFonts w:ascii="Verdana" w:hAnsi="Verdana" w:hint="eastAsia"/>
          <w:sz w:val="22"/>
        </w:rPr>
        <w:t>如果</w:t>
      </w:r>
      <w:r w:rsidR="001B0F31">
        <w:rPr>
          <w:rFonts w:ascii="Verdana" w:hAnsi="Verdana" w:hint="eastAsia"/>
          <w:sz w:val="22"/>
        </w:rPr>
        <w:t>编译</w:t>
      </w:r>
      <w:r w:rsidR="001B0F31">
        <w:rPr>
          <w:rFonts w:ascii="Verdana" w:hAnsi="Verdana"/>
          <w:sz w:val="22"/>
        </w:rPr>
        <w:t>过程出现</w:t>
      </w:r>
      <w:r w:rsidR="001B0F31">
        <w:rPr>
          <w:rFonts w:ascii="Verdana" w:hAnsi="Verdana"/>
          <w:sz w:val="22"/>
        </w:rPr>
        <w:t>fakeroot.so</w:t>
      </w:r>
      <w:r w:rsidR="001B0F31">
        <w:rPr>
          <w:rFonts w:ascii="Verdana" w:hAnsi="Verdana" w:hint="eastAsia"/>
          <w:sz w:val="22"/>
        </w:rPr>
        <w:t>找不到</w:t>
      </w:r>
      <w:r w:rsidR="001B0F31">
        <w:rPr>
          <w:rFonts w:ascii="Verdana" w:hAnsi="Verdana"/>
          <w:sz w:val="22"/>
        </w:rPr>
        <w:t>删除</w:t>
      </w:r>
      <w:r w:rsidR="001B0F31" w:rsidRPr="001B0F31">
        <w:rPr>
          <w:rFonts w:ascii="Verdana" w:hAnsi="Verdana"/>
          <w:sz w:val="22"/>
        </w:rPr>
        <w:t>rockchip_rk3308_recovery</w:t>
      </w:r>
      <w:r w:rsidR="001B0F31">
        <w:rPr>
          <w:rFonts w:ascii="Verdana" w:hAnsi="Verdana" w:hint="eastAsia"/>
          <w:sz w:val="22"/>
        </w:rPr>
        <w:t>然后</w:t>
      </w:r>
      <w:r w:rsidR="001B0F31">
        <w:rPr>
          <w:rFonts w:ascii="Verdana" w:hAnsi="Verdana"/>
          <w:sz w:val="22"/>
        </w:rPr>
        <w:t>再执行</w:t>
      </w:r>
    </w:p>
    <w:p w:rsidR="001B0F31" w:rsidRPr="002F59B6" w:rsidRDefault="001B0F31" w:rsidP="00D7481A">
      <w:pPr>
        <w:rPr>
          <w:rFonts w:ascii="Verdana" w:hAnsi="Verdana"/>
          <w:sz w:val="22"/>
        </w:rPr>
      </w:pPr>
      <w:r>
        <w:rPr>
          <w:rFonts w:ascii="Verdana" w:hAnsi="Verdana" w:hint="eastAsia"/>
          <w:sz w:val="22"/>
        </w:rPr>
        <w:t>上面</w:t>
      </w:r>
      <w:r>
        <w:rPr>
          <w:rFonts w:ascii="Verdana" w:hAnsi="Verdana"/>
          <w:sz w:val="22"/>
        </w:rPr>
        <w:t>的命令</w:t>
      </w:r>
    </w:p>
    <w:p w:rsidR="00596DEF" w:rsidRPr="00596DEF" w:rsidRDefault="00596DEF" w:rsidP="00D7481A">
      <w:pPr>
        <w:rPr>
          <w:color w:val="00B0F0"/>
        </w:rPr>
      </w:pPr>
      <w:r w:rsidRPr="00596DEF">
        <w:rPr>
          <w:rFonts w:ascii="Verdana" w:hAnsi="Verdana"/>
          <w:color w:val="00B0F0"/>
          <w:sz w:val="22"/>
        </w:rPr>
        <w:t>$ ./mkfirmware.sh</w:t>
      </w:r>
      <w:r w:rsidRPr="00596DEF">
        <w:rPr>
          <w:rFonts w:ascii="Verdana" w:hAnsi="Verdana"/>
          <w:color w:val="000000"/>
          <w:sz w:val="22"/>
        </w:rPr>
        <w:br/>
      </w:r>
      <w:r w:rsidRPr="00596DEF">
        <w:rPr>
          <w:rFonts w:ascii="宋体" w:eastAsia="宋体" w:hAnsi="宋体"/>
          <w:color w:val="000000"/>
          <w:sz w:val="22"/>
        </w:rPr>
        <w:t xml:space="preserve">会将生成的固件拷贝至 </w:t>
      </w:r>
      <w:r w:rsidRPr="00596DEF">
        <w:rPr>
          <w:rFonts w:ascii="Verdana" w:hAnsi="Verdana"/>
          <w:color w:val="000000"/>
          <w:sz w:val="22"/>
        </w:rPr>
        <w:t>rockdev/</w:t>
      </w:r>
      <w:r w:rsidRPr="00596DEF">
        <w:rPr>
          <w:rFonts w:ascii="宋体" w:eastAsia="宋体" w:hAnsi="宋体"/>
          <w:color w:val="000000"/>
          <w:sz w:val="22"/>
        </w:rPr>
        <w:t>目录下</w:t>
      </w:r>
    </w:p>
    <w:p w:rsidR="00EE18A4" w:rsidRDefault="00EE18A4" w:rsidP="00EE18A4">
      <w:pPr>
        <w:pStyle w:val="3"/>
      </w:pPr>
      <w:bookmarkStart w:id="23" w:name="_Toc12546945"/>
      <w:r>
        <w:t xml:space="preserve">3.15.2 </w:t>
      </w:r>
      <w:r>
        <w:rPr>
          <w:rFonts w:hint="eastAsia"/>
        </w:rPr>
        <w:t>生成</w:t>
      </w:r>
      <w:r>
        <w:t>update.img</w:t>
      </w:r>
      <w:r>
        <w:rPr>
          <w:rFonts w:hint="eastAsia"/>
        </w:rPr>
        <w:t>镜像</w:t>
      </w:r>
      <w:bookmarkEnd w:id="23"/>
    </w:p>
    <w:p w:rsidR="007D18A9" w:rsidRDefault="007D18A9" w:rsidP="007D18A9">
      <w:r>
        <w:rPr>
          <w:rFonts w:hint="eastAsia"/>
        </w:rPr>
        <w:t>把</w:t>
      </w:r>
      <w:r>
        <w:t>镜像放在</w:t>
      </w:r>
      <w:r w:rsidRPr="007D18A9">
        <w:t>AndroidTool\rockdev</w:t>
      </w:r>
      <w:r>
        <w:rPr>
          <w:rFonts w:hint="eastAsia"/>
        </w:rPr>
        <w:t>\</w:t>
      </w:r>
      <w:r>
        <w:t>Image</w:t>
      </w:r>
      <w:r>
        <w:rPr>
          <w:rFonts w:hint="eastAsia"/>
        </w:rPr>
        <w:t>文件夹</w:t>
      </w:r>
      <w:r>
        <w:t>里面</w:t>
      </w:r>
    </w:p>
    <w:p w:rsidR="007D18A9" w:rsidRDefault="007D18A9" w:rsidP="007D18A9">
      <w:r>
        <w:rPr>
          <w:rFonts w:hint="eastAsia"/>
        </w:rPr>
        <w:t>修改</w:t>
      </w:r>
      <w:r w:rsidR="00EB22AE" w:rsidRPr="007D18A9">
        <w:t>AndroidTool\rockdev</w:t>
      </w:r>
      <w:r>
        <w:rPr>
          <w:rFonts w:hint="eastAsia"/>
        </w:rPr>
        <w:t>\package-file文件</w:t>
      </w:r>
      <w:r>
        <w:t>配置升级那些文件</w:t>
      </w:r>
    </w:p>
    <w:p w:rsidR="00EB22AE" w:rsidRDefault="00EB22AE" w:rsidP="007D18A9">
      <w:r>
        <w:rPr>
          <w:rFonts w:hint="eastAsia"/>
        </w:rPr>
        <w:t>执行</w:t>
      </w:r>
      <w:r w:rsidRPr="007D18A9">
        <w:t>AndroidTool\rockdev</w:t>
      </w:r>
      <w:r>
        <w:rPr>
          <w:rFonts w:hint="eastAsia"/>
        </w:rPr>
        <w:t>下面</w:t>
      </w:r>
      <w:r>
        <w:t>的mkupdate</w:t>
      </w:r>
      <w:r>
        <w:rPr>
          <w:rFonts w:hint="eastAsia"/>
        </w:rPr>
        <w:t>脚本</w:t>
      </w:r>
      <w:r>
        <w:t>生成update.img</w:t>
      </w:r>
    </w:p>
    <w:p w:rsidR="000E4EF5" w:rsidRDefault="000E4EF5" w:rsidP="007D18A9">
      <w:pPr>
        <w:rPr>
          <w:color w:val="FF0000"/>
        </w:rPr>
      </w:pPr>
      <w:r w:rsidRPr="000E4EF5">
        <w:rPr>
          <w:rFonts w:hint="eastAsia"/>
          <w:color w:val="FF0000"/>
        </w:rPr>
        <w:t>注意</w:t>
      </w:r>
      <w:r>
        <w:rPr>
          <w:rFonts w:hint="eastAsia"/>
          <w:color w:val="FF0000"/>
        </w:rPr>
        <w:t>升级</w:t>
      </w:r>
      <w:r>
        <w:rPr>
          <w:color w:val="FF0000"/>
        </w:rPr>
        <w:t>时</w:t>
      </w:r>
      <w:r>
        <w:rPr>
          <w:rFonts w:hint="eastAsia"/>
          <w:color w:val="FF0000"/>
        </w:rPr>
        <w:t>参数</w:t>
      </w:r>
      <w:r w:rsidR="004E3C5B">
        <w:rPr>
          <w:rFonts w:hint="eastAsia"/>
          <w:color w:val="FF0000"/>
        </w:rPr>
        <w:t>必须和原来</w:t>
      </w:r>
      <w:r w:rsidR="004E3C5B">
        <w:rPr>
          <w:color w:val="FF0000"/>
        </w:rPr>
        <w:t>分区一致</w:t>
      </w:r>
    </w:p>
    <w:p w:rsidR="00761B64" w:rsidRDefault="00761B64" w:rsidP="007D18A9">
      <w:pPr>
        <w:rPr>
          <w:color w:val="FF0000"/>
        </w:rPr>
      </w:pPr>
      <w:r>
        <w:rPr>
          <w:rFonts w:hint="eastAsia"/>
          <w:color w:val="FF0000"/>
        </w:rPr>
        <w:t>升级文件</w:t>
      </w:r>
      <w:r>
        <w:rPr>
          <w:color w:val="FF0000"/>
        </w:rPr>
        <w:t>：boot,MiniLoaderAll.bin,parameter turst uboot.</w:t>
      </w:r>
    </w:p>
    <w:p w:rsidR="00780D46" w:rsidRDefault="00780D46" w:rsidP="00780D46">
      <w:pPr>
        <w:pStyle w:val="3"/>
      </w:pPr>
      <w:bookmarkStart w:id="24" w:name="_Toc12546946"/>
      <w:r>
        <w:t xml:space="preserve">3.15.3 </w:t>
      </w:r>
      <w:r>
        <w:rPr>
          <w:rFonts w:hint="eastAsia"/>
        </w:rPr>
        <w:t>升级</w:t>
      </w:r>
      <w:r>
        <w:t>系统</w:t>
      </w:r>
      <w:bookmarkEnd w:id="24"/>
    </w:p>
    <w:p w:rsidR="00780D46" w:rsidRPr="00780D46" w:rsidRDefault="00780D46" w:rsidP="00780D46">
      <w:r>
        <w:rPr>
          <w:rFonts w:hint="eastAsia"/>
        </w:rPr>
        <w:t>把</w:t>
      </w:r>
      <w:r>
        <w:t>生成的</w:t>
      </w:r>
      <w:r>
        <w:rPr>
          <w:rFonts w:hint="eastAsia"/>
        </w:rPr>
        <w:t>upadte.img放到</w:t>
      </w:r>
      <w:r>
        <w:t>/userdata/</w:t>
      </w:r>
      <w:r>
        <w:rPr>
          <w:rFonts w:hint="eastAsia"/>
        </w:rPr>
        <w:t>分区</w:t>
      </w:r>
      <w:r>
        <w:t>里面</w:t>
      </w:r>
      <w:r>
        <w:rPr>
          <w:rFonts w:hint="eastAsia"/>
        </w:rPr>
        <w:t>然后</w:t>
      </w:r>
      <w:r>
        <w:t>执行命令：</w:t>
      </w:r>
    </w:p>
    <w:p w:rsidR="00780D46" w:rsidRDefault="00780D46" w:rsidP="00780D46">
      <w:pPr>
        <w:rPr>
          <w:color w:val="00B0F0"/>
        </w:rPr>
      </w:pPr>
      <w:r w:rsidRPr="00780D46">
        <w:rPr>
          <w:color w:val="00B0F0"/>
        </w:rPr>
        <w:t>recoverySystem ota /userdata/update.img</w:t>
      </w:r>
    </w:p>
    <w:p w:rsidR="003434EB" w:rsidRDefault="00094BA7" w:rsidP="003434EB">
      <w:pPr>
        <w:rPr>
          <w:color w:val="00B0F0"/>
        </w:rPr>
      </w:pPr>
      <w:r>
        <w:rPr>
          <w:color w:val="00B0F0"/>
        </w:rPr>
        <w:t>r</w:t>
      </w:r>
      <w:r w:rsidR="003434EB" w:rsidRPr="00780D46">
        <w:rPr>
          <w:color w:val="00B0F0"/>
        </w:rPr>
        <w:t>ecoverySystem ota /</w:t>
      </w:r>
      <w:r w:rsidR="003434EB">
        <w:rPr>
          <w:color w:val="00B0F0"/>
        </w:rPr>
        <w:t>oem</w:t>
      </w:r>
      <w:r w:rsidR="003434EB" w:rsidRPr="00780D46">
        <w:rPr>
          <w:color w:val="00B0F0"/>
        </w:rPr>
        <w:t>/update.img</w:t>
      </w:r>
    </w:p>
    <w:p w:rsidR="003434EB" w:rsidRDefault="003434EB" w:rsidP="00780D46">
      <w:pPr>
        <w:rPr>
          <w:color w:val="00B0F0"/>
        </w:rPr>
      </w:pPr>
    </w:p>
    <w:p w:rsidR="005C58B9" w:rsidRDefault="005C58B9" w:rsidP="005C58B9">
      <w:pPr>
        <w:pStyle w:val="3"/>
      </w:pPr>
      <w:bookmarkStart w:id="25" w:name="_Toc12546947"/>
      <w:r>
        <w:t xml:space="preserve">3.15.4 </w:t>
      </w:r>
      <w:r>
        <w:rPr>
          <w:rFonts w:hint="eastAsia"/>
        </w:rPr>
        <w:t>恢复出厂</w:t>
      </w:r>
      <w:r>
        <w:t>设置</w:t>
      </w:r>
      <w:bookmarkEnd w:id="25"/>
    </w:p>
    <w:p w:rsidR="00E40F03" w:rsidRDefault="00E40F03" w:rsidP="00E40F03">
      <w:pPr>
        <w:rPr>
          <w:rFonts w:ascii="宋体" w:eastAsia="宋体" w:hAnsi="宋体"/>
          <w:color w:val="000000"/>
          <w:sz w:val="22"/>
        </w:rPr>
      </w:pPr>
      <w:r w:rsidRPr="00E40F03">
        <w:rPr>
          <w:rFonts w:ascii="宋体" w:eastAsia="宋体" w:hAnsi="宋体"/>
          <w:color w:val="000000"/>
          <w:sz w:val="22"/>
        </w:rPr>
        <w:t xml:space="preserve">我们把可以读写的配置文件保存在 </w:t>
      </w:r>
      <w:r w:rsidRPr="00E40F03">
        <w:rPr>
          <w:rFonts w:ascii="Verdana" w:hAnsi="Verdana"/>
          <w:color w:val="000000"/>
          <w:sz w:val="22"/>
        </w:rPr>
        <w:t xml:space="preserve">userdata </w:t>
      </w:r>
      <w:r w:rsidRPr="00E40F03">
        <w:rPr>
          <w:rFonts w:ascii="宋体" w:eastAsia="宋体" w:hAnsi="宋体"/>
          <w:color w:val="000000"/>
          <w:sz w:val="22"/>
        </w:rPr>
        <w:t>分区， 出厂固件会默认一些配置参数， 用户使用一段时间后会生成或修改配置文件， 有时用户需要清除这些数据， 我们就需要恢复到出厂配置</w:t>
      </w:r>
    </w:p>
    <w:p w:rsidR="00E40F03" w:rsidRPr="00E40F03" w:rsidRDefault="00E40F03" w:rsidP="00E40F03">
      <w:r w:rsidRPr="00E40F03">
        <w:rPr>
          <w:rFonts w:ascii="宋体" w:eastAsia="宋体" w:hAnsi="宋体"/>
        </w:rPr>
        <w:t xml:space="preserve">直接运行 </w:t>
      </w:r>
      <w:r w:rsidRPr="00E40F03">
        <w:t xml:space="preserve">recoverySystem </w:t>
      </w:r>
      <w:r w:rsidRPr="00E40F03">
        <w:rPr>
          <w:rFonts w:ascii="宋体" w:eastAsia="宋体" w:hAnsi="宋体"/>
        </w:rPr>
        <w:t xml:space="preserve">（或 </w:t>
      </w:r>
      <w:r w:rsidRPr="00E40F03">
        <w:t>update</w:t>
      </w:r>
      <w:r w:rsidRPr="00E40F03">
        <w:rPr>
          <w:rFonts w:ascii="宋体" w:eastAsia="宋体" w:hAnsi="宋体"/>
        </w:rPr>
        <w:t xml:space="preserve">） 后面不加任何参数或者加 </w:t>
      </w:r>
      <w:r w:rsidRPr="00E40F03">
        <w:t xml:space="preserve">factory/reset </w:t>
      </w:r>
      <w:r w:rsidRPr="00E40F03">
        <w:rPr>
          <w:rFonts w:ascii="宋体" w:eastAsia="宋体" w:hAnsi="宋体"/>
        </w:rPr>
        <w:t>参数</w:t>
      </w:r>
      <w:r w:rsidRPr="00E40F03">
        <w:rPr>
          <w:rFonts w:ascii="宋体" w:eastAsia="宋体" w:hAnsi="宋体"/>
        </w:rPr>
        <w:lastRenderedPageBreak/>
        <w:t xml:space="preserve">均可进入 </w:t>
      </w:r>
      <w:r w:rsidRPr="00E40F03">
        <w:t xml:space="preserve">recovery </w:t>
      </w:r>
      <w:r w:rsidRPr="00E40F03">
        <w:rPr>
          <w:rFonts w:ascii="宋体" w:eastAsia="宋体" w:hAnsi="宋体"/>
        </w:rPr>
        <w:t>后恢复出厂配置</w:t>
      </w:r>
      <w:r w:rsidRPr="00E40F03">
        <w:rPr>
          <w:rFonts w:ascii="宋体" w:eastAsia="宋体" w:hAnsi="宋体"/>
          <w:color w:val="000000"/>
        </w:rPr>
        <w:t>。</w:t>
      </w:r>
    </w:p>
    <w:p w:rsidR="00927DA8" w:rsidRDefault="00927DA8" w:rsidP="00927DA8">
      <w:pPr>
        <w:pStyle w:val="3"/>
      </w:pPr>
      <w:bookmarkStart w:id="26" w:name="_Toc12546948"/>
      <w:r>
        <w:rPr>
          <w:rFonts w:hint="eastAsia"/>
        </w:rPr>
        <w:t>3.1</w:t>
      </w:r>
      <w:r>
        <w:t xml:space="preserve">5.5 </w:t>
      </w:r>
      <w:r>
        <w:rPr>
          <w:rFonts w:hint="eastAsia"/>
        </w:rPr>
        <w:t>升级注意</w:t>
      </w:r>
      <w:r>
        <w:t>事项</w:t>
      </w:r>
      <w:bookmarkEnd w:id="26"/>
    </w:p>
    <w:p w:rsidR="00E032AE" w:rsidRDefault="00675093" w:rsidP="00E032AE">
      <w:pPr>
        <w:rPr>
          <w:rFonts w:ascii="宋体" w:eastAsia="宋体" w:hAnsi="宋体"/>
          <w:color w:val="000000"/>
          <w:sz w:val="22"/>
        </w:rPr>
      </w:pPr>
      <w:r>
        <w:rPr>
          <w:rFonts w:ascii="宋体" w:eastAsia="宋体" w:hAnsi="宋体" w:hint="eastAsia"/>
          <w:color w:val="000000"/>
          <w:sz w:val="22"/>
        </w:rPr>
        <w:t>1&gt;</w:t>
      </w:r>
      <w:r w:rsidR="00E032AE" w:rsidRPr="00E032AE">
        <w:rPr>
          <w:rFonts w:ascii="宋体" w:eastAsia="宋体" w:hAnsi="宋体"/>
          <w:color w:val="000000"/>
          <w:sz w:val="22"/>
        </w:rPr>
        <w:t xml:space="preserve">打包 </w:t>
      </w:r>
      <w:r w:rsidR="00E032AE" w:rsidRPr="00E032AE">
        <w:rPr>
          <w:rFonts w:ascii="Verdana" w:hAnsi="Verdana"/>
          <w:color w:val="000000"/>
          <w:sz w:val="22"/>
        </w:rPr>
        <w:t xml:space="preserve">update.img </w:t>
      </w:r>
      <w:r w:rsidR="00E032AE" w:rsidRPr="00E032AE">
        <w:rPr>
          <w:rFonts w:ascii="宋体" w:eastAsia="宋体" w:hAnsi="宋体"/>
          <w:color w:val="000000"/>
          <w:sz w:val="22"/>
        </w:rPr>
        <w:t xml:space="preserve">固件时需要注意， 升级固件不一定要全分区升级， 可修改 </w:t>
      </w:r>
      <w:r w:rsidR="00E032AE" w:rsidRPr="00E032AE">
        <w:rPr>
          <w:rFonts w:ascii="Verdana" w:hAnsi="Verdana"/>
          <w:color w:val="000000"/>
          <w:sz w:val="22"/>
        </w:rPr>
        <w:t xml:space="preserve">package-file </w:t>
      </w:r>
      <w:r w:rsidR="00E032AE" w:rsidRPr="00E032AE">
        <w:rPr>
          <w:rFonts w:ascii="宋体" w:eastAsia="宋体" w:hAnsi="宋体"/>
          <w:color w:val="000000"/>
          <w:sz w:val="22"/>
        </w:rPr>
        <w:t>文件， 将不要升级的分区去掉， 这样可以减少升级包（</w:t>
      </w:r>
      <w:r w:rsidR="00E032AE" w:rsidRPr="00E032AE">
        <w:rPr>
          <w:rFonts w:ascii="Verdana" w:hAnsi="Verdana"/>
          <w:color w:val="000000"/>
          <w:sz w:val="22"/>
        </w:rPr>
        <w:t xml:space="preserve">update.img </w:t>
      </w:r>
      <w:r w:rsidR="00E032AE" w:rsidRPr="00E032AE">
        <w:rPr>
          <w:rFonts w:ascii="宋体" w:eastAsia="宋体" w:hAnsi="宋体"/>
          <w:color w:val="000000"/>
          <w:sz w:val="22"/>
        </w:rPr>
        <w:t>） 的大小。</w:t>
      </w:r>
    </w:p>
    <w:p w:rsidR="00675093" w:rsidRDefault="00053F5E" w:rsidP="00E032AE">
      <w:pPr>
        <w:rPr>
          <w:rFonts w:ascii="宋体" w:eastAsia="宋体" w:hAnsi="宋体"/>
          <w:color w:val="000000"/>
          <w:sz w:val="22"/>
        </w:rPr>
      </w:pPr>
      <w:r>
        <w:rPr>
          <w:rFonts w:ascii="宋体" w:eastAsia="宋体" w:hAnsi="宋体"/>
          <w:color w:val="000000"/>
          <w:sz w:val="22"/>
        </w:rPr>
        <w:t xml:space="preserve">2&gt; </w:t>
      </w:r>
      <w:r w:rsidR="00675093" w:rsidRPr="00675093">
        <w:rPr>
          <w:rFonts w:ascii="Verdana" w:hAnsi="Verdana"/>
          <w:color w:val="000000"/>
          <w:sz w:val="22"/>
        </w:rPr>
        <w:t xml:space="preserve">package-file </w:t>
      </w:r>
      <w:r w:rsidR="00675093" w:rsidRPr="00675093">
        <w:rPr>
          <w:rFonts w:ascii="宋体" w:eastAsia="宋体" w:hAnsi="宋体"/>
          <w:color w:val="000000"/>
          <w:sz w:val="22"/>
        </w:rPr>
        <w:t xml:space="preserve">中 </w:t>
      </w:r>
      <w:r w:rsidR="00675093" w:rsidRPr="00675093">
        <w:rPr>
          <w:rFonts w:ascii="Verdana-Bold" w:hAnsi="Verdana-Bold"/>
          <w:b/>
          <w:bCs/>
          <w:color w:val="FF0000"/>
          <w:sz w:val="22"/>
        </w:rPr>
        <w:t xml:space="preserve">recovery.img </w:t>
      </w:r>
      <w:r w:rsidR="00675093" w:rsidRPr="00675093">
        <w:rPr>
          <w:rFonts w:ascii="宋体" w:eastAsia="宋体" w:hAnsi="宋体"/>
          <w:color w:val="FF0000"/>
          <w:sz w:val="22"/>
        </w:rPr>
        <w:t xml:space="preserve">如果打包进去的话， 不会在 </w:t>
      </w:r>
      <w:r w:rsidR="00675093" w:rsidRPr="00675093">
        <w:rPr>
          <w:rFonts w:ascii="Verdana-Bold" w:hAnsi="Verdana-Bold"/>
          <w:b/>
          <w:bCs/>
          <w:color w:val="FF0000"/>
          <w:sz w:val="22"/>
        </w:rPr>
        <w:t xml:space="preserve">recovery </w:t>
      </w:r>
      <w:r w:rsidR="00675093" w:rsidRPr="00675093">
        <w:rPr>
          <w:rFonts w:ascii="宋体" w:eastAsia="宋体" w:hAnsi="宋体"/>
          <w:color w:val="FF0000"/>
          <w:sz w:val="22"/>
        </w:rPr>
        <w:t>模式中升级</w:t>
      </w:r>
    </w:p>
    <w:p w:rsidR="00675093" w:rsidRDefault="00675093" w:rsidP="00E032AE">
      <w:pPr>
        <w:rPr>
          <w:rFonts w:ascii="宋体" w:eastAsia="宋体" w:hAnsi="宋体"/>
          <w:color w:val="000000"/>
          <w:sz w:val="22"/>
        </w:rPr>
      </w:pPr>
      <w:r w:rsidRPr="00761B64">
        <w:rPr>
          <w:rFonts w:ascii="Verdana-Bold" w:hAnsi="Verdana-Bold"/>
          <w:bCs/>
          <w:sz w:val="22"/>
        </w:rPr>
        <w:t>3&gt;</w:t>
      </w:r>
      <w:r>
        <w:rPr>
          <w:rFonts w:ascii="Verdana-Bold" w:hAnsi="Verdana-Bold"/>
          <w:b/>
          <w:bCs/>
          <w:color w:val="FF0000"/>
          <w:sz w:val="22"/>
        </w:rPr>
        <w:t xml:space="preserve"> </w:t>
      </w:r>
      <w:r w:rsidRPr="00675093">
        <w:rPr>
          <w:rFonts w:ascii="Verdana-Bold" w:hAnsi="Verdana-Bold"/>
          <w:b/>
          <w:bCs/>
          <w:color w:val="FF0000"/>
          <w:sz w:val="22"/>
        </w:rPr>
        <w:t xml:space="preserve">misc </w:t>
      </w:r>
      <w:r w:rsidRPr="00675093">
        <w:rPr>
          <w:rFonts w:ascii="宋体" w:eastAsia="宋体" w:hAnsi="宋体"/>
          <w:color w:val="FF0000"/>
          <w:sz w:val="22"/>
        </w:rPr>
        <w:t xml:space="preserve">分区不建议打包进 </w:t>
      </w:r>
      <w:r w:rsidRPr="00675093">
        <w:rPr>
          <w:rFonts w:ascii="Verdana-Bold" w:hAnsi="Verdana-Bold"/>
          <w:b/>
          <w:bCs/>
          <w:color w:val="FF0000"/>
          <w:sz w:val="22"/>
        </w:rPr>
        <w:t xml:space="preserve">update.img </w:t>
      </w:r>
      <w:r w:rsidRPr="00675093">
        <w:rPr>
          <w:rFonts w:ascii="宋体" w:eastAsia="宋体" w:hAnsi="宋体"/>
          <w:color w:val="000000"/>
          <w:sz w:val="22"/>
        </w:rPr>
        <w:t xml:space="preserve">中， 即使有打包进去， 也会在升级程序中加载判断到而忽略该分区， 原因是： 即使升级了 </w:t>
      </w:r>
      <w:r w:rsidRPr="00675093">
        <w:rPr>
          <w:rFonts w:ascii="Verdana" w:hAnsi="Verdana"/>
          <w:color w:val="000000"/>
          <w:sz w:val="22"/>
        </w:rPr>
        <w:t xml:space="preserve">misc </w:t>
      </w:r>
      <w:r w:rsidRPr="00675093">
        <w:rPr>
          <w:rFonts w:ascii="宋体" w:eastAsia="宋体" w:hAnsi="宋体"/>
          <w:color w:val="000000"/>
          <w:sz w:val="22"/>
        </w:rPr>
        <w:t xml:space="preserve">分区， 升级成功后 </w:t>
      </w:r>
      <w:r w:rsidRPr="00675093">
        <w:rPr>
          <w:rFonts w:ascii="Verdana" w:hAnsi="Verdana"/>
          <w:color w:val="000000"/>
          <w:sz w:val="22"/>
        </w:rPr>
        <w:t xml:space="preserve">recovery </w:t>
      </w:r>
      <w:r w:rsidRPr="00675093">
        <w:rPr>
          <w:rFonts w:ascii="宋体" w:eastAsia="宋体" w:hAnsi="宋体"/>
          <w:color w:val="000000"/>
          <w:sz w:val="22"/>
        </w:rPr>
        <w:t xml:space="preserve">程序仍会清空 </w:t>
      </w:r>
      <w:r w:rsidRPr="00675093">
        <w:rPr>
          <w:rFonts w:ascii="Verdana" w:hAnsi="Verdana"/>
          <w:color w:val="000000"/>
          <w:sz w:val="22"/>
        </w:rPr>
        <w:t xml:space="preserve">misc </w:t>
      </w:r>
      <w:r w:rsidRPr="00675093">
        <w:rPr>
          <w:rFonts w:ascii="宋体" w:eastAsia="宋体" w:hAnsi="宋体"/>
          <w:color w:val="000000"/>
          <w:sz w:val="22"/>
        </w:rPr>
        <w:t>分区中所有的命令及参数， 从而导致预想的结果达不到</w:t>
      </w:r>
    </w:p>
    <w:p w:rsidR="00FF1A7A" w:rsidRDefault="00FF1A7A" w:rsidP="00E032AE">
      <w:pPr>
        <w:rPr>
          <w:rFonts w:ascii="宋体" w:eastAsia="宋体" w:hAnsi="宋体"/>
          <w:color w:val="000000"/>
          <w:sz w:val="22"/>
        </w:rPr>
      </w:pPr>
      <w:r>
        <w:rPr>
          <w:rFonts w:ascii="宋体" w:eastAsia="宋体" w:hAnsi="宋体" w:hint="eastAsia"/>
          <w:color w:val="000000"/>
          <w:sz w:val="22"/>
        </w:rPr>
        <w:t>4&gt;</w:t>
      </w:r>
      <w:r w:rsidRPr="00FF1A7A">
        <w:rPr>
          <w:rFonts w:ascii="宋体" w:eastAsia="宋体" w:hAnsi="宋体"/>
          <w:color w:val="000000"/>
          <w:sz w:val="22"/>
        </w:rPr>
        <w:t xml:space="preserve">如果将 </w:t>
      </w:r>
      <w:r w:rsidRPr="00FF1A7A">
        <w:rPr>
          <w:rFonts w:ascii="Verdana-Bold" w:hAnsi="Verdana-Bold"/>
          <w:b/>
          <w:bCs/>
          <w:color w:val="FF0000"/>
          <w:sz w:val="22"/>
        </w:rPr>
        <w:t xml:space="preserve">update.img </w:t>
      </w:r>
      <w:r w:rsidRPr="00FF1A7A">
        <w:rPr>
          <w:rFonts w:ascii="宋体" w:eastAsia="宋体" w:hAnsi="宋体"/>
          <w:color w:val="FF0000"/>
          <w:sz w:val="22"/>
        </w:rPr>
        <w:t xml:space="preserve">升级包放置在 </w:t>
      </w:r>
      <w:r w:rsidRPr="00FF1A7A">
        <w:rPr>
          <w:rFonts w:ascii="Verdana-Bold" w:hAnsi="Verdana-Bold"/>
          <w:b/>
          <w:bCs/>
          <w:color w:val="FF0000"/>
          <w:sz w:val="22"/>
        </w:rPr>
        <w:t xml:space="preserve">flash </w:t>
      </w:r>
      <w:r w:rsidRPr="00FF1A7A">
        <w:rPr>
          <w:rFonts w:ascii="宋体" w:eastAsia="宋体" w:hAnsi="宋体"/>
          <w:color w:val="FF0000"/>
          <w:sz w:val="22"/>
        </w:rPr>
        <w:t xml:space="preserve">中的 </w:t>
      </w:r>
      <w:r w:rsidRPr="00FF1A7A">
        <w:rPr>
          <w:rFonts w:ascii="Verdana-Bold" w:hAnsi="Verdana-Bold"/>
          <w:b/>
          <w:bCs/>
          <w:color w:val="FF0000"/>
          <w:sz w:val="22"/>
        </w:rPr>
        <w:t xml:space="preserve">userdata </w:t>
      </w:r>
      <w:r w:rsidRPr="00FF1A7A">
        <w:rPr>
          <w:rFonts w:ascii="宋体" w:eastAsia="宋体" w:hAnsi="宋体"/>
          <w:color w:val="FF0000"/>
          <w:sz w:val="22"/>
        </w:rPr>
        <w:t xml:space="preserve">分区， 则需要保证 </w:t>
      </w:r>
      <w:r w:rsidRPr="00FF1A7A">
        <w:rPr>
          <w:rFonts w:ascii="Verdana-Bold" w:hAnsi="Verdana-Bold"/>
          <w:b/>
          <w:bCs/>
          <w:color w:val="FF0000"/>
          <w:sz w:val="22"/>
        </w:rPr>
        <w:t xml:space="preserve">package-file </w:t>
      </w:r>
      <w:r w:rsidRPr="00FF1A7A">
        <w:rPr>
          <w:rFonts w:ascii="宋体" w:eastAsia="宋体" w:hAnsi="宋体"/>
          <w:color w:val="FF0000"/>
          <w:sz w:val="22"/>
        </w:rPr>
        <w:t>中</w:t>
      </w:r>
      <w:r w:rsidRPr="00FF1A7A">
        <w:rPr>
          <w:rFonts w:hint="eastAsia"/>
          <w:color w:val="FF0000"/>
          <w:sz w:val="22"/>
        </w:rPr>
        <w:br/>
      </w:r>
      <w:r w:rsidRPr="00FF1A7A">
        <w:rPr>
          <w:rFonts w:ascii="宋体" w:eastAsia="宋体" w:hAnsi="宋体"/>
          <w:color w:val="FF0000"/>
          <w:sz w:val="22"/>
        </w:rPr>
        <w:t xml:space="preserve">不包括 </w:t>
      </w:r>
      <w:r w:rsidRPr="00FF1A7A">
        <w:rPr>
          <w:rFonts w:ascii="Verdana-Bold" w:hAnsi="Verdana-Bold"/>
          <w:b/>
          <w:bCs/>
          <w:color w:val="FF0000"/>
          <w:sz w:val="22"/>
        </w:rPr>
        <w:t xml:space="preserve">userdata.img </w:t>
      </w:r>
      <w:r w:rsidRPr="00FF1A7A">
        <w:rPr>
          <w:rFonts w:ascii="宋体" w:eastAsia="宋体" w:hAnsi="宋体"/>
          <w:color w:val="FF0000"/>
          <w:sz w:val="22"/>
        </w:rPr>
        <w:t>被打包进去</w:t>
      </w:r>
      <w:r w:rsidRPr="00FF1A7A">
        <w:rPr>
          <w:rFonts w:ascii="宋体" w:eastAsia="宋体" w:hAnsi="宋体"/>
          <w:color w:val="000000"/>
          <w:sz w:val="22"/>
        </w:rPr>
        <w:t xml:space="preserve">， 原因是可能会导致文件系统的损坏， 升级成功后可能使 </w:t>
      </w:r>
      <w:r w:rsidRPr="00FF1A7A">
        <w:rPr>
          <w:rFonts w:ascii="Verdana" w:hAnsi="Verdana"/>
          <w:color w:val="000000"/>
          <w:sz w:val="22"/>
        </w:rPr>
        <w:t>oem</w:t>
      </w:r>
      <w:r w:rsidRPr="00FF1A7A">
        <w:rPr>
          <w:rFonts w:ascii="宋体" w:eastAsia="宋体" w:hAnsi="宋体"/>
          <w:color w:val="000000"/>
          <w:sz w:val="22"/>
        </w:rPr>
        <w:t xml:space="preserve">或 </w:t>
      </w:r>
      <w:r w:rsidRPr="00FF1A7A">
        <w:rPr>
          <w:rFonts w:ascii="Verdana" w:hAnsi="Verdana"/>
          <w:color w:val="000000"/>
          <w:sz w:val="22"/>
        </w:rPr>
        <w:t xml:space="preserve">userdata </w:t>
      </w:r>
      <w:r w:rsidRPr="00FF1A7A">
        <w:rPr>
          <w:rFonts w:ascii="宋体" w:eastAsia="宋体" w:hAnsi="宋体"/>
          <w:color w:val="000000"/>
          <w:sz w:val="22"/>
        </w:rPr>
        <w:t xml:space="preserve">分区 </w:t>
      </w:r>
      <w:r w:rsidRPr="00FF1A7A">
        <w:rPr>
          <w:rFonts w:ascii="Verdana" w:hAnsi="Verdana"/>
          <w:color w:val="000000"/>
          <w:sz w:val="22"/>
        </w:rPr>
        <w:t xml:space="preserve">mount </w:t>
      </w:r>
      <w:r w:rsidRPr="00FF1A7A">
        <w:rPr>
          <w:rFonts w:ascii="宋体" w:eastAsia="宋体" w:hAnsi="宋体"/>
          <w:color w:val="000000"/>
          <w:sz w:val="22"/>
        </w:rPr>
        <w:t xml:space="preserve">不成功。 若从 </w:t>
      </w:r>
      <w:r w:rsidRPr="00FF1A7A">
        <w:rPr>
          <w:rFonts w:ascii="Verdana" w:hAnsi="Verdana"/>
          <w:color w:val="000000"/>
          <w:sz w:val="22"/>
        </w:rPr>
        <w:t xml:space="preserve">SD </w:t>
      </w:r>
      <w:r w:rsidRPr="00FF1A7A">
        <w:rPr>
          <w:rFonts w:ascii="宋体" w:eastAsia="宋体" w:hAnsi="宋体"/>
          <w:color w:val="000000"/>
          <w:sz w:val="22"/>
        </w:rPr>
        <w:t xml:space="preserve">卡或 </w:t>
      </w:r>
      <w:r w:rsidRPr="00FF1A7A">
        <w:rPr>
          <w:rFonts w:ascii="Verdana" w:hAnsi="Verdana"/>
          <w:color w:val="000000"/>
          <w:sz w:val="22"/>
        </w:rPr>
        <w:t xml:space="preserve">U </w:t>
      </w:r>
      <w:r w:rsidRPr="00FF1A7A">
        <w:rPr>
          <w:rFonts w:ascii="宋体" w:eastAsia="宋体" w:hAnsi="宋体"/>
          <w:color w:val="000000"/>
          <w:sz w:val="22"/>
        </w:rPr>
        <w:t xml:space="preserve">盘升级时， 可以打包 </w:t>
      </w:r>
      <w:r w:rsidRPr="00FF1A7A">
        <w:rPr>
          <w:rFonts w:ascii="Verdana" w:hAnsi="Verdana"/>
          <w:color w:val="000000"/>
          <w:sz w:val="22"/>
        </w:rPr>
        <w:t>userdata.img</w:t>
      </w:r>
      <w:r w:rsidRPr="00FF1A7A">
        <w:rPr>
          <w:rFonts w:ascii="宋体" w:eastAsia="宋体" w:hAnsi="宋体"/>
          <w:color w:val="000000"/>
          <w:sz w:val="22"/>
        </w:rPr>
        <w:t>， 从而对</w:t>
      </w:r>
      <w:r w:rsidRPr="00FF1A7A">
        <w:rPr>
          <w:rFonts w:ascii="Verdana" w:hAnsi="Verdana"/>
          <w:color w:val="000000"/>
          <w:sz w:val="22"/>
        </w:rPr>
        <w:t xml:space="preserve">userdata </w:t>
      </w:r>
      <w:r w:rsidRPr="00FF1A7A">
        <w:rPr>
          <w:rFonts w:ascii="宋体" w:eastAsia="宋体" w:hAnsi="宋体"/>
          <w:color w:val="000000"/>
          <w:sz w:val="22"/>
        </w:rPr>
        <w:t xml:space="preserve">分区进行升级。 升级完成后会对 </w:t>
      </w:r>
      <w:r w:rsidRPr="00FF1A7A">
        <w:rPr>
          <w:rFonts w:ascii="Verdana" w:hAnsi="Verdana"/>
          <w:color w:val="000000"/>
          <w:sz w:val="22"/>
        </w:rPr>
        <w:t xml:space="preserve">userdata </w:t>
      </w:r>
      <w:r w:rsidRPr="00FF1A7A">
        <w:rPr>
          <w:rFonts w:ascii="宋体" w:eastAsia="宋体" w:hAnsi="宋体"/>
          <w:color w:val="000000"/>
          <w:sz w:val="22"/>
        </w:rPr>
        <w:t xml:space="preserve">分区重新 </w:t>
      </w:r>
      <w:r w:rsidRPr="00FF1A7A">
        <w:rPr>
          <w:rFonts w:ascii="Verdana" w:hAnsi="Verdana"/>
          <w:color w:val="000000"/>
          <w:sz w:val="22"/>
        </w:rPr>
        <w:t xml:space="preserve">resize </w:t>
      </w:r>
      <w:r w:rsidRPr="00FF1A7A">
        <w:rPr>
          <w:rFonts w:ascii="宋体" w:eastAsia="宋体" w:hAnsi="宋体"/>
          <w:color w:val="000000"/>
          <w:sz w:val="22"/>
        </w:rPr>
        <w:t>操作。</w:t>
      </w:r>
    </w:p>
    <w:p w:rsidR="0059646A" w:rsidRDefault="0059646A" w:rsidP="0059646A">
      <w:pPr>
        <w:pStyle w:val="3"/>
      </w:pPr>
      <w:bookmarkStart w:id="27" w:name="_Toc12546949"/>
      <w:r>
        <w:rPr>
          <w:rFonts w:hint="eastAsia"/>
        </w:rPr>
        <w:t>3.15.6 UIOT</w:t>
      </w:r>
      <w:r>
        <w:rPr>
          <w:rFonts w:hint="eastAsia"/>
        </w:rPr>
        <w:t>板子</w:t>
      </w:r>
      <w:r>
        <w:t>升级</w:t>
      </w:r>
      <w:bookmarkEnd w:id="27"/>
    </w:p>
    <w:p w:rsidR="007F2E77" w:rsidRDefault="007F2E77" w:rsidP="007F2E77">
      <w:r>
        <w:rPr>
          <w:rFonts w:hint="eastAsia"/>
        </w:rPr>
        <w:t>由于UIOT板子</w:t>
      </w:r>
      <w:r>
        <w:t>nandflash</w:t>
      </w:r>
      <w:r>
        <w:rPr>
          <w:rFonts w:hint="eastAsia"/>
        </w:rPr>
        <w:t>空间</w:t>
      </w:r>
      <w:r>
        <w:t>较小，故不升级文件系统。如果有新库和新的命令行，那么放入oem</w:t>
      </w:r>
      <w:r>
        <w:rPr>
          <w:rFonts w:hint="eastAsia"/>
        </w:rPr>
        <w:t>里面</w:t>
      </w:r>
      <w:r>
        <w:t>的一个文件内，连接此文件夹。</w:t>
      </w:r>
    </w:p>
    <w:p w:rsidR="00CA6E75" w:rsidRDefault="00CA6E75" w:rsidP="00BD41DF">
      <w:pPr>
        <w:pStyle w:val="3"/>
      </w:pPr>
      <w:bookmarkStart w:id="28" w:name="_Toc12546950"/>
      <w:r>
        <w:t xml:space="preserve">3.15.7 </w:t>
      </w:r>
      <w:r>
        <w:rPr>
          <w:rFonts w:hint="eastAsia"/>
        </w:rPr>
        <w:t>修改</w:t>
      </w:r>
      <w:r w:rsidRPr="00CA6E75">
        <w:t>S98_lunch_init</w:t>
      </w:r>
      <w:r>
        <w:rPr>
          <w:rFonts w:hint="eastAsia"/>
        </w:rPr>
        <w:t>删除</w:t>
      </w:r>
      <w:bookmarkEnd w:id="28"/>
    </w:p>
    <w:p w:rsidR="00CA6E75" w:rsidRDefault="00CA6E75" w:rsidP="007F2E77">
      <w:r w:rsidRPr="00CA6E75">
        <w:t>/home/chao/rk3308_linux/buildroot/board/rockchip/rk3308/fs-overlay/etc/init.d</w:t>
      </w:r>
    </w:p>
    <w:p w:rsidR="00FD6752" w:rsidRDefault="00FD6752" w:rsidP="00FD6752">
      <w:pPr>
        <w:pStyle w:val="3"/>
      </w:pPr>
      <w:bookmarkStart w:id="29" w:name="_Toc12546951"/>
      <w:r>
        <w:t xml:space="preserve">3.16 </w:t>
      </w:r>
      <w:r>
        <w:rPr>
          <w:rFonts w:hint="eastAsia"/>
        </w:rPr>
        <w:t>安卓</w:t>
      </w:r>
      <w:r>
        <w:t>tool</w:t>
      </w:r>
      <w:r>
        <w:rPr>
          <w:rFonts w:hint="eastAsia"/>
        </w:rPr>
        <w:t>启动</w:t>
      </w:r>
      <w:r>
        <w:t>配置</w:t>
      </w:r>
      <w:bookmarkEnd w:id="29"/>
    </w:p>
    <w:p w:rsidR="00FD6752" w:rsidRDefault="00FD6752" w:rsidP="00FD6752">
      <w:r>
        <w:rPr>
          <w:rFonts w:hint="eastAsia"/>
        </w:rPr>
        <w:t>在安卓</w:t>
      </w:r>
      <w:r>
        <w:t>tool</w:t>
      </w:r>
      <w:r>
        <w:rPr>
          <w:rFonts w:hint="eastAsia"/>
        </w:rPr>
        <w:t>工具</w:t>
      </w:r>
      <w:r>
        <w:t>空白处右击弹出菜单，点击导出配置，命名</w:t>
      </w:r>
      <w:r>
        <w:rPr>
          <w:rFonts w:hint="eastAsia"/>
        </w:rPr>
        <w:t>为myconfig</w:t>
      </w:r>
    </w:p>
    <w:p w:rsidR="00F352D1" w:rsidRPr="00FD6752" w:rsidRDefault="00F352D1" w:rsidP="00FD6752">
      <w:r>
        <w:rPr>
          <w:rFonts w:hint="eastAsia"/>
        </w:rPr>
        <w:t>打开config</w:t>
      </w:r>
      <w:r>
        <w:t>配置文件修改</w:t>
      </w:r>
      <w:r>
        <w:rPr>
          <w:rFonts w:hint="eastAsia"/>
        </w:rPr>
        <w:t>以</w:t>
      </w:r>
      <w:r>
        <w:t>下部分</w:t>
      </w:r>
    </w:p>
    <w:p w:rsidR="00FD6752" w:rsidRDefault="00FD6752" w:rsidP="00FD6752">
      <w:r>
        <w:rPr>
          <w:rFonts w:hint="eastAsia"/>
        </w:rPr>
        <w:t>#指定启动时加载的镜像配置文件,默认为config.cfg</w:t>
      </w:r>
    </w:p>
    <w:p w:rsidR="00FD6752" w:rsidRPr="00D63933" w:rsidRDefault="00FD6752" w:rsidP="00FD6752">
      <w:pPr>
        <w:rPr>
          <w:color w:val="7030A0"/>
        </w:rPr>
      </w:pPr>
      <w:r>
        <w:t>DEFAULT_IMAGE_CONFIG=</w:t>
      </w:r>
      <w:r w:rsidRPr="00D63933">
        <w:rPr>
          <w:color w:val="7030A0"/>
        </w:rPr>
        <w:t>myconfig.cfg</w:t>
      </w:r>
    </w:p>
    <w:p w:rsidR="00B57DAF" w:rsidRDefault="009E6469" w:rsidP="00B57DAF">
      <w:pPr>
        <w:pStyle w:val="2"/>
      </w:pPr>
      <w:bookmarkStart w:id="30" w:name="_Toc12546952"/>
      <w:r>
        <w:t xml:space="preserve">3.16 </w:t>
      </w:r>
      <w:r w:rsidR="00B57DAF">
        <w:rPr>
          <w:rFonts w:hint="eastAsia"/>
        </w:rPr>
        <w:t>动态</w:t>
      </w:r>
      <w:r w:rsidR="00B57DAF">
        <w:t>链接库配置和生成</w:t>
      </w:r>
      <w:bookmarkEnd w:id="30"/>
    </w:p>
    <w:p w:rsidR="00E64F17" w:rsidRDefault="00065F63" w:rsidP="007C6F1F">
      <w:pPr>
        <w:pStyle w:val="3"/>
      </w:pPr>
      <w:bookmarkStart w:id="31" w:name="_Toc12546953"/>
      <w:r>
        <w:rPr>
          <w:rFonts w:hint="eastAsia"/>
        </w:rPr>
        <w:t>3.16.1</w:t>
      </w:r>
      <w:r w:rsidR="00E64F17">
        <w:rPr>
          <w:rFonts w:hint="eastAsia"/>
        </w:rPr>
        <w:t xml:space="preserve"> </w:t>
      </w:r>
      <w:r w:rsidR="00E64F17">
        <w:rPr>
          <w:rFonts w:hint="eastAsia"/>
        </w:rPr>
        <w:t>生成</w:t>
      </w:r>
      <w:r w:rsidR="00E64F17">
        <w:t>动态链接库</w:t>
      </w:r>
      <w:bookmarkEnd w:id="31"/>
    </w:p>
    <w:p w:rsidR="0021118D" w:rsidRPr="00065F63" w:rsidRDefault="0021118D" w:rsidP="0021118D">
      <w:pPr>
        <w:rPr>
          <w:color w:val="F79646" w:themeColor="accent6"/>
        </w:rPr>
      </w:pPr>
      <w:r w:rsidRPr="00065F63">
        <w:rPr>
          <w:rFonts w:hint="eastAsia"/>
          <w:color w:val="F79646" w:themeColor="accent6"/>
        </w:rPr>
        <w:t>编写库源码hello.c，bye.c</w:t>
      </w:r>
    </w:p>
    <w:p w:rsidR="0021118D" w:rsidRDefault="0021118D" w:rsidP="0021118D">
      <w:r w:rsidRPr="0021118D">
        <w:t>vi hello.c</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8C379"/>
          <w:kern w:val="0"/>
          <w:szCs w:val="21"/>
        </w:rPr>
        <w:t>#</w:t>
      </w:r>
      <w:r w:rsidRPr="0021118D">
        <w:rPr>
          <w:rFonts w:ascii="Consolas" w:eastAsia="宋体" w:hAnsi="Consolas" w:cs="Consolas"/>
          <w:color w:val="C678DD"/>
          <w:kern w:val="0"/>
          <w:szCs w:val="21"/>
        </w:rPr>
        <w:t>include</w:t>
      </w:r>
      <w:r w:rsidRPr="0021118D">
        <w:rPr>
          <w:rFonts w:ascii="Consolas" w:eastAsia="宋体" w:hAnsi="Consolas" w:cs="Consolas"/>
          <w:color w:val="98C379"/>
          <w:kern w:val="0"/>
          <w:szCs w:val="21"/>
        </w:rPr>
        <w:t xml:space="preserve"> </w:t>
      </w:r>
      <w:r w:rsidRPr="0021118D">
        <w:rPr>
          <w:rFonts w:ascii="Consolas" w:eastAsia="宋体" w:hAnsi="Consolas" w:cs="Consolas"/>
          <w:color w:val="669900"/>
          <w:kern w:val="0"/>
          <w:szCs w:val="21"/>
        </w:rPr>
        <w:t>&lt;stdio.h&gt;</w:t>
      </w:r>
    </w:p>
    <w:p w:rsidR="0021118D" w:rsidRPr="0021118D" w:rsidRDefault="00065F63" w:rsidP="0021118D">
      <w:pPr>
        <w:widowControl/>
        <w:jc w:val="left"/>
        <w:rPr>
          <w:rFonts w:ascii="Consolas" w:eastAsia="宋体" w:hAnsi="Consolas" w:cs="Consolas"/>
          <w:color w:val="ABB2BF"/>
          <w:kern w:val="0"/>
          <w:szCs w:val="21"/>
          <w:shd w:val="clear" w:color="auto" w:fill="282C34"/>
        </w:rPr>
      </w:pPr>
      <w:r>
        <w:rPr>
          <w:rFonts w:ascii="Consolas" w:eastAsia="宋体" w:hAnsi="Consolas" w:cs="Consolas"/>
          <w:color w:val="C678DD"/>
          <w:kern w:val="0"/>
          <w:szCs w:val="21"/>
        </w:rPr>
        <w:t xml:space="preserve">void </w:t>
      </w:r>
      <w:r w:rsidR="0021118D" w:rsidRPr="0021118D">
        <w:rPr>
          <w:rFonts w:ascii="Consolas" w:eastAsia="宋体" w:hAnsi="Consolas" w:cs="Consolas"/>
          <w:color w:val="61AEEE"/>
          <w:kern w:val="0"/>
          <w:szCs w:val="21"/>
        </w:rPr>
        <w:t>hello</w:t>
      </w:r>
      <w:r w:rsidR="0021118D" w:rsidRPr="0021118D">
        <w:rPr>
          <w:rFonts w:ascii="Consolas" w:eastAsia="宋体" w:hAnsi="Consolas" w:cs="Consolas"/>
          <w:color w:val="999999"/>
          <w:kern w:val="0"/>
          <w:szCs w:val="21"/>
        </w:rPr>
        <w:t>(</w:t>
      </w:r>
      <w:r w:rsidR="0021118D" w:rsidRPr="0021118D">
        <w:rPr>
          <w:rFonts w:ascii="Consolas" w:eastAsia="宋体" w:hAnsi="Consolas" w:cs="Consolas"/>
          <w:color w:val="C678DD"/>
          <w:kern w:val="0"/>
          <w:szCs w:val="21"/>
        </w:rPr>
        <w:t>void</w:t>
      </w:r>
      <w:r w:rsidR="0021118D" w:rsidRPr="0021118D">
        <w:rPr>
          <w:rFonts w:ascii="Consolas" w:eastAsia="宋体" w:hAnsi="Consolas" w:cs="Consolas"/>
          <w:color w:val="999999"/>
          <w:kern w:val="0"/>
          <w:szCs w:val="21"/>
        </w:rPr>
        <w:t>)</w:t>
      </w:r>
      <w:r>
        <w:rPr>
          <w:rFonts w:ascii="Consolas" w:eastAsia="宋体" w:hAnsi="Consolas" w:cs="Consolas"/>
          <w:color w:val="999999"/>
          <w:kern w:val="0"/>
          <w:szCs w:val="21"/>
        </w:rPr>
        <w:t xml:space="preserve">    </w:t>
      </w:r>
    </w:p>
    <w:p w:rsidR="0021118D" w:rsidRPr="0021118D" w:rsidRDefault="0021118D" w:rsidP="0021118D">
      <w:pPr>
        <w:widowControl/>
        <w:jc w:val="left"/>
        <w:rPr>
          <w:rFonts w:ascii="Consolas" w:eastAsia="宋体" w:hAnsi="Consolas" w:cs="Consolas"/>
          <w:color w:val="ABB2BF"/>
          <w:kern w:val="0"/>
          <w:szCs w:val="21"/>
          <w:shd w:val="clear" w:color="auto" w:fill="282C34"/>
        </w:rPr>
      </w:pP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61AEEE"/>
          <w:kern w:val="0"/>
          <w:szCs w:val="21"/>
        </w:rPr>
        <w:t>printf</w:t>
      </w:r>
      <w:r w:rsidRPr="0021118D">
        <w:rPr>
          <w:rFonts w:ascii="Consolas" w:eastAsia="宋体" w:hAnsi="Consolas" w:cs="Consolas"/>
          <w:color w:val="999999"/>
          <w:kern w:val="0"/>
          <w:szCs w:val="21"/>
        </w:rPr>
        <w:t>(</w:t>
      </w:r>
      <w:r w:rsidRPr="0021118D">
        <w:rPr>
          <w:rFonts w:ascii="Consolas" w:eastAsia="宋体" w:hAnsi="Consolas" w:cs="Consolas"/>
          <w:color w:val="669900"/>
          <w:kern w:val="0"/>
          <w:szCs w:val="21"/>
        </w:rPr>
        <w:t>"hello world\n"</w:t>
      </w:r>
      <w:r w:rsidRPr="0021118D">
        <w:rPr>
          <w:rFonts w:ascii="Consolas" w:eastAsia="宋体" w:hAnsi="Consolas" w:cs="Consolas"/>
          <w:color w:val="999999"/>
          <w:kern w:val="0"/>
          <w:szCs w:val="21"/>
        </w:rPr>
        <w:t>);</w:t>
      </w:r>
    </w:p>
    <w:p w:rsidR="0021118D" w:rsidRPr="0021118D" w:rsidRDefault="0021118D" w:rsidP="0021118D">
      <w:pPr>
        <w:widowControl/>
        <w:ind w:firstLine="420"/>
        <w:jc w:val="left"/>
        <w:rPr>
          <w:rFonts w:ascii="Consolas" w:eastAsia="宋体" w:hAnsi="Consolas" w:cs="Consolas"/>
          <w:color w:val="ABB2BF"/>
          <w:kern w:val="0"/>
          <w:szCs w:val="21"/>
          <w:shd w:val="clear" w:color="auto" w:fill="282C34"/>
        </w:rPr>
      </w:pPr>
      <w:r w:rsidRPr="0021118D">
        <w:rPr>
          <w:rFonts w:ascii="Consolas" w:eastAsia="宋体" w:hAnsi="Consolas" w:cs="Consolas"/>
          <w:color w:val="C678DD"/>
          <w:kern w:val="0"/>
          <w:szCs w:val="21"/>
        </w:rPr>
        <w:t>return</w:t>
      </w:r>
      <w:r w:rsidRPr="0021118D">
        <w:rPr>
          <w:rFonts w:ascii="Consolas" w:eastAsia="宋体" w:hAnsi="Consolas" w:cs="Consolas"/>
          <w:color w:val="999999"/>
          <w:kern w:val="0"/>
          <w:szCs w:val="21"/>
        </w:rPr>
        <w:t>;</w:t>
      </w:r>
    </w:p>
    <w:p w:rsidR="0021118D" w:rsidRDefault="0021118D" w:rsidP="0021118D">
      <w:pPr>
        <w:rPr>
          <w:rFonts w:ascii="Consolas" w:eastAsia="宋体" w:hAnsi="Consolas" w:cs="Consolas"/>
          <w:color w:val="999999"/>
          <w:kern w:val="0"/>
          <w:szCs w:val="21"/>
        </w:rPr>
      </w:pPr>
      <w:r w:rsidRPr="0021118D">
        <w:rPr>
          <w:rFonts w:ascii="Consolas" w:eastAsia="宋体" w:hAnsi="Consolas" w:cs="Consolas"/>
          <w:color w:val="999999"/>
          <w:kern w:val="0"/>
          <w:szCs w:val="21"/>
        </w:rPr>
        <w:t>}</w:t>
      </w:r>
    </w:p>
    <w:p w:rsidR="00065F63" w:rsidRPr="00065F63" w:rsidRDefault="00065F63" w:rsidP="0021118D">
      <w:r w:rsidRPr="00065F63">
        <w:t>vi bye.c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printf</w:t>
      </w:r>
      <w:r w:rsidRPr="00065F63">
        <w:rPr>
          <w:rFonts w:ascii="Consolas" w:eastAsia="宋体" w:hAnsi="Consolas" w:cs="Consolas"/>
          <w:color w:val="999999"/>
          <w:kern w:val="0"/>
          <w:szCs w:val="21"/>
        </w:rPr>
        <w:t>(</w:t>
      </w:r>
      <w:r w:rsidRPr="00065F63">
        <w:rPr>
          <w:rFonts w:ascii="Consolas" w:eastAsia="宋体" w:hAnsi="Consolas" w:cs="Consolas"/>
          <w:color w:val="669900"/>
          <w:kern w:val="0"/>
          <w:szCs w:val="21"/>
        </w:rPr>
        <w:t>"bye!\n"</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lastRenderedPageBreak/>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999999"/>
          <w:kern w:val="0"/>
          <w:szCs w:val="21"/>
        </w:rPr>
      </w:pPr>
      <w:r w:rsidRPr="00065F63">
        <w:rPr>
          <w:rFonts w:ascii="Consolas" w:eastAsia="宋体" w:hAnsi="Consolas" w:cs="Consolas"/>
          <w:color w:val="999999"/>
          <w:kern w:val="0"/>
          <w:szCs w:val="21"/>
        </w:rPr>
        <w:t>}</w:t>
      </w:r>
    </w:p>
    <w:p w:rsidR="00065F63" w:rsidRPr="00065F63" w:rsidRDefault="00065F63" w:rsidP="00065F63">
      <w:pPr>
        <w:rPr>
          <w:color w:val="F79646" w:themeColor="accent6"/>
        </w:rPr>
      </w:pPr>
      <w:r w:rsidRPr="00065F63">
        <w:rPr>
          <w:rFonts w:hint="eastAsia"/>
          <w:color w:val="F79646" w:themeColor="accent6"/>
        </w:rPr>
        <w:t>为共享库编写头文件common.h</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ifndef</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define</w:t>
      </w:r>
      <w:r w:rsidRPr="00065F63">
        <w:rPr>
          <w:rFonts w:ascii="Consolas" w:eastAsia="宋体" w:hAnsi="Consolas" w:cs="Consolas"/>
          <w:color w:val="98C379"/>
          <w:kern w:val="0"/>
          <w:szCs w:val="21"/>
        </w:rPr>
        <w:t xml:space="preserve"> __COMMON_H__</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void</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void</w:t>
      </w:r>
      <w:r w:rsidRPr="00065F63">
        <w:rPr>
          <w:rFonts w:ascii="Consolas" w:eastAsia="宋体" w:hAnsi="Consolas" w:cs="Consolas"/>
          <w:color w:val="999999"/>
          <w:kern w:val="0"/>
          <w:szCs w:val="21"/>
        </w:rPr>
        <w:t>);</w:t>
      </w:r>
    </w:p>
    <w:p w:rsidR="00065F63" w:rsidRDefault="00065F63" w:rsidP="00065F63">
      <w:pPr>
        <w:rPr>
          <w:rFonts w:ascii="Consolas" w:eastAsia="宋体" w:hAnsi="Consolas" w:cs="Consolas"/>
          <w:color w:val="C678DD"/>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endif</w:t>
      </w:r>
    </w:p>
    <w:p w:rsidR="00065F63" w:rsidRPr="00065F63" w:rsidRDefault="00065F63" w:rsidP="00065F63">
      <w:pPr>
        <w:rPr>
          <w:color w:val="F79646" w:themeColor="accent6"/>
        </w:rPr>
      </w:pPr>
      <w:r w:rsidRPr="00065F63">
        <w:rPr>
          <w:rFonts w:hint="eastAsia"/>
          <w:color w:val="F79646" w:themeColor="accent6"/>
        </w:rPr>
        <w:t>编译生成目标文件</w:t>
      </w:r>
    </w:p>
    <w:p w:rsidR="00065F63" w:rsidRPr="00065F63" w:rsidRDefault="00065F63" w:rsidP="00065F63">
      <w:pPr>
        <w:rPr>
          <w:color w:val="00B0F0"/>
        </w:rPr>
      </w:pPr>
      <w:r w:rsidRPr="00065F63">
        <w:rPr>
          <w:color w:val="00B0F0"/>
        </w:rPr>
        <w:t>arm-rockchip-linux-gnueabihf-gcc -c hello.c bye.c -fPIC -Wall</w:t>
      </w:r>
    </w:p>
    <w:p w:rsidR="00065F63" w:rsidRDefault="00065F63" w:rsidP="00065F63">
      <w:r w:rsidRPr="00065F63">
        <w:rPr>
          <w:color w:val="00B0F0"/>
        </w:rPr>
        <w:t xml:space="preserve">ls </w:t>
      </w:r>
      <w:r>
        <w:rPr>
          <w:rFonts w:hint="eastAsia"/>
        </w:rPr>
        <w:t>查看</w:t>
      </w:r>
      <w:r>
        <w:t>生成的</w:t>
      </w:r>
      <w:r>
        <w:rPr>
          <w:rFonts w:hint="eastAsia"/>
        </w:rPr>
        <w:t>.o文件</w:t>
      </w:r>
    </w:p>
    <w:p w:rsidR="00065F63" w:rsidRPr="00065F63" w:rsidRDefault="00065F63" w:rsidP="00065F63">
      <w:pPr>
        <w:rPr>
          <w:rFonts w:ascii="Consolas" w:hAnsi="Consolas" w:cs="Consolas"/>
          <w:color w:val="ABB2BF"/>
          <w:szCs w:val="21"/>
        </w:rPr>
      </w:pPr>
      <w:r w:rsidRPr="00065F63">
        <w:rPr>
          <w:rFonts w:ascii="Consolas" w:hAnsi="Consolas" w:cs="Consolas"/>
          <w:color w:val="ABB2BF"/>
          <w:szCs w:val="21"/>
        </w:rPr>
        <w:t>bye.c  bye.o  common.h  hello.c  hello.o</w:t>
      </w:r>
    </w:p>
    <w:p w:rsidR="00065F63" w:rsidRPr="00065F63" w:rsidRDefault="00065F63" w:rsidP="00065F63">
      <w:r w:rsidRPr="00065F63">
        <w:rPr>
          <w:rFonts w:hint="eastAsia"/>
        </w:rPr>
        <w:t>-fPIC选项：告诉编译器生成位置无关代码</w:t>
      </w:r>
    </w:p>
    <w:p w:rsidR="00065F63" w:rsidRPr="00065F63" w:rsidRDefault="00065F63" w:rsidP="00065F63">
      <w:r w:rsidRPr="00065F63">
        <w:rPr>
          <w:rFonts w:hint="eastAsia"/>
        </w:rPr>
        <w:t>位置无关代码：生成的".o文件"文件中的代码可以被加载到任意的地址执行。编译的时候用到了相对寻址而不是绝对寻址</w:t>
      </w:r>
    </w:p>
    <w:p w:rsidR="00065F63" w:rsidRDefault="00065F63" w:rsidP="00065F63">
      <w:pPr>
        <w:rPr>
          <w:color w:val="F79646" w:themeColor="accent6"/>
        </w:rPr>
      </w:pPr>
      <w:r w:rsidRPr="00065F63">
        <w:rPr>
          <w:rFonts w:hint="eastAsia"/>
          <w:color w:val="F79646" w:themeColor="accent6"/>
        </w:rPr>
        <w:t>创建共享库common</w:t>
      </w:r>
    </w:p>
    <w:p w:rsidR="00065F63" w:rsidRPr="00065F63" w:rsidRDefault="00065F63" w:rsidP="00065F63">
      <w:pPr>
        <w:rPr>
          <w:color w:val="00B0F0"/>
        </w:rPr>
      </w:pPr>
      <w:r w:rsidRPr="00065F63">
        <w:rPr>
          <w:color w:val="00B0F0"/>
        </w:rPr>
        <w:t>arm-rockchip-linux-gnueabihf-gcc -shared hello.o bye.o -o libcommon.so.1</w:t>
      </w:r>
    </w:p>
    <w:p w:rsidR="00065F63" w:rsidRPr="00065F63" w:rsidRDefault="00065F63" w:rsidP="00065F63">
      <w:pPr>
        <w:rPr>
          <w:color w:val="00B0F0"/>
        </w:rPr>
      </w:pPr>
      <w:r w:rsidRPr="00065F63">
        <w:rPr>
          <w:color w:val="00B0F0"/>
        </w:rPr>
        <w:t>ls</w:t>
      </w:r>
    </w:p>
    <w:p w:rsidR="00065F63" w:rsidRDefault="00065F63" w:rsidP="00065F63">
      <w:r w:rsidRPr="00065F63">
        <w:t>bye.c  bye.o  common.h  hello.c  hello.o  libcommon.so.1</w:t>
      </w:r>
    </w:p>
    <w:p w:rsidR="00065F63" w:rsidRPr="00065F63" w:rsidRDefault="00065F63" w:rsidP="00065F63">
      <w:r w:rsidRPr="00065F63">
        <w:rPr>
          <w:rFonts w:hint="eastAsia"/>
        </w:rPr>
        <w:t>-shared选项：告诉编译器生成一个共享库</w:t>
      </w:r>
    </w:p>
    <w:p w:rsidR="00065F63" w:rsidRDefault="00065F63" w:rsidP="00065F63">
      <w:r w:rsidRPr="00065F63">
        <w:rPr>
          <w:rFonts w:hint="eastAsia"/>
        </w:rPr>
        <w:t>生成的共享库的文件名叫"libcommon.so.1",其中".so"表示这是一个共享库，".1"表示这个库的版本是1</w:t>
      </w:r>
    </w:p>
    <w:p w:rsidR="00065F63" w:rsidRDefault="00065F63" w:rsidP="00065F63">
      <w:pPr>
        <w:rPr>
          <w:color w:val="F79646" w:themeColor="accent6"/>
        </w:rPr>
      </w:pPr>
      <w:r w:rsidRPr="00065F63">
        <w:rPr>
          <w:rFonts w:hint="eastAsia"/>
          <w:color w:val="F79646" w:themeColor="accent6"/>
        </w:rPr>
        <w:t>为共享库文件创建链接文件</w:t>
      </w:r>
    </w:p>
    <w:p w:rsidR="00065F63" w:rsidRDefault="00065F63" w:rsidP="00065F63">
      <w:pPr>
        <w:rPr>
          <w:rFonts w:ascii="Consolas" w:hAnsi="Consolas" w:cs="Consolas"/>
          <w:color w:val="00B0F0"/>
          <w:szCs w:val="21"/>
        </w:rPr>
      </w:pPr>
      <w:r w:rsidRPr="00065F63">
        <w:rPr>
          <w:rStyle w:val="token"/>
          <w:rFonts w:ascii="Consolas" w:hAnsi="Consolas" w:cs="Consolas"/>
          <w:color w:val="00B0F0"/>
          <w:szCs w:val="21"/>
        </w:rPr>
        <w:t>ln</w:t>
      </w:r>
      <w:r w:rsidRPr="00065F63">
        <w:rPr>
          <w:rFonts w:ascii="Consolas" w:hAnsi="Consolas" w:cs="Consolas"/>
          <w:color w:val="00B0F0"/>
          <w:szCs w:val="21"/>
        </w:rPr>
        <w:t xml:space="preserve"> -s libcommon.so.1 libcommon.so</w:t>
      </w:r>
    </w:p>
    <w:p w:rsidR="00065F63" w:rsidRPr="00065F63" w:rsidRDefault="00065F63" w:rsidP="00065F63">
      <w:pPr>
        <w:rPr>
          <w:color w:val="F79646" w:themeColor="accent6"/>
        </w:rPr>
      </w:pPr>
      <w:r w:rsidRPr="00065F63">
        <w:rPr>
          <w:rFonts w:hint="eastAsia"/>
          <w:color w:val="F79646" w:themeColor="accent6"/>
        </w:rPr>
        <w:t>共享库的使用</w:t>
      </w:r>
    </w:p>
    <w:p w:rsidR="00065F63" w:rsidRDefault="00065F63" w:rsidP="00065F63">
      <w:r>
        <w:rPr>
          <w:rFonts w:hint="eastAsia"/>
        </w:rPr>
        <w:t>编写测试程序test.c</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&lt;stdio.h&gt;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8C379"/>
          <w:kern w:val="0"/>
          <w:szCs w:val="21"/>
        </w:rPr>
        <w:t>#</w:t>
      </w:r>
      <w:r w:rsidRPr="00065F63">
        <w:rPr>
          <w:rFonts w:ascii="Consolas" w:eastAsia="宋体" w:hAnsi="Consolas" w:cs="Consolas"/>
          <w:color w:val="C678DD"/>
          <w:kern w:val="0"/>
          <w:szCs w:val="21"/>
        </w:rPr>
        <w:t>include</w:t>
      </w:r>
      <w:r w:rsidRPr="00065F63">
        <w:rPr>
          <w:rFonts w:ascii="Consolas" w:eastAsia="宋体" w:hAnsi="Consolas" w:cs="Consolas"/>
          <w:color w:val="98C379"/>
          <w:kern w:val="0"/>
          <w:szCs w:val="21"/>
        </w:rPr>
        <w:t xml:space="preserve"> </w:t>
      </w:r>
      <w:r w:rsidRPr="00065F63">
        <w:rPr>
          <w:rFonts w:ascii="Consolas" w:eastAsia="宋体" w:hAnsi="Consolas" w:cs="Consolas"/>
          <w:color w:val="669900"/>
          <w:kern w:val="0"/>
          <w:szCs w:val="21"/>
        </w:rPr>
        <w:t>"common.h"</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w:t>
      </w:r>
      <w:r w:rsidRPr="00065F63">
        <w:rPr>
          <w:rFonts w:ascii="Consolas" w:eastAsia="宋体" w:hAnsi="Consolas" w:cs="Consolas"/>
          <w:color w:val="61AEEE"/>
          <w:kern w:val="0"/>
          <w:szCs w:val="21"/>
        </w:rPr>
        <w:t>main</w:t>
      </w:r>
      <w:r w:rsidRPr="00065F63">
        <w:rPr>
          <w:rFonts w:ascii="Consolas" w:eastAsia="宋体" w:hAnsi="Consolas" w:cs="Consolas"/>
          <w:color w:val="999999"/>
          <w:kern w:val="0"/>
          <w:szCs w:val="21"/>
        </w:rPr>
        <w:t>(</w:t>
      </w:r>
      <w:r w:rsidRPr="00065F63">
        <w:rPr>
          <w:rFonts w:ascii="Consolas" w:eastAsia="宋体" w:hAnsi="Consolas" w:cs="Consolas"/>
          <w:color w:val="C678DD"/>
          <w:kern w:val="0"/>
          <w:szCs w:val="21"/>
        </w:rPr>
        <w:t>int</w:t>
      </w:r>
      <w:r w:rsidRPr="00065F63">
        <w:rPr>
          <w:rFonts w:ascii="Consolas" w:eastAsia="宋体" w:hAnsi="Consolas" w:cs="Consolas"/>
          <w:color w:val="ABB2BF"/>
          <w:kern w:val="0"/>
          <w:szCs w:val="21"/>
        </w:rPr>
        <w:t xml:space="preserve"> argc</w:t>
      </w:r>
      <w:r w:rsidRPr="00065F63">
        <w:rPr>
          <w:rFonts w:ascii="Consolas" w:eastAsia="宋体" w:hAnsi="Consolas" w:cs="Consolas"/>
          <w:color w:val="999999"/>
          <w:kern w:val="0"/>
          <w:szCs w:val="21"/>
        </w:rPr>
        <w: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const</w:t>
      </w:r>
      <w:r w:rsidRPr="00065F63">
        <w:rPr>
          <w:rFonts w:ascii="Consolas" w:eastAsia="宋体" w:hAnsi="Consolas" w:cs="Consolas"/>
          <w:color w:val="ABB2BF"/>
          <w:kern w:val="0"/>
          <w:szCs w:val="21"/>
        </w:rPr>
        <w:t xml:space="preserve"> </w:t>
      </w:r>
      <w:r w:rsidRPr="00065F63">
        <w:rPr>
          <w:rFonts w:ascii="Consolas" w:eastAsia="宋体" w:hAnsi="Consolas" w:cs="Consolas"/>
          <w:color w:val="C678DD"/>
          <w:kern w:val="0"/>
          <w:szCs w:val="21"/>
        </w:rPr>
        <w:t>char</w:t>
      </w:r>
      <w:r w:rsidRPr="00065F63">
        <w:rPr>
          <w:rFonts w:ascii="Consolas" w:eastAsia="宋体" w:hAnsi="Consolas" w:cs="Consolas"/>
          <w:color w:val="ABB2BF"/>
          <w:kern w:val="0"/>
          <w:szCs w:val="21"/>
        </w:rPr>
        <w:t xml:space="preserve"> </w:t>
      </w:r>
      <w:r w:rsidRPr="00065F63">
        <w:rPr>
          <w:rFonts w:ascii="Consolas" w:eastAsia="宋体" w:hAnsi="Consolas" w:cs="Consolas"/>
          <w:color w:val="669900"/>
          <w:kern w:val="0"/>
          <w:szCs w:val="21"/>
        </w:rPr>
        <w:t>*</w:t>
      </w:r>
      <w:r w:rsidRPr="00065F63">
        <w:rPr>
          <w:rFonts w:ascii="Consolas" w:eastAsia="宋体" w:hAnsi="Consolas" w:cs="Consolas"/>
          <w:color w:val="ABB2BF"/>
          <w:kern w:val="0"/>
          <w:szCs w:val="21"/>
        </w:rPr>
        <w:t>argv</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hello</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61AEEE"/>
          <w:kern w:val="0"/>
          <w:szCs w:val="21"/>
        </w:rPr>
        <w:t>bye</w:t>
      </w:r>
      <w:r w:rsidRPr="00065F63">
        <w:rPr>
          <w:rFonts w:ascii="Consolas" w:eastAsia="宋体" w:hAnsi="Consolas" w:cs="Consolas"/>
          <w:color w:val="999999"/>
          <w:kern w:val="0"/>
          <w:szCs w:val="21"/>
        </w:rPr>
        <w:t>();</w:t>
      </w:r>
    </w:p>
    <w:p w:rsidR="00065F63" w:rsidRPr="00065F63" w:rsidRDefault="00065F63" w:rsidP="00065F63">
      <w:pPr>
        <w:widowControl/>
        <w:jc w:val="left"/>
        <w:rPr>
          <w:rFonts w:ascii="Consolas" w:eastAsia="宋体" w:hAnsi="Consolas" w:cs="Consolas"/>
          <w:color w:val="ABB2BF"/>
          <w:kern w:val="0"/>
          <w:szCs w:val="21"/>
        </w:rPr>
      </w:pPr>
    </w:p>
    <w:p w:rsidR="00065F63" w:rsidRPr="00065F63" w:rsidRDefault="00065F63" w:rsidP="00065F63">
      <w:pPr>
        <w:widowControl/>
        <w:jc w:val="left"/>
        <w:rPr>
          <w:rFonts w:ascii="Consolas" w:eastAsia="宋体" w:hAnsi="Consolas" w:cs="Consolas"/>
          <w:color w:val="ABB2BF"/>
          <w:kern w:val="0"/>
          <w:szCs w:val="21"/>
        </w:rPr>
      </w:pPr>
      <w:r w:rsidRPr="00065F63">
        <w:rPr>
          <w:rFonts w:ascii="Consolas" w:eastAsia="宋体" w:hAnsi="Consolas" w:cs="Consolas"/>
          <w:color w:val="ABB2BF"/>
          <w:kern w:val="0"/>
          <w:szCs w:val="21"/>
        </w:rPr>
        <w:tab/>
      </w:r>
      <w:r w:rsidRPr="00065F63">
        <w:rPr>
          <w:rFonts w:ascii="Consolas" w:eastAsia="宋体" w:hAnsi="Consolas" w:cs="Consolas"/>
          <w:color w:val="C678DD"/>
          <w:kern w:val="0"/>
          <w:szCs w:val="21"/>
        </w:rPr>
        <w:t>return</w:t>
      </w:r>
      <w:r w:rsidRPr="00065F63">
        <w:rPr>
          <w:rFonts w:ascii="Consolas" w:eastAsia="宋体" w:hAnsi="Consolas" w:cs="Consolas"/>
          <w:color w:val="ABB2BF"/>
          <w:kern w:val="0"/>
          <w:szCs w:val="21"/>
        </w:rPr>
        <w:t xml:space="preserve"> </w:t>
      </w:r>
      <w:r w:rsidRPr="00065F63">
        <w:rPr>
          <w:rFonts w:ascii="Consolas" w:eastAsia="宋体" w:hAnsi="Consolas" w:cs="Consolas"/>
          <w:color w:val="98C379"/>
          <w:kern w:val="0"/>
          <w:szCs w:val="21"/>
        </w:rPr>
        <w:t>0</w:t>
      </w:r>
      <w:r w:rsidRPr="00065F63">
        <w:rPr>
          <w:rFonts w:ascii="Consolas" w:eastAsia="宋体" w:hAnsi="Consolas" w:cs="Consolas"/>
          <w:color w:val="999999"/>
          <w:kern w:val="0"/>
          <w:szCs w:val="21"/>
        </w:rPr>
        <w:t>;</w:t>
      </w:r>
    </w:p>
    <w:p w:rsidR="00065F63" w:rsidRPr="00065F63" w:rsidRDefault="00065F63" w:rsidP="00065F63">
      <w:r w:rsidRPr="00065F63">
        <w:rPr>
          <w:rFonts w:ascii="Consolas" w:eastAsia="宋体" w:hAnsi="Consolas" w:cs="Consolas"/>
          <w:color w:val="999999"/>
          <w:kern w:val="0"/>
          <w:szCs w:val="21"/>
        </w:rPr>
        <w:t>}</w:t>
      </w:r>
    </w:p>
    <w:p w:rsidR="00065F63" w:rsidRPr="00065F63" w:rsidRDefault="007A60C0" w:rsidP="00065F63">
      <w:hyperlink r:id="rId10" w:tgtFrame="_blank" w:history="1">
        <w:r w:rsidR="00065F63" w:rsidRPr="00065F63">
          <w:rPr>
            <w:rFonts w:hint="eastAsia"/>
            <w:color w:val="6795B5"/>
          </w:rPr>
          <w:t>编译test.c并链接共享库libcommon.so</w:t>
        </w:r>
      </w:hyperlink>
    </w:p>
    <w:p w:rsidR="00065F63" w:rsidRPr="00065F63" w:rsidRDefault="00065F63" w:rsidP="00065F63">
      <w:pPr>
        <w:rPr>
          <w:color w:val="00B0F0"/>
        </w:rPr>
      </w:pPr>
    </w:p>
    <w:p w:rsidR="00065F63" w:rsidRPr="00065F63" w:rsidRDefault="00065F63" w:rsidP="00065F63">
      <w:pPr>
        <w:rPr>
          <w:color w:val="00B0F0"/>
        </w:rPr>
      </w:pPr>
      <w:r w:rsidRPr="00065F63">
        <w:rPr>
          <w:color w:val="00B0F0"/>
        </w:rPr>
        <w:t xml:space="preserve">arm-rockchip-linux-gnueabihf-gcc test.c -o </w:t>
      </w:r>
      <w:r w:rsidR="00A61223">
        <w:rPr>
          <w:color w:val="00B0F0"/>
        </w:rPr>
        <w:t>share</w:t>
      </w:r>
      <w:r w:rsidRPr="00065F63">
        <w:rPr>
          <w:color w:val="00B0F0"/>
        </w:rPr>
        <w:t>test -L. -lcommon</w:t>
      </w:r>
    </w:p>
    <w:p w:rsidR="00065F63" w:rsidRPr="00065F63" w:rsidRDefault="00065F63" w:rsidP="00065F63">
      <w:pPr>
        <w:rPr>
          <w:color w:val="00B0F0"/>
        </w:rPr>
      </w:pPr>
      <w:r w:rsidRPr="00065F63">
        <w:rPr>
          <w:color w:val="00B0F0"/>
        </w:rPr>
        <w:t>ls</w:t>
      </w:r>
    </w:p>
    <w:p w:rsidR="00065F63" w:rsidRDefault="00065F63" w:rsidP="00065F63">
      <w:r>
        <w:t xml:space="preserve">bye.c  bye.o  common.h  hello.c  hello.o  libcommon.so  libcommon.so.1  </w:t>
      </w:r>
      <w:r w:rsidR="00A61223">
        <w:t>share</w:t>
      </w:r>
      <w:r>
        <w:t>test  test.c</w:t>
      </w:r>
    </w:p>
    <w:p w:rsidR="00A61223" w:rsidRPr="00065F63" w:rsidRDefault="00A61223" w:rsidP="00065F63">
      <w:r>
        <w:rPr>
          <w:rFonts w:hint="eastAsia"/>
        </w:rPr>
        <w:t>把生成</w:t>
      </w:r>
      <w:r>
        <w:t>的库放到/oem/sharelib</w:t>
      </w:r>
      <w:r>
        <w:rPr>
          <w:rFonts w:hint="eastAsia"/>
        </w:rPr>
        <w:t>里面</w:t>
      </w:r>
      <w:r>
        <w:t>。把</w:t>
      </w:r>
      <w:r>
        <w:rPr>
          <w:rFonts w:hint="eastAsia"/>
        </w:rPr>
        <w:t>生成</w:t>
      </w:r>
      <w:r>
        <w:t>的</w:t>
      </w:r>
      <w:r>
        <w:rPr>
          <w:rFonts w:hint="eastAsia"/>
        </w:rPr>
        <w:t>sharetest文件</w:t>
      </w:r>
      <w:r>
        <w:t>放到</w:t>
      </w:r>
      <w:r>
        <w:rPr>
          <w:rFonts w:hint="eastAsia"/>
        </w:rPr>
        <w:t>/oem/bin目录</w:t>
      </w:r>
      <w:r>
        <w:t>里面。</w:t>
      </w:r>
    </w:p>
    <w:p w:rsidR="00065F63" w:rsidRPr="00B57DAF" w:rsidRDefault="00065F63" w:rsidP="00065F63">
      <w:pPr>
        <w:pStyle w:val="3"/>
      </w:pPr>
      <w:bookmarkStart w:id="32" w:name="_Toc12546954"/>
      <w:r>
        <w:rPr>
          <w:rFonts w:hint="eastAsia"/>
        </w:rPr>
        <w:t>3.16.2</w:t>
      </w:r>
      <w:r w:rsidRPr="00B57DAF">
        <w:rPr>
          <w:rFonts w:hint="eastAsia"/>
        </w:rPr>
        <w:t xml:space="preserve"> </w:t>
      </w:r>
      <w:r w:rsidRPr="00B57DAF">
        <w:rPr>
          <w:rFonts w:hint="eastAsia"/>
        </w:rPr>
        <w:t>添加新</w:t>
      </w:r>
      <w:r w:rsidRPr="00B57DAF">
        <w:t>的</w:t>
      </w:r>
      <w:r w:rsidRPr="00B57DAF">
        <w:t>bin</w:t>
      </w:r>
      <w:r w:rsidRPr="00B57DAF">
        <w:rPr>
          <w:rFonts w:hint="eastAsia"/>
        </w:rPr>
        <w:t>路径</w:t>
      </w:r>
      <w:r w:rsidRPr="00B57DAF">
        <w:t>和</w:t>
      </w:r>
      <w:r w:rsidRPr="00B57DAF">
        <w:rPr>
          <w:rFonts w:hint="eastAsia"/>
        </w:rPr>
        <w:t>动态</w:t>
      </w:r>
      <w:r w:rsidRPr="00B57DAF">
        <w:t>链接库路径</w:t>
      </w:r>
      <w:bookmarkEnd w:id="32"/>
    </w:p>
    <w:p w:rsidR="00BC639E" w:rsidRDefault="00BC639E" w:rsidP="00065F63">
      <w:r w:rsidRPr="00BC639E">
        <w:lastRenderedPageBreak/>
        <w:t>/home/chao/rk3308_linux/buildroot/output/rockchip_rk3308_32_debug/target/etc/profile.d</w:t>
      </w:r>
    </w:p>
    <w:p w:rsidR="00065F63" w:rsidRDefault="00065F63" w:rsidP="00065F63">
      <w:r>
        <w:rPr>
          <w:rFonts w:hint="eastAsia"/>
        </w:rPr>
        <w:t xml:space="preserve">创建文件 </w:t>
      </w:r>
      <w:r>
        <w:t>profile.sh添加如下行</w:t>
      </w:r>
    </w:p>
    <w:p w:rsidR="00065F63" w:rsidRDefault="00065F63" w:rsidP="00065F63">
      <w:r>
        <w:rPr>
          <w:rFonts w:hint="eastAsia"/>
        </w:rPr>
        <w:t>#</w:t>
      </w:r>
      <w:r>
        <w:t>!/bin/bash</w:t>
      </w:r>
    </w:p>
    <w:p w:rsidR="00065F63" w:rsidRPr="00936436" w:rsidRDefault="00065F63" w:rsidP="00065F63">
      <w:pPr>
        <w:rPr>
          <w:color w:val="7030A0"/>
        </w:rPr>
      </w:pPr>
      <w:r>
        <w:t>export PATH=$PATH:</w:t>
      </w:r>
      <w:r w:rsidRPr="00936436">
        <w:rPr>
          <w:color w:val="7030A0"/>
        </w:rPr>
        <w:t>/oem/bin</w:t>
      </w:r>
    </w:p>
    <w:p w:rsidR="00065F63" w:rsidRDefault="00065F63" w:rsidP="00065F63">
      <w:pPr>
        <w:rPr>
          <w:color w:val="7030A0"/>
        </w:rPr>
      </w:pPr>
      <w:r>
        <w:t>export LD_LIBRARY_PATH=$LD_LIBRARY_PATH:</w:t>
      </w:r>
      <w:r w:rsidRPr="00936436">
        <w:rPr>
          <w:color w:val="7030A0"/>
        </w:rPr>
        <w:t>/oem/sharelib</w:t>
      </w:r>
    </w:p>
    <w:p w:rsidR="00863B75" w:rsidRDefault="00863B75" w:rsidP="00065F63">
      <w:pPr>
        <w:rPr>
          <w:color w:val="7030A0"/>
        </w:rPr>
      </w:pPr>
      <w:r w:rsidRPr="00863B75">
        <w:rPr>
          <w:color w:val="7030A0"/>
        </w:rPr>
        <w:t>export MG_CFG_PATH=/oem/uiot/minigui/</w:t>
      </w:r>
    </w:p>
    <w:p w:rsidR="00065F63" w:rsidRPr="00D12003" w:rsidRDefault="00065F63" w:rsidP="00065F63">
      <w:pPr>
        <w:rPr>
          <w:color w:val="FF0000"/>
        </w:rPr>
      </w:pPr>
      <w:r w:rsidRPr="00D12003">
        <w:rPr>
          <w:color w:val="FF0000"/>
        </w:rPr>
        <w:t>profile</w:t>
      </w:r>
      <w:r w:rsidRPr="00D12003">
        <w:rPr>
          <w:rFonts w:hint="eastAsia"/>
          <w:color w:val="FF0000"/>
        </w:rPr>
        <w:t>文件</w:t>
      </w:r>
      <w:r w:rsidRPr="00D12003">
        <w:rPr>
          <w:color w:val="FF0000"/>
        </w:rPr>
        <w:t>有如下内容会自动执行profile.d</w:t>
      </w:r>
      <w:r w:rsidRPr="00D12003">
        <w:rPr>
          <w:rFonts w:hint="eastAsia"/>
          <w:color w:val="FF0000"/>
        </w:rPr>
        <w:t>里面</w:t>
      </w:r>
      <w:r w:rsidRPr="00D12003">
        <w:rPr>
          <w:color w:val="FF0000"/>
        </w:rPr>
        <w:t>的所有脚本</w:t>
      </w:r>
    </w:p>
    <w:p w:rsidR="00065F63" w:rsidRDefault="00065F63" w:rsidP="00065F63">
      <w:r>
        <w:t># Source configuration files from /etc/profile.d</w:t>
      </w:r>
    </w:p>
    <w:p w:rsidR="00065F63" w:rsidRDefault="00065F63" w:rsidP="00065F63">
      <w:r>
        <w:t>for i in /etc/profile.d/*.sh ; do</w:t>
      </w:r>
    </w:p>
    <w:p w:rsidR="00065F63" w:rsidRDefault="00065F63" w:rsidP="00065F63">
      <w:r>
        <w:t xml:space="preserve">        if [ -r "$i" ]; then</w:t>
      </w:r>
    </w:p>
    <w:p w:rsidR="00065F63" w:rsidRDefault="00065F63" w:rsidP="00065F63">
      <w:r>
        <w:t xml:space="preserve">                . $i</w:t>
      </w:r>
    </w:p>
    <w:p w:rsidR="00065F63" w:rsidRDefault="00065F63" w:rsidP="00065F63">
      <w:r>
        <w:t xml:space="preserve">        fi</w:t>
      </w:r>
    </w:p>
    <w:p w:rsidR="00065F63" w:rsidRDefault="00065F63" w:rsidP="00065F63">
      <w:r>
        <w:t xml:space="preserve">        unset i</w:t>
      </w:r>
    </w:p>
    <w:p w:rsidR="00065F63" w:rsidRPr="00331803" w:rsidRDefault="00065F63" w:rsidP="00065F63">
      <w:r>
        <w:t>done</w:t>
      </w:r>
    </w:p>
    <w:p w:rsidR="00065F63" w:rsidRDefault="00065F63" w:rsidP="00065F63">
      <w:r>
        <w:rPr>
          <w:rFonts w:hint="eastAsia"/>
        </w:rPr>
        <w:t>在</w:t>
      </w:r>
      <w:r w:rsidRPr="00D12003">
        <w:t>RkLunch.sh</w:t>
      </w:r>
      <w:r>
        <w:rPr>
          <w:rFonts w:hint="eastAsia"/>
        </w:rPr>
        <w:t>里面添加</w:t>
      </w:r>
    </w:p>
    <w:p w:rsidR="00065F63" w:rsidRDefault="00065F63" w:rsidP="00065F63">
      <w:r w:rsidRPr="00D12003">
        <w:t>source /etc/profile</w:t>
      </w:r>
      <w:r>
        <w:rPr>
          <w:rFonts w:hint="eastAsia"/>
        </w:rPr>
        <w:t>这样</w:t>
      </w:r>
      <w:r w:rsidRPr="00D12003">
        <w:t>RkLunch.sh</w:t>
      </w:r>
      <w:r>
        <w:rPr>
          <w:rFonts w:hint="eastAsia"/>
        </w:rPr>
        <w:t>和</w:t>
      </w:r>
      <w:r>
        <w:t>其子路径都可以使用该配置</w:t>
      </w:r>
    </w:p>
    <w:p w:rsidR="0061203C" w:rsidRPr="0061203C" w:rsidRDefault="0061203C" w:rsidP="00065F63">
      <w:pPr>
        <w:rPr>
          <w:color w:val="F79646" w:themeColor="accent6"/>
        </w:rPr>
      </w:pPr>
      <w:r w:rsidRPr="0061203C">
        <w:rPr>
          <w:rFonts w:hint="eastAsia"/>
          <w:color w:val="F79646" w:themeColor="accent6"/>
        </w:rPr>
        <w:t>测试</w:t>
      </w:r>
    </w:p>
    <w:p w:rsidR="00065F63" w:rsidRDefault="00065F63" w:rsidP="00065F63">
      <w:r>
        <w:rPr>
          <w:rFonts w:hint="eastAsia"/>
        </w:rPr>
        <w:t>在终端</w:t>
      </w:r>
      <w:r>
        <w:t>输入</w:t>
      </w:r>
      <w:r>
        <w:rPr>
          <w:rFonts w:hint="eastAsia"/>
        </w:rPr>
        <w:t>sharetest测试</w:t>
      </w:r>
      <w:r>
        <w:t>程序可执行</w:t>
      </w:r>
      <w:r w:rsidR="0061203C">
        <w:rPr>
          <w:rFonts w:hint="eastAsia"/>
        </w:rPr>
        <w:t>证明</w:t>
      </w:r>
      <w:r w:rsidR="0061203C">
        <w:t>终端可以找到库路径</w:t>
      </w:r>
    </w:p>
    <w:p w:rsidR="00065F63" w:rsidRDefault="00065F63" w:rsidP="00065F63">
      <w:r>
        <w:t>/oem/shell/profile.sh</w:t>
      </w:r>
      <w:r w:rsidR="0061203C">
        <w:t xml:space="preserve"> </w:t>
      </w:r>
      <w:r w:rsidR="0061203C">
        <w:rPr>
          <w:rFonts w:hint="eastAsia"/>
        </w:rPr>
        <w:t>打印</w:t>
      </w:r>
      <w:r w:rsidR="0061203C">
        <w:t>输出证明</w:t>
      </w:r>
      <w:r w:rsidR="0061203C">
        <w:rPr>
          <w:rFonts w:hint="eastAsia"/>
        </w:rPr>
        <w:t>子shell脚本</w:t>
      </w:r>
      <w:r w:rsidR="0061203C">
        <w:t>执行</w:t>
      </w:r>
      <w:r w:rsidR="0061203C">
        <w:rPr>
          <w:rFonts w:hint="eastAsia"/>
        </w:rPr>
        <w:t>应用</w:t>
      </w:r>
      <w:r w:rsidR="0061203C">
        <w:t>可以找到库路径</w:t>
      </w:r>
    </w:p>
    <w:p w:rsidR="00065F63" w:rsidRDefault="00065F63" w:rsidP="00065F63">
      <w:r>
        <w:t>sharetest</w:t>
      </w:r>
      <w:r w:rsidR="0061203C">
        <w:t xml:space="preserve"> </w:t>
      </w:r>
      <w:r w:rsidR="0061203C">
        <w:rPr>
          <w:rFonts w:hint="eastAsia"/>
        </w:rPr>
        <w:t>本</w:t>
      </w:r>
      <w:r w:rsidR="0061203C">
        <w:t>脚本执行应用可以</w:t>
      </w:r>
      <w:r w:rsidR="0061203C">
        <w:rPr>
          <w:rFonts w:hint="eastAsia"/>
        </w:rPr>
        <w:t>正确找到</w:t>
      </w:r>
      <w:r w:rsidR="0061203C">
        <w:t>库路径</w:t>
      </w:r>
    </w:p>
    <w:p w:rsidR="00262141" w:rsidRDefault="00262141" w:rsidP="00262141">
      <w:pPr>
        <w:pStyle w:val="2"/>
      </w:pPr>
      <w:bookmarkStart w:id="33" w:name="_Toc12546955"/>
      <w:r>
        <w:rPr>
          <w:rFonts w:hint="eastAsia"/>
        </w:rPr>
        <w:t xml:space="preserve">3.17 </w:t>
      </w:r>
      <w:r>
        <w:rPr>
          <w:rFonts w:hint="eastAsia"/>
        </w:rPr>
        <w:t>关于时间</w:t>
      </w:r>
      <w:bookmarkEnd w:id="33"/>
    </w:p>
    <w:p w:rsidR="00262141" w:rsidRDefault="00262141" w:rsidP="00262141">
      <w:r w:rsidRPr="00262141">
        <w:rPr>
          <w:color w:val="00B0F0"/>
        </w:rPr>
        <w:t>/usr/sbin/ntpd</w:t>
      </w:r>
      <w:r>
        <w:rPr>
          <w:rFonts w:hint="eastAsia"/>
        </w:rPr>
        <w:t>进程</w:t>
      </w:r>
      <w:r>
        <w:t>是用来从网络获取时间的，获取时间的位置在如下设置</w:t>
      </w:r>
      <w:r>
        <w:rPr>
          <w:rFonts w:hint="eastAsia"/>
        </w:rPr>
        <w:t>：</w:t>
      </w:r>
    </w:p>
    <w:p w:rsidR="00262141" w:rsidRPr="00262141" w:rsidRDefault="00262141" w:rsidP="00262141">
      <w:r>
        <w:rPr>
          <w:rFonts w:hint="eastAsia"/>
        </w:rPr>
        <w:t>修改</w:t>
      </w:r>
      <w:r>
        <w:t>时区为上海</w:t>
      </w:r>
    </w:p>
    <w:p w:rsidR="00262141" w:rsidRPr="00262141" w:rsidRDefault="00262141" w:rsidP="00262141">
      <w:pPr>
        <w:rPr>
          <w:color w:val="00B0F0"/>
        </w:rPr>
      </w:pPr>
      <w:r>
        <w:t>chao@ubuntu:~/rk3308_linux/buildroot/output/rockchip_rk3308_32_debug/target/etc$</w:t>
      </w:r>
      <w:r w:rsidRPr="00262141">
        <w:rPr>
          <w:color w:val="00B0F0"/>
        </w:rPr>
        <w:t xml:space="preserve"> rm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ln -s ../usr/share/zoneinfo/Asia/Shanghai ./localtime </w:t>
      </w:r>
    </w:p>
    <w:p w:rsidR="00262141" w:rsidRPr="00262141" w:rsidRDefault="00262141" w:rsidP="00262141">
      <w:pPr>
        <w:rPr>
          <w:color w:val="00B0F0"/>
        </w:rPr>
      </w:pPr>
      <w:r>
        <w:t xml:space="preserve">chao@ubuntu:~/rk3308_linux/buildroot/output/rockchip_rk3308_32_debug/target/etc$ </w:t>
      </w:r>
      <w:r w:rsidRPr="00262141">
        <w:rPr>
          <w:color w:val="00B0F0"/>
        </w:rPr>
        <w:t xml:space="preserve">ls -l localtime </w:t>
      </w:r>
    </w:p>
    <w:p w:rsidR="00262141" w:rsidRDefault="00262141" w:rsidP="00262141">
      <w:r>
        <w:t>lrwxrwxrwx 1 chao chao 35 Jun 14 22:13 localtime -&gt; ../usr/share/zoneinfo/Asia/Shanghai</w:t>
      </w:r>
    </w:p>
    <w:p w:rsidR="00CD72D5" w:rsidRDefault="00CD72D5" w:rsidP="00CD72D5">
      <w:pPr>
        <w:pStyle w:val="2"/>
      </w:pPr>
      <w:bookmarkStart w:id="34" w:name="_Toc12546956"/>
      <w:r>
        <w:t xml:space="preserve">3.17 </w:t>
      </w:r>
      <w:r>
        <w:t>服务器更新</w:t>
      </w:r>
      <w:r>
        <w:t>sdk</w:t>
      </w:r>
      <w:r>
        <w:t>方法</w:t>
      </w:r>
      <w:bookmarkEnd w:id="34"/>
    </w:p>
    <w:p w:rsidR="00CD72D5" w:rsidRDefault="00CD72D5" w:rsidP="00262141">
      <w:pPr>
        <w:rPr>
          <w:rFonts w:ascii="微软雅黑" w:eastAsia="微软雅黑" w:hAnsi="微软雅黑"/>
          <w:color w:val="191F25"/>
          <w:szCs w:val="21"/>
          <w:shd w:val="clear" w:color="auto" w:fill="FFFFFF"/>
        </w:rPr>
      </w:pPr>
      <w:r>
        <w:rPr>
          <w:rFonts w:ascii="微软雅黑" w:eastAsia="微软雅黑" w:hAnsi="微软雅黑" w:hint="eastAsia"/>
          <w:color w:val="191F25"/>
          <w:szCs w:val="21"/>
          <w:shd w:val="clear" w:color="auto" w:fill="FFFFFF"/>
        </w:rPr>
        <w:t>.repo/repo/repo sync</w:t>
      </w:r>
    </w:p>
    <w:p w:rsidR="00BD41DF" w:rsidRDefault="00BD41DF" w:rsidP="00B13160">
      <w:pPr>
        <w:pStyle w:val="2"/>
        <w:rPr>
          <w:shd w:val="clear" w:color="auto" w:fill="FFFFFF"/>
        </w:rPr>
      </w:pPr>
      <w:bookmarkStart w:id="35" w:name="_Toc12546957"/>
      <w:r>
        <w:rPr>
          <w:shd w:val="clear" w:color="auto" w:fill="FFFFFF"/>
        </w:rPr>
        <w:t>3.18 inittab</w:t>
      </w:r>
      <w:r>
        <w:rPr>
          <w:rFonts w:hint="eastAsia"/>
          <w:shd w:val="clear" w:color="auto" w:fill="FFFFFF"/>
        </w:rPr>
        <w:t>修改</w:t>
      </w:r>
      <w:r>
        <w:rPr>
          <w:shd w:val="clear" w:color="auto" w:fill="FFFFFF"/>
        </w:rPr>
        <w:t>路径</w:t>
      </w:r>
      <w:bookmarkEnd w:id="35"/>
    </w:p>
    <w:p w:rsidR="00BD41DF" w:rsidRDefault="00BD41DF" w:rsidP="00262141">
      <w:r w:rsidRPr="00BD41DF">
        <w:t>/home/chao/rk3308_linux/buildroot/board/rockchip/rk3308/fs-overlay/etc</w:t>
      </w:r>
    </w:p>
    <w:p w:rsidR="00B13160" w:rsidRDefault="00B13160" w:rsidP="00B13160">
      <w:pPr>
        <w:pStyle w:val="2"/>
      </w:pPr>
      <w:bookmarkStart w:id="36" w:name="_Toc12546958"/>
      <w:r>
        <w:t xml:space="preserve">3.19 </w:t>
      </w:r>
      <w:r>
        <w:rPr>
          <w:rFonts w:hint="eastAsia"/>
        </w:rPr>
        <w:t>开启</w:t>
      </w:r>
      <w:r>
        <w:t>ssh</w:t>
      </w:r>
      <w:r>
        <w:t>服务</w:t>
      </w:r>
      <w:bookmarkEnd w:id="36"/>
    </w:p>
    <w:p w:rsidR="00B13160" w:rsidRDefault="00B13160" w:rsidP="00B13160">
      <w:r>
        <w:t>首先在</w:t>
      </w:r>
      <w:r>
        <w:rPr>
          <w:rFonts w:hint="eastAsia"/>
        </w:rPr>
        <w:t>b</w:t>
      </w:r>
      <w:r>
        <w:t>uildroot里面配置使能dropbear</w:t>
      </w:r>
      <w:r>
        <w:rPr>
          <w:rFonts w:hint="eastAsia"/>
        </w:rPr>
        <w:t>。dropbea</w:t>
      </w:r>
      <w:r>
        <w:t>r</w:t>
      </w:r>
      <w:r>
        <w:rPr>
          <w:rFonts w:hint="eastAsia"/>
        </w:rPr>
        <w:t>是</w:t>
      </w:r>
      <w:r>
        <w:t>一个微型的</w:t>
      </w:r>
      <w:r>
        <w:rPr>
          <w:rFonts w:hint="eastAsia"/>
        </w:rPr>
        <w:t>ss</w:t>
      </w:r>
      <w:r>
        <w:t>h</w:t>
      </w:r>
      <w:r w:rsidR="006E07F1">
        <w:rPr>
          <w:rFonts w:hint="eastAsia"/>
        </w:rPr>
        <w:t>服务</w:t>
      </w:r>
      <w:r w:rsidR="006E07F1">
        <w:t>软件。</w:t>
      </w:r>
    </w:p>
    <w:p w:rsidR="006E07F1" w:rsidRDefault="00385BBC" w:rsidP="00B13160">
      <w:r>
        <w:rPr>
          <w:rFonts w:hint="eastAsia"/>
        </w:rPr>
        <w:t>配置</w:t>
      </w:r>
      <w:r>
        <w:t>开启</w:t>
      </w:r>
      <w:r w:rsidR="00311469">
        <w:rPr>
          <w:rFonts w:hint="eastAsia"/>
        </w:rPr>
        <w:t>:</w:t>
      </w:r>
    </w:p>
    <w:p w:rsidR="00311469" w:rsidRDefault="00311469" w:rsidP="00B13160">
      <w:r>
        <w:lastRenderedPageBreak/>
        <w:t>1</w:t>
      </w:r>
      <w:r>
        <w:rPr>
          <w:rFonts w:hint="eastAsia"/>
        </w:rPr>
        <w:t>、</w:t>
      </w:r>
    </w:p>
    <w:p w:rsidR="00311469" w:rsidRDefault="00311469" w:rsidP="00B13160">
      <w:r w:rsidRPr="00311469">
        <w:t xml:space="preserve">BR2_PACKAGE_HOST_MKPASSWD [=n]   </w:t>
      </w:r>
    </w:p>
    <w:p w:rsidR="00385BBC" w:rsidRDefault="00385BBC" w:rsidP="00B13160">
      <w:r w:rsidRPr="00385BBC">
        <w:t>Host utilities</w:t>
      </w:r>
    </w:p>
    <w:p w:rsidR="00385BBC" w:rsidRPr="00311469" w:rsidRDefault="00385BBC" w:rsidP="00B13160">
      <w:pPr>
        <w:rPr>
          <w:color w:val="00B050"/>
        </w:rPr>
      </w:pPr>
      <w:r>
        <w:rPr>
          <w:rFonts w:hint="eastAsia"/>
        </w:rPr>
        <w:t>[</w:t>
      </w:r>
      <w:r>
        <w:t>*</w:t>
      </w:r>
      <w:r>
        <w:rPr>
          <w:rFonts w:hint="eastAsia"/>
        </w:rPr>
        <w:t>]</w:t>
      </w:r>
      <w:r>
        <w:tab/>
      </w:r>
      <w:r w:rsidRPr="00385BBC">
        <w:t xml:space="preserve">host mkpasswd </w:t>
      </w:r>
      <w:r w:rsidRPr="00311469">
        <w:rPr>
          <w:color w:val="00B050"/>
        </w:rPr>
        <w:t xml:space="preserve"> </w:t>
      </w:r>
      <w:r w:rsidR="00311469" w:rsidRPr="00311469">
        <w:rPr>
          <w:color w:val="00B050"/>
        </w:rPr>
        <w:t>//</w:t>
      </w:r>
      <w:r w:rsidR="00311469" w:rsidRPr="00311469">
        <w:rPr>
          <w:rFonts w:hint="eastAsia"/>
          <w:color w:val="00B050"/>
        </w:rPr>
        <w:t>生成加密</w:t>
      </w:r>
      <w:r w:rsidR="00311469" w:rsidRPr="00311469">
        <w:rPr>
          <w:color w:val="00B050"/>
        </w:rPr>
        <w:t>密码的工具</w:t>
      </w:r>
    </w:p>
    <w:p w:rsidR="00311469" w:rsidRDefault="00311469" w:rsidP="00B13160">
      <w:r>
        <w:t>2</w:t>
      </w:r>
      <w:r>
        <w:rPr>
          <w:rFonts w:hint="eastAsia"/>
        </w:rPr>
        <w:t>、</w:t>
      </w:r>
      <w:r w:rsidRPr="00311469">
        <w:t>System configuration</w:t>
      </w:r>
    </w:p>
    <w:p w:rsidR="00311469" w:rsidRPr="00311469" w:rsidRDefault="00311469" w:rsidP="00B13160">
      <w:pPr>
        <w:rPr>
          <w:color w:val="00B050"/>
        </w:rPr>
      </w:pPr>
      <w:r w:rsidRPr="00311469">
        <w:t xml:space="preserve">Passwords encoding (sha-256)  </w:t>
      </w:r>
      <w:r w:rsidRPr="00311469">
        <w:rPr>
          <w:color w:val="00B050"/>
        </w:rPr>
        <w:t>//</w:t>
      </w:r>
      <w:r w:rsidRPr="00311469">
        <w:rPr>
          <w:rFonts w:hint="eastAsia"/>
          <w:color w:val="00B050"/>
        </w:rPr>
        <w:t>加密</w:t>
      </w:r>
      <w:r w:rsidRPr="00311469">
        <w:rPr>
          <w:color w:val="00B050"/>
        </w:rPr>
        <w:t>方法</w:t>
      </w:r>
    </w:p>
    <w:p w:rsidR="00311469" w:rsidRDefault="00311469" w:rsidP="00B13160">
      <w:r w:rsidRPr="00311469">
        <w:t>(uiot) System hostname</w:t>
      </w:r>
    </w:p>
    <w:p w:rsidR="00311469" w:rsidRDefault="00311469" w:rsidP="00311469">
      <w:r>
        <w:rPr>
          <w:rFonts w:hint="eastAsia"/>
        </w:rPr>
        <w:t xml:space="preserve">[*] Enable root login with password                                                           </w:t>
      </w:r>
    </w:p>
    <w:p w:rsidR="00311469" w:rsidRDefault="00311469" w:rsidP="00311469">
      <w:r>
        <w:rPr>
          <w:rFonts w:hint="eastAsia"/>
        </w:rPr>
        <w:t xml:space="preserve">             (uiot123456) Root password                                                                    </w:t>
      </w:r>
    </w:p>
    <w:p w:rsidR="00311469" w:rsidRDefault="00311469" w:rsidP="00311469">
      <w:pPr>
        <w:rPr>
          <w:color w:val="00B050"/>
        </w:rPr>
      </w:pPr>
      <w:r>
        <w:rPr>
          <w:rFonts w:hint="eastAsia"/>
        </w:rPr>
        <w:t xml:space="preserve">               /bin/sh (busybox' default shell) </w:t>
      </w:r>
      <w:r w:rsidRPr="00311469">
        <w:rPr>
          <w:rFonts w:hint="eastAsia"/>
          <w:color w:val="00B050"/>
        </w:rPr>
        <w:t xml:space="preserve"> </w:t>
      </w:r>
      <w:r w:rsidRPr="00311469">
        <w:rPr>
          <w:color w:val="00B050"/>
        </w:rPr>
        <w:t>//</w:t>
      </w:r>
      <w:r w:rsidRPr="00311469">
        <w:rPr>
          <w:rFonts w:hint="eastAsia"/>
          <w:color w:val="00B050"/>
        </w:rPr>
        <w:t>开机</w:t>
      </w:r>
      <w:r w:rsidRPr="00311469">
        <w:rPr>
          <w:color w:val="00B050"/>
        </w:rPr>
        <w:t>使能的shell</w:t>
      </w:r>
      <w:r w:rsidRPr="00311469">
        <w:rPr>
          <w:rFonts w:hint="eastAsia"/>
          <w:color w:val="00B050"/>
        </w:rPr>
        <w:t xml:space="preserve">  </w:t>
      </w:r>
    </w:p>
    <w:p w:rsidR="00311469" w:rsidRPr="00311469" w:rsidRDefault="00311469" w:rsidP="00311469">
      <w:r w:rsidRPr="00311469">
        <w:rPr>
          <w:rFonts w:hint="eastAsia"/>
        </w:rPr>
        <w:t>连接</w:t>
      </w:r>
      <w:r w:rsidRPr="00311469">
        <w:t>ssh出现连接不上问题</w:t>
      </w:r>
      <w:r w:rsidRPr="00311469">
        <w:rPr>
          <w:rFonts w:hint="eastAsia"/>
        </w:rPr>
        <w:t xml:space="preserve">                                                 </w:t>
      </w:r>
    </w:p>
    <w:p w:rsidR="00250275" w:rsidRDefault="00311469" w:rsidP="00311469">
      <w:pPr>
        <w:rPr>
          <w:rFonts w:ascii="Verdana" w:eastAsia="宋体" w:hAnsi="Verdana" w:cs="宋体"/>
          <w:kern w:val="0"/>
          <w:sz w:val="18"/>
          <w:szCs w:val="18"/>
        </w:rPr>
      </w:pPr>
      <w:r w:rsidRPr="00311469">
        <w:rPr>
          <w:rFonts w:hint="eastAsia"/>
        </w:rPr>
        <w:t xml:space="preserve"> </w:t>
      </w:r>
      <w:r w:rsidR="00B13160" w:rsidRPr="00311469">
        <w:rPr>
          <w:rFonts w:ascii="Verdana" w:hAnsi="Verdana"/>
          <w:sz w:val="18"/>
          <w:szCs w:val="18"/>
        </w:rPr>
        <w:t>看</w:t>
      </w:r>
      <w:r w:rsidR="00B13160" w:rsidRPr="00311469">
        <w:rPr>
          <w:rFonts w:ascii="Verdana" w:hAnsi="Verdana"/>
          <w:sz w:val="18"/>
          <w:szCs w:val="18"/>
        </w:rPr>
        <w:t xml:space="preserve"> /var/log/messages , </w:t>
      </w:r>
      <w:r w:rsidR="00B13160" w:rsidRPr="00311469">
        <w:rPr>
          <w:rFonts w:ascii="Verdana" w:hAnsi="Verdana"/>
          <w:sz w:val="18"/>
          <w:szCs w:val="18"/>
        </w:rPr>
        <w:t>发觉有很多下面的消息，</w:t>
      </w:r>
      <w:r w:rsidR="00B13160" w:rsidRPr="00311469">
        <w:rPr>
          <w:rFonts w:ascii="Verdana" w:hAnsi="Verdana"/>
          <w:sz w:val="18"/>
          <w:szCs w:val="18"/>
        </w:rPr>
        <w:t xml:space="preserve"> </w:t>
      </w:r>
      <w:r w:rsidR="00B13160" w:rsidRPr="00311469">
        <w:rPr>
          <w:rFonts w:ascii="Verdana" w:hAnsi="Verdana"/>
          <w:sz w:val="18"/>
          <w:szCs w:val="18"/>
        </w:rPr>
        <w:t>网上查了一下，</w:t>
      </w:r>
      <w:r w:rsidR="00B13160" w:rsidRPr="00B13160">
        <w:rPr>
          <w:rFonts w:ascii="Verdana" w:eastAsia="宋体" w:hAnsi="Verdana" w:cs="宋体"/>
          <w:kern w:val="0"/>
          <w:sz w:val="18"/>
          <w:szCs w:val="18"/>
        </w:rPr>
        <w:t>发觉建个</w:t>
      </w:r>
      <w:r w:rsidR="00B13160" w:rsidRPr="00B13160">
        <w:rPr>
          <w:rFonts w:ascii="Verdana" w:eastAsia="宋体" w:hAnsi="Verdana" w:cs="宋体"/>
          <w:kern w:val="0"/>
          <w:sz w:val="18"/>
          <w:szCs w:val="18"/>
        </w:rPr>
        <w:t xml:space="preserve"> /etc/shells </w:t>
      </w:r>
      <w:r w:rsidR="00B13160" w:rsidRPr="00B13160">
        <w:rPr>
          <w:rFonts w:ascii="Verdana" w:eastAsia="宋体" w:hAnsi="Verdana" w:cs="宋体"/>
          <w:kern w:val="0"/>
          <w:sz w:val="18"/>
          <w:szCs w:val="18"/>
        </w:rPr>
        <w:t>文件，然后把</w:t>
      </w:r>
      <w:r w:rsidR="00B13160" w:rsidRPr="00B13160">
        <w:rPr>
          <w:rFonts w:ascii="Verdana" w:eastAsia="宋体" w:hAnsi="Verdana" w:cs="宋体"/>
          <w:kern w:val="0"/>
          <w:sz w:val="18"/>
          <w:szCs w:val="18"/>
        </w:rPr>
        <w:t xml:space="preserve"> /bin/bash </w:t>
      </w:r>
      <w:r w:rsidR="00B13160" w:rsidRPr="00B13160">
        <w:rPr>
          <w:rFonts w:ascii="Verdana" w:eastAsia="宋体" w:hAnsi="Verdana" w:cs="宋体"/>
          <w:kern w:val="0"/>
          <w:sz w:val="18"/>
          <w:szCs w:val="18"/>
        </w:rPr>
        <w:t>写进去，</w:t>
      </w:r>
      <w:r w:rsidR="00B13160" w:rsidRPr="00B13160">
        <w:rPr>
          <w:rFonts w:ascii="Verdana" w:eastAsia="宋体" w:hAnsi="Verdana" w:cs="宋体"/>
          <w:kern w:val="0"/>
          <w:sz w:val="18"/>
          <w:szCs w:val="18"/>
        </w:rPr>
        <w:t xml:space="preserve"> </w:t>
      </w:r>
      <w:r w:rsidR="00B13160" w:rsidRPr="00B13160">
        <w:rPr>
          <w:rFonts w:ascii="Verdana" w:eastAsia="宋体" w:hAnsi="Verdana" w:cs="宋体"/>
          <w:kern w:val="0"/>
          <w:sz w:val="18"/>
          <w:szCs w:val="18"/>
        </w:rPr>
        <w:t>系统就认为</w:t>
      </w:r>
      <w:r w:rsidR="00B13160" w:rsidRPr="00B13160">
        <w:rPr>
          <w:rFonts w:ascii="Verdana" w:eastAsia="宋体" w:hAnsi="Verdana" w:cs="宋体"/>
          <w:kern w:val="0"/>
          <w:sz w:val="18"/>
          <w:szCs w:val="18"/>
        </w:rPr>
        <w:t xml:space="preserve"> bash</w:t>
      </w:r>
      <w:r w:rsidR="00B13160" w:rsidRPr="00B13160">
        <w:rPr>
          <w:rFonts w:ascii="Verdana" w:eastAsia="宋体" w:hAnsi="Verdana" w:cs="宋体"/>
          <w:kern w:val="0"/>
          <w:sz w:val="18"/>
          <w:szCs w:val="18"/>
        </w:rPr>
        <w:t>是个合法的</w:t>
      </w:r>
      <w:r w:rsidR="00B13160" w:rsidRPr="00B13160">
        <w:rPr>
          <w:rFonts w:ascii="Verdana" w:eastAsia="宋体" w:hAnsi="Verdana" w:cs="宋体"/>
          <w:kern w:val="0"/>
          <w:sz w:val="18"/>
          <w:szCs w:val="18"/>
        </w:rPr>
        <w:t>shell ,</w:t>
      </w:r>
      <w:r w:rsidR="00B13160" w:rsidRPr="00B13160">
        <w:rPr>
          <w:rFonts w:ascii="Verdana" w:eastAsia="宋体" w:hAnsi="Verdana" w:cs="宋体"/>
          <w:kern w:val="0"/>
          <w:sz w:val="18"/>
          <w:szCs w:val="18"/>
        </w:rPr>
        <w:t>问题就解决了。</w:t>
      </w:r>
      <w:r w:rsidR="00250275">
        <w:rPr>
          <w:rFonts w:ascii="Verdana" w:eastAsia="宋体" w:hAnsi="Verdana" w:cs="宋体" w:hint="eastAsia"/>
          <w:kern w:val="0"/>
          <w:sz w:val="18"/>
          <w:szCs w:val="18"/>
        </w:rPr>
        <w:t>我</w:t>
      </w:r>
      <w:r w:rsidR="00250275">
        <w:rPr>
          <w:rFonts w:ascii="Verdana" w:eastAsia="宋体" w:hAnsi="Verdana" w:cs="宋体"/>
          <w:kern w:val="0"/>
          <w:sz w:val="18"/>
          <w:szCs w:val="18"/>
        </w:rPr>
        <w:t>的</w:t>
      </w:r>
      <w:r w:rsidR="00250275">
        <w:rPr>
          <w:rFonts w:ascii="Verdana" w:eastAsia="宋体" w:hAnsi="Verdana" w:cs="宋体" w:hint="eastAsia"/>
          <w:kern w:val="0"/>
          <w:sz w:val="18"/>
          <w:szCs w:val="18"/>
        </w:rPr>
        <w:t>是</w:t>
      </w:r>
      <w:r w:rsidR="00250275">
        <w:rPr>
          <w:rFonts w:ascii="Verdana" w:eastAsia="宋体" w:hAnsi="Verdana" w:cs="宋体"/>
          <w:kern w:val="0"/>
          <w:sz w:val="18"/>
          <w:szCs w:val="18"/>
        </w:rPr>
        <w:t>因为</w:t>
      </w:r>
      <w:r w:rsidR="00250275">
        <w:rPr>
          <w:rFonts w:ascii="Verdana" w:eastAsia="宋体" w:hAnsi="Verdana" w:cs="宋体" w:hint="eastAsia"/>
          <w:kern w:val="0"/>
          <w:sz w:val="18"/>
          <w:szCs w:val="18"/>
        </w:rPr>
        <w:t>配置</w:t>
      </w:r>
      <w:r w:rsidR="00250275">
        <w:rPr>
          <w:rFonts w:ascii="Verdana" w:eastAsia="宋体" w:hAnsi="Verdana" w:cs="宋体"/>
          <w:kern w:val="0"/>
          <w:sz w:val="18"/>
          <w:szCs w:val="18"/>
        </w:rPr>
        <w:t>的</w:t>
      </w:r>
      <w:r w:rsidR="00250275">
        <w:rPr>
          <w:rFonts w:ascii="Verdana" w:eastAsia="宋体" w:hAnsi="Verdana" w:cs="宋体"/>
          <w:kern w:val="0"/>
          <w:sz w:val="18"/>
          <w:szCs w:val="18"/>
        </w:rPr>
        <w:t>/bin/bash,</w:t>
      </w:r>
      <w:r w:rsidR="00250275">
        <w:rPr>
          <w:rFonts w:ascii="Verdana" w:eastAsia="宋体" w:hAnsi="Verdana" w:cs="宋体" w:hint="eastAsia"/>
          <w:kern w:val="0"/>
          <w:sz w:val="18"/>
          <w:szCs w:val="18"/>
        </w:rPr>
        <w:t>而</w:t>
      </w:r>
      <w:r w:rsidR="00250275">
        <w:rPr>
          <w:rFonts w:ascii="Verdana" w:eastAsia="宋体" w:hAnsi="Verdana" w:cs="宋体"/>
          <w:kern w:val="0"/>
          <w:sz w:val="18"/>
          <w:szCs w:val="18"/>
        </w:rPr>
        <w:t>buildroot</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配置的是</w:t>
      </w:r>
      <w:r w:rsidR="00250275">
        <w:rPr>
          <w:rFonts w:ascii="Verdana" w:eastAsia="宋体" w:hAnsi="Verdana" w:cs="宋体"/>
          <w:kern w:val="0"/>
          <w:sz w:val="18"/>
          <w:szCs w:val="18"/>
        </w:rPr>
        <w:t>sh</w:t>
      </w:r>
      <w:r w:rsidR="00250275">
        <w:rPr>
          <w:rFonts w:ascii="Verdana" w:eastAsia="宋体" w:hAnsi="Verdana" w:cs="宋体" w:hint="eastAsia"/>
          <w:kern w:val="0"/>
          <w:sz w:val="18"/>
          <w:szCs w:val="18"/>
        </w:rPr>
        <w:t>.</w:t>
      </w:r>
      <w:r w:rsidR="00250275">
        <w:rPr>
          <w:rFonts w:ascii="Verdana" w:eastAsia="宋体" w:hAnsi="Verdana" w:cs="宋体" w:hint="eastAsia"/>
          <w:kern w:val="0"/>
          <w:sz w:val="18"/>
          <w:szCs w:val="18"/>
        </w:rPr>
        <w:t>更改</w:t>
      </w:r>
      <w:r w:rsidR="00250275">
        <w:rPr>
          <w:rFonts w:ascii="Verdana" w:eastAsia="宋体" w:hAnsi="Verdana" w:cs="宋体" w:hint="eastAsia"/>
          <w:kern w:val="0"/>
          <w:sz w:val="18"/>
          <w:szCs w:val="18"/>
        </w:rPr>
        <w:t>/etc/shells</w:t>
      </w:r>
      <w:r w:rsidR="00250275">
        <w:rPr>
          <w:rFonts w:ascii="Verdana" w:eastAsia="宋体" w:hAnsi="Verdana" w:cs="宋体" w:hint="eastAsia"/>
          <w:kern w:val="0"/>
          <w:sz w:val="18"/>
          <w:szCs w:val="18"/>
        </w:rPr>
        <w:t>里面</w:t>
      </w:r>
      <w:r w:rsidR="00250275">
        <w:rPr>
          <w:rFonts w:ascii="Verdana" w:eastAsia="宋体" w:hAnsi="Verdana" w:cs="宋体"/>
          <w:kern w:val="0"/>
          <w:sz w:val="18"/>
          <w:szCs w:val="18"/>
        </w:rPr>
        <w:t>配置为</w:t>
      </w:r>
    </w:p>
    <w:p w:rsidR="00250275" w:rsidRPr="00250275" w:rsidRDefault="00250275" w:rsidP="00311469">
      <w:pPr>
        <w:rPr>
          <w:rFonts w:ascii="Verdana" w:eastAsia="宋体" w:hAnsi="Verdana" w:cs="宋体"/>
          <w:color w:val="7030A0"/>
          <w:kern w:val="0"/>
          <w:sz w:val="18"/>
          <w:szCs w:val="18"/>
        </w:rPr>
      </w:pPr>
      <w:r w:rsidRPr="00250275">
        <w:rPr>
          <w:rFonts w:ascii="Verdana" w:eastAsia="宋体" w:hAnsi="Verdana" w:cs="宋体" w:hint="eastAsia"/>
          <w:color w:val="7030A0"/>
          <w:kern w:val="0"/>
          <w:sz w:val="18"/>
          <w:szCs w:val="18"/>
        </w:rPr>
        <w:t>/bin/sh</w:t>
      </w:r>
    </w:p>
    <w:p w:rsidR="00250275" w:rsidRDefault="00250275" w:rsidP="00311469">
      <w:pPr>
        <w:rPr>
          <w:rFonts w:ascii="Verdana" w:eastAsia="宋体" w:hAnsi="Verdana" w:cs="宋体"/>
          <w:color w:val="7030A0"/>
          <w:kern w:val="0"/>
          <w:sz w:val="18"/>
          <w:szCs w:val="18"/>
        </w:rPr>
      </w:pPr>
      <w:r w:rsidRPr="00250275">
        <w:rPr>
          <w:rFonts w:ascii="Verdana" w:eastAsia="宋体" w:hAnsi="Verdana" w:cs="宋体"/>
          <w:color w:val="7030A0"/>
          <w:kern w:val="0"/>
          <w:sz w:val="18"/>
          <w:szCs w:val="18"/>
        </w:rPr>
        <w:t>/bin/bash</w:t>
      </w:r>
    </w:p>
    <w:p w:rsidR="00250275" w:rsidRDefault="00250275" w:rsidP="00311469">
      <w:pPr>
        <w:rPr>
          <w:rFonts w:ascii="Verdana" w:eastAsia="宋体" w:hAnsi="Verdana" w:cs="宋体"/>
          <w:kern w:val="0"/>
          <w:sz w:val="18"/>
          <w:szCs w:val="18"/>
        </w:rPr>
      </w:pPr>
      <w:r w:rsidRPr="00250275">
        <w:rPr>
          <w:rFonts w:ascii="Verdana" w:eastAsia="宋体" w:hAnsi="Verdana" w:cs="宋体" w:hint="eastAsia"/>
          <w:kern w:val="0"/>
          <w:sz w:val="18"/>
          <w:szCs w:val="18"/>
        </w:rPr>
        <w:t>这样就</w:t>
      </w:r>
      <w:r w:rsidRPr="00250275">
        <w:rPr>
          <w:rFonts w:ascii="Verdana" w:eastAsia="宋体" w:hAnsi="Verdana" w:cs="宋体"/>
          <w:kern w:val="0"/>
          <w:sz w:val="18"/>
          <w:szCs w:val="18"/>
        </w:rPr>
        <w:t>可以了</w:t>
      </w:r>
    </w:p>
    <w:p w:rsidR="000335FB" w:rsidRDefault="000335FB" w:rsidP="000335FB">
      <w:pPr>
        <w:pStyle w:val="2"/>
      </w:pPr>
      <w:bookmarkStart w:id="37" w:name="_Toc12546959"/>
      <w:r>
        <w:t xml:space="preserve">3.20 </w:t>
      </w:r>
      <w:r>
        <w:rPr>
          <w:rFonts w:hint="eastAsia"/>
        </w:rPr>
        <w:t>声波</w:t>
      </w:r>
      <w:r>
        <w:t>配网</w:t>
      </w:r>
      <w:bookmarkEnd w:id="37"/>
    </w:p>
    <w:p w:rsidR="005C43BE" w:rsidRDefault="001A581C" w:rsidP="001A581C">
      <w:pPr>
        <w:rPr>
          <w:rFonts w:ascii="Verdana" w:hAnsi="Verdana"/>
          <w:color w:val="333333"/>
          <w:sz w:val="18"/>
          <w:szCs w:val="18"/>
          <w:lang w:eastAsia="zh-Hans"/>
        </w:rPr>
      </w:pPr>
      <w:r>
        <w:rPr>
          <w:rFonts w:ascii="Verdana" w:hAnsi="Verdana"/>
          <w:color w:val="333333"/>
          <w:sz w:val="18"/>
          <w:szCs w:val="18"/>
          <w:lang w:eastAsia="zh-Hans"/>
        </w:rPr>
        <w:br/>
        <w:t>1</w:t>
      </w:r>
      <w:r>
        <w:rPr>
          <w:rFonts w:ascii="Verdana" w:hAnsi="Verdana"/>
          <w:color w:val="333333"/>
          <w:sz w:val="18"/>
          <w:szCs w:val="18"/>
          <w:lang w:eastAsia="zh-Hans"/>
        </w:rPr>
        <w:t>、</w:t>
      </w:r>
      <w:r>
        <w:rPr>
          <w:rFonts w:ascii="Verdana" w:hAnsi="Verdana"/>
          <w:color w:val="333333"/>
          <w:sz w:val="18"/>
          <w:szCs w:val="18"/>
          <w:lang w:eastAsia="zh-Hans"/>
        </w:rPr>
        <w:t>make menuconfig</w:t>
      </w:r>
      <w:r>
        <w:rPr>
          <w:rFonts w:ascii="Verdana" w:hAnsi="Verdana"/>
          <w:color w:val="333333"/>
          <w:sz w:val="18"/>
          <w:szCs w:val="18"/>
          <w:lang w:eastAsia="zh-Hans"/>
        </w:rPr>
        <w:t>，开启下面几个选项</w:t>
      </w:r>
      <w:r>
        <w:rPr>
          <w:rFonts w:ascii="Verdana" w:hAnsi="Verdana"/>
          <w:color w:val="333333"/>
          <w:sz w:val="18"/>
          <w:szCs w:val="18"/>
          <w:lang w:eastAsia="zh-Hans"/>
        </w:rPr>
        <w:br/>
        <w:t>1</w:t>
      </w:r>
      <w:r>
        <w:rPr>
          <w:rFonts w:ascii="Verdana" w:hAnsi="Verdana"/>
          <w:color w:val="333333"/>
          <w:sz w:val="18"/>
          <w:szCs w:val="18"/>
          <w:lang w:eastAsia="zh-Hans"/>
        </w:rPr>
        <w:t>）、</w:t>
      </w:r>
      <w:r>
        <w:rPr>
          <w:rFonts w:ascii="Verdana" w:hAnsi="Verdana"/>
          <w:color w:val="333333"/>
          <w:sz w:val="18"/>
          <w:szCs w:val="18"/>
          <w:lang w:eastAsia="zh-Hans"/>
        </w:rPr>
        <w:t xml:space="preserve">BR2_PACKAGE_BLUEZ5_PLUGINS_SIXAXIS </w:t>
      </w:r>
      <w:r>
        <w:rPr>
          <w:rFonts w:ascii="Verdana" w:hAnsi="Verdana"/>
          <w:color w:val="333333"/>
          <w:sz w:val="18"/>
          <w:szCs w:val="18"/>
          <w:lang w:eastAsia="zh-Hans"/>
        </w:rPr>
        <w:t>（</w:t>
      </w:r>
      <w:r>
        <w:rPr>
          <w:rFonts w:ascii="Verdana" w:hAnsi="Verdana"/>
          <w:color w:val="333333"/>
          <w:sz w:val="18"/>
          <w:szCs w:val="18"/>
          <w:lang w:eastAsia="zh-Hans"/>
        </w:rPr>
        <w:t>bluez-utils 5.x</w:t>
      </w:r>
      <w:r>
        <w:rPr>
          <w:rFonts w:ascii="Verdana" w:hAnsi="Verdana"/>
          <w:color w:val="333333"/>
          <w:sz w:val="18"/>
          <w:szCs w:val="18"/>
          <w:lang w:eastAsia="zh-Hans"/>
        </w:rPr>
        <w:t>）</w:t>
      </w:r>
      <w:r>
        <w:rPr>
          <w:rFonts w:ascii="Verdana" w:hAnsi="Verdana"/>
          <w:color w:val="333333"/>
          <w:sz w:val="18"/>
          <w:szCs w:val="18"/>
          <w:lang w:eastAsia="zh-Hans"/>
        </w:rPr>
        <w:br/>
        <w:t>2</w:t>
      </w:r>
      <w:r>
        <w:rPr>
          <w:rFonts w:ascii="Verdana" w:hAnsi="Verdana"/>
          <w:color w:val="333333"/>
          <w:sz w:val="18"/>
          <w:szCs w:val="18"/>
          <w:lang w:eastAsia="zh-Hans"/>
        </w:rPr>
        <w:t>）、</w:t>
      </w:r>
      <w:r>
        <w:rPr>
          <w:rFonts w:ascii="Verdana" w:hAnsi="Verdana"/>
          <w:color w:val="333333"/>
          <w:sz w:val="18"/>
          <w:szCs w:val="18"/>
          <w:lang w:eastAsia="zh-Hans"/>
        </w:rPr>
        <w:t>BR2_PACKAGE_BLUEZ_ALSA</w:t>
      </w:r>
      <w:r>
        <w:rPr>
          <w:rFonts w:ascii="Verdana" w:hAnsi="Verdana"/>
          <w:color w:val="333333"/>
          <w:sz w:val="18"/>
          <w:szCs w:val="18"/>
          <w:lang w:eastAsia="zh-Hans"/>
        </w:rPr>
        <w:br/>
        <w:t>3</w:t>
      </w:r>
      <w:r>
        <w:rPr>
          <w:rFonts w:ascii="Verdana" w:hAnsi="Verdana"/>
          <w:color w:val="333333"/>
          <w:sz w:val="18"/>
          <w:szCs w:val="18"/>
          <w:lang w:eastAsia="zh-Hans"/>
        </w:rPr>
        <w:t>）、</w:t>
      </w:r>
      <w:r>
        <w:rPr>
          <w:rFonts w:ascii="Verdana" w:hAnsi="Verdana"/>
          <w:color w:val="333333"/>
          <w:sz w:val="18"/>
          <w:szCs w:val="18"/>
          <w:lang w:eastAsia="zh-Hans"/>
        </w:rPr>
        <w:t>BR2_PACKAGE_READLINE</w:t>
      </w:r>
      <w:r>
        <w:rPr>
          <w:rFonts w:ascii="Verdana" w:hAnsi="Verdana"/>
          <w:color w:val="333333"/>
          <w:sz w:val="18"/>
          <w:szCs w:val="18"/>
          <w:lang w:eastAsia="zh-Hans"/>
        </w:rPr>
        <w:br/>
        <w:t>2</w:t>
      </w:r>
      <w:r>
        <w:rPr>
          <w:rFonts w:ascii="Verdana" w:hAnsi="Verdana"/>
          <w:color w:val="333333"/>
          <w:sz w:val="18"/>
          <w:szCs w:val="18"/>
          <w:lang w:eastAsia="zh-Hans"/>
        </w:rPr>
        <w:t>、</w:t>
      </w:r>
      <w:r>
        <w:rPr>
          <w:rFonts w:cs="Times New Roman"/>
        </w:rPr>
        <w:t>make savedefconfig</w:t>
      </w:r>
      <w:r>
        <w:rPr>
          <w:rFonts w:ascii="Verdana" w:hAnsi="Verdana"/>
          <w:color w:val="333333"/>
          <w:sz w:val="18"/>
          <w:szCs w:val="18"/>
          <w:lang w:eastAsia="zh-Hans"/>
        </w:rPr>
        <w:t>保存配置</w:t>
      </w:r>
    </w:p>
    <w:p w:rsidR="002A6F3A" w:rsidRDefault="00591D4B" w:rsidP="001A581C">
      <w:pPr>
        <w:rPr>
          <w:rFonts w:ascii="Verdana" w:hAnsi="Verdana"/>
          <w:color w:val="333333"/>
          <w:sz w:val="18"/>
          <w:szCs w:val="18"/>
          <w:lang w:eastAsia="zh-Hans"/>
        </w:rPr>
      </w:pPr>
      <w:r>
        <w:rPr>
          <w:rFonts w:ascii="Verdana" w:hAnsi="Verdana" w:hint="eastAsia"/>
          <w:color w:val="333333"/>
          <w:sz w:val="18"/>
          <w:szCs w:val="18"/>
          <w:lang w:eastAsia="zh-Hans"/>
        </w:rPr>
        <w:t>编译</w:t>
      </w:r>
      <w:r w:rsidR="002A6F3A">
        <w:rPr>
          <w:rFonts w:ascii="Verdana" w:hAnsi="Verdana" w:hint="eastAsia"/>
          <w:color w:val="333333"/>
          <w:sz w:val="18"/>
          <w:szCs w:val="18"/>
          <w:lang w:eastAsia="zh-Hans"/>
        </w:rPr>
        <w:t>bu</w:t>
      </w:r>
      <w:r w:rsidR="002A6F3A">
        <w:rPr>
          <w:rFonts w:ascii="Verdana" w:hAnsi="Verdana"/>
          <w:color w:val="333333"/>
          <w:sz w:val="18"/>
          <w:szCs w:val="18"/>
          <w:lang w:eastAsia="zh-Hans"/>
        </w:rPr>
        <w:t>ild.sh</w:t>
      </w:r>
    </w:p>
    <w:p w:rsidR="00DD56C0" w:rsidRDefault="002A6F3A" w:rsidP="001A581C">
      <w:pPr>
        <w:rPr>
          <w:rFonts w:cs="Times New Roman"/>
        </w:rPr>
      </w:pPr>
      <w:r w:rsidRPr="002A6F3A">
        <w:rPr>
          <w:rFonts w:ascii="Verdana" w:hAnsi="Verdana"/>
          <w:color w:val="333333"/>
          <w:sz w:val="18"/>
          <w:szCs w:val="18"/>
          <w:lang w:eastAsia="zh-Hans"/>
        </w:rPr>
        <w:t>arm-rockchip-linux-gnueabihf-gcc  -o voicewifi_config voice_wifi_new.c -I/home/chao/rk3308_linux/external/deviceio/DeviceIO/include  -L/home/chao/rk3308_linux/external/deviceio/DeviceIO/lib32 -L/home/chao/rk3308_linux/buildroot/output/rockchip_rk3308_32_debug/target/usr/lib -L//home/chao/rk3308_linux/external/bluetooth_bsa/3rdparty/embedded/bsa_examples/linux/libbsa/build/arm/sharedlib -lDeviceIo -lpthread -lasound -lbsa</w:t>
      </w:r>
      <w:r w:rsidR="001A581C">
        <w:rPr>
          <w:rFonts w:ascii="Verdana" w:hAnsi="Verdana"/>
          <w:color w:val="333333"/>
          <w:sz w:val="18"/>
          <w:szCs w:val="18"/>
          <w:lang w:eastAsia="zh-Hans"/>
        </w:rPr>
        <w:br/>
      </w:r>
      <w:r w:rsidR="00DD56C0" w:rsidRPr="00DD56C0">
        <w:rPr>
          <w:rStyle w:val="2Char"/>
        </w:rPr>
        <w:t>3.21 reload library `libfakeroot.so' not found</w:t>
      </w:r>
    </w:p>
    <w:p w:rsidR="001A581C" w:rsidRDefault="00DD56C0" w:rsidP="001A581C">
      <w:pPr>
        <w:rPr>
          <w:rFonts w:ascii="Verdana" w:hAnsi="Verdana"/>
          <w:color w:val="333333"/>
          <w:sz w:val="18"/>
          <w:szCs w:val="18"/>
          <w:lang w:eastAsia="zh-Hans"/>
        </w:rPr>
      </w:pPr>
      <w:r>
        <w:rPr>
          <w:rFonts w:ascii="Verdana" w:hAnsi="Verdana"/>
          <w:color w:val="333333"/>
          <w:sz w:val="18"/>
          <w:szCs w:val="18"/>
          <w:lang w:eastAsia="zh-Hans"/>
        </w:rPr>
        <w:t>执行</w:t>
      </w:r>
      <w:r>
        <w:rPr>
          <w:rFonts w:ascii="Verdana" w:hAnsi="Verdana"/>
          <w:color w:val="333333"/>
          <w:sz w:val="18"/>
          <w:szCs w:val="18"/>
          <w:lang w:eastAsia="zh-Hans"/>
        </w:rPr>
        <w:t>./build.sh recovery</w:t>
      </w:r>
      <w:r>
        <w:rPr>
          <w:rFonts w:ascii="Verdana" w:hAnsi="Verdana"/>
          <w:color w:val="333333"/>
          <w:sz w:val="18"/>
          <w:szCs w:val="18"/>
          <w:lang w:eastAsia="zh-Hans"/>
        </w:rPr>
        <w:t>编译</w:t>
      </w:r>
      <w:r>
        <w:rPr>
          <w:rFonts w:ascii="Verdana" w:hAnsi="Verdana"/>
          <w:color w:val="333333"/>
          <w:sz w:val="18"/>
          <w:szCs w:val="18"/>
          <w:lang w:eastAsia="zh-Hans"/>
        </w:rPr>
        <w:t>rococery</w:t>
      </w:r>
      <w:r>
        <w:rPr>
          <w:rFonts w:ascii="Verdana" w:hAnsi="Verdana"/>
          <w:color w:val="333333"/>
          <w:sz w:val="18"/>
          <w:szCs w:val="18"/>
          <w:lang w:eastAsia="zh-Hans"/>
        </w:rPr>
        <w:t>文件时发生错误</w:t>
      </w:r>
      <w:r>
        <w:rPr>
          <w:rFonts w:ascii="Verdana" w:hAnsi="Verdana"/>
          <w:color w:val="333333"/>
          <w:sz w:val="18"/>
          <w:szCs w:val="18"/>
          <w:lang w:eastAsia="zh-Hans"/>
        </w:rPr>
        <w:br/>
        <w:t>fakeroot: preload library `libfakeroot.so' not found, aborting.</w:t>
      </w:r>
      <w:r>
        <w:rPr>
          <w:rFonts w:ascii="Verdana" w:hAnsi="Verdana"/>
          <w:color w:val="333333"/>
          <w:sz w:val="18"/>
          <w:szCs w:val="18"/>
          <w:lang w:eastAsia="zh-Hans"/>
        </w:rPr>
        <w:br/>
      </w:r>
      <w:r>
        <w:rPr>
          <w:rFonts w:ascii="Verdana" w:hAnsi="Verdana"/>
          <w:color w:val="333333"/>
          <w:sz w:val="18"/>
          <w:szCs w:val="18"/>
          <w:lang w:eastAsia="zh-Hans"/>
        </w:rPr>
        <w:t>请问怎么解决，我花了好多时间都不知道怎么解决。</w:t>
      </w:r>
    </w:p>
    <w:p w:rsidR="00DD56C0" w:rsidRDefault="00DD56C0" w:rsidP="001A581C">
      <w:pPr>
        <w:rPr>
          <w:rFonts w:ascii="Verdana" w:hAnsi="Verdana"/>
          <w:color w:val="FF0000"/>
          <w:sz w:val="18"/>
          <w:szCs w:val="18"/>
          <w:lang w:eastAsia="zh-Hans"/>
        </w:rPr>
      </w:pPr>
      <w:r w:rsidRPr="00DD56C0">
        <w:rPr>
          <w:rFonts w:ascii="Verdana" w:hAnsi="Verdana"/>
          <w:color w:val="FF0000"/>
          <w:sz w:val="18"/>
          <w:szCs w:val="18"/>
          <w:lang w:eastAsia="zh-Hans"/>
        </w:rPr>
        <w:t>删除</w:t>
      </w:r>
      <w:r w:rsidRPr="00DD56C0">
        <w:rPr>
          <w:rFonts w:ascii="Verdana" w:hAnsi="Verdana"/>
          <w:color w:val="FF0000"/>
          <w:sz w:val="18"/>
          <w:szCs w:val="18"/>
          <w:lang w:eastAsia="zh-Hans"/>
        </w:rPr>
        <w:t xml:space="preserve"> buildroot/output/rockchip_rk3308_recovery</w:t>
      </w:r>
      <w:r w:rsidRPr="00DD56C0">
        <w:rPr>
          <w:rFonts w:ascii="Verdana" w:hAnsi="Verdana"/>
          <w:color w:val="FF0000"/>
          <w:sz w:val="18"/>
          <w:szCs w:val="18"/>
          <w:lang w:eastAsia="zh-Hans"/>
        </w:rPr>
        <w:t>，再编译</w:t>
      </w:r>
    </w:p>
    <w:p w:rsidR="002C2DF1" w:rsidRDefault="002C2DF1" w:rsidP="002C2DF1">
      <w:pPr>
        <w:pStyle w:val="2"/>
      </w:pPr>
      <w:r>
        <w:rPr>
          <w:lang w:eastAsia="zh-Hans"/>
        </w:rPr>
        <w:t xml:space="preserve">3.22 </w:t>
      </w:r>
      <w:r>
        <w:rPr>
          <w:rFonts w:hint="eastAsia"/>
        </w:rPr>
        <w:t>手动</w:t>
      </w:r>
      <w:r>
        <w:t>生成文件系统</w:t>
      </w:r>
    </w:p>
    <w:p w:rsidR="00132246" w:rsidRPr="00132246" w:rsidRDefault="00132246" w:rsidP="00132246">
      <w:r>
        <w:rPr>
          <w:rFonts w:hint="eastAsia"/>
        </w:rPr>
        <w:t>先删除</w:t>
      </w:r>
      <w:r>
        <w:t>target</w:t>
      </w:r>
      <w:r>
        <w:rPr>
          <w:rFonts w:hint="eastAsia"/>
        </w:rPr>
        <w:t>里面</w:t>
      </w:r>
      <w:r>
        <w:t>的</w:t>
      </w:r>
      <w:r>
        <w:rPr>
          <w:rFonts w:hint="eastAsia"/>
        </w:rPr>
        <w:t xml:space="preserve"> </w:t>
      </w:r>
      <w:r>
        <w:t xml:space="preserve">this is not your </w:t>
      </w:r>
      <w:r>
        <w:t>…</w:t>
      </w:r>
    </w:p>
    <w:p w:rsidR="00132246" w:rsidRDefault="00132246" w:rsidP="00132246">
      <w:r>
        <w:t>#!/bin/sh</w:t>
      </w:r>
    </w:p>
    <w:p w:rsidR="00132246" w:rsidRDefault="00132246" w:rsidP="00132246">
      <w:r>
        <w:t>rm -f ./img/rootfs.img</w:t>
      </w:r>
    </w:p>
    <w:p w:rsidR="00132246" w:rsidRDefault="00132246" w:rsidP="00132246">
      <w:r>
        <w:t>rm -f ./img/oem.img</w:t>
      </w:r>
    </w:p>
    <w:p w:rsidR="00132246" w:rsidRDefault="00132246" w:rsidP="00132246">
      <w:r>
        <w:lastRenderedPageBreak/>
        <w:t>mksquashfs target ./img/rootfs.squashfs</w:t>
      </w:r>
    </w:p>
    <w:p w:rsidR="00132246" w:rsidRDefault="00132246" w:rsidP="00132246">
      <w:r>
        <w:t>cp -a ./img/rootfs.squashfs ./img/rootfs.img</w:t>
      </w:r>
    </w:p>
    <w:p w:rsidR="00132246" w:rsidRDefault="00132246" w:rsidP="00132246">
      <w:r>
        <w:t>genext2fs -b 12288 -N 3072 -d  oem ./img/oem.img</w:t>
      </w:r>
    </w:p>
    <w:p w:rsidR="002C2DF1" w:rsidRPr="002C2DF1" w:rsidRDefault="00132246" w:rsidP="00132246">
      <w:r>
        <w:t>rm -f ./img/rootfs.squashfs</w:t>
      </w:r>
    </w:p>
    <w:p w:rsidR="00065F63" w:rsidRDefault="0024733A" w:rsidP="0024733A">
      <w:pPr>
        <w:pStyle w:val="2"/>
      </w:pPr>
      <w:r>
        <w:rPr>
          <w:rFonts w:hint="eastAsia"/>
        </w:rPr>
        <w:t>3.23</w:t>
      </w:r>
      <w:r>
        <w:t xml:space="preserve"> </w:t>
      </w:r>
      <w:r>
        <w:rPr>
          <w:rFonts w:hint="eastAsia"/>
        </w:rPr>
        <w:t>写入</w:t>
      </w:r>
      <w:r>
        <w:rPr>
          <w:rFonts w:hint="eastAsia"/>
        </w:rPr>
        <w:t>WLAN MAC</w:t>
      </w:r>
      <w:r>
        <w:rPr>
          <w:rFonts w:hint="eastAsia"/>
        </w:rPr>
        <w:t>地址</w:t>
      </w:r>
    </w:p>
    <w:p w:rsidR="00065F63" w:rsidRDefault="0024733A" w:rsidP="00065F63">
      <w:r>
        <w:rPr>
          <w:rFonts w:hint="eastAsia"/>
        </w:rPr>
        <w:t>可以</w:t>
      </w:r>
      <w:r>
        <w:t xml:space="preserve">调用adb shell </w:t>
      </w:r>
      <w:r>
        <w:rPr>
          <w:rFonts w:hint="eastAsia"/>
        </w:rPr>
        <w:t>命令</w:t>
      </w:r>
      <w:r>
        <w:t>写入例子</w:t>
      </w:r>
      <w:r>
        <w:rPr>
          <w:rFonts w:hint="eastAsia"/>
        </w:rPr>
        <w:t>：</w:t>
      </w:r>
    </w:p>
    <w:p w:rsidR="007E1113" w:rsidRPr="00664DCE" w:rsidRDefault="0024733A" w:rsidP="007E1113">
      <w:pPr>
        <w:rPr>
          <w:color w:val="00B0F0"/>
        </w:rPr>
      </w:pPr>
      <w:r w:rsidRPr="00664DCE">
        <w:rPr>
          <w:rFonts w:hint="eastAsia"/>
          <w:color w:val="00B0F0"/>
        </w:rPr>
        <w:t>adb</w:t>
      </w:r>
      <w:r w:rsidRPr="00664DCE">
        <w:rPr>
          <w:color w:val="00B0F0"/>
        </w:rPr>
        <w:t xml:space="preserve"> shell vendor_storage -w "VENDOR_SN_ID 0123456789ABCDEF"</w:t>
      </w:r>
    </w:p>
    <w:p w:rsidR="00664DCE" w:rsidRPr="00664DCE" w:rsidRDefault="00664DCE" w:rsidP="007E1113">
      <w:pPr>
        <w:rPr>
          <w:color w:val="00B0F0"/>
        </w:rPr>
      </w:pPr>
      <w:r w:rsidRPr="00664DCE">
        <w:rPr>
          <w:rFonts w:hint="eastAsia"/>
          <w:color w:val="00B0F0"/>
        </w:rPr>
        <w:t>adb</w:t>
      </w:r>
      <w:r w:rsidRPr="00664DCE">
        <w:rPr>
          <w:color w:val="00B0F0"/>
        </w:rPr>
        <w:t xml:space="preserve"> shell</w:t>
      </w:r>
      <w:r>
        <w:rPr>
          <w:color w:val="00B0F0"/>
        </w:rPr>
        <w:t xml:space="preserve"> vendor_storage -w "VENDOR_WIFI_MAC_ID</w:t>
      </w:r>
      <w:r w:rsidRPr="0024733A">
        <w:rPr>
          <w:color w:val="00B0F0"/>
        </w:rPr>
        <w:t xml:space="preserve"> </w:t>
      </w:r>
      <w:r>
        <w:rPr>
          <w:color w:val="00B0F0"/>
        </w:rPr>
        <w:t>0A0B11223344</w:t>
      </w:r>
      <w:r w:rsidRPr="0024733A">
        <w:rPr>
          <w:color w:val="00B0F0"/>
        </w:rPr>
        <w:t>"</w:t>
      </w:r>
    </w:p>
    <w:p w:rsidR="0024733A" w:rsidRDefault="0024733A" w:rsidP="007E1113">
      <w:r>
        <w:rPr>
          <w:rFonts w:hint="eastAsia"/>
        </w:rPr>
        <w:t>在</w:t>
      </w:r>
      <w:r>
        <w:t>板子</w:t>
      </w:r>
      <w:r>
        <w:rPr>
          <w:rFonts w:hint="eastAsia"/>
        </w:rPr>
        <w:t>终端</w:t>
      </w:r>
      <w:r>
        <w:t>输入</w:t>
      </w:r>
    </w:p>
    <w:p w:rsidR="0024733A" w:rsidRPr="0024733A" w:rsidRDefault="0024733A" w:rsidP="0024733A">
      <w:pPr>
        <w:rPr>
          <w:color w:val="00B0F0"/>
        </w:rPr>
      </w:pPr>
      <w:r w:rsidRPr="0024733A">
        <w:rPr>
          <w:color w:val="00B0F0"/>
        </w:rPr>
        <w:t>vendor_storage -w "VENDOR_SN_ID 0123456789ABCDEF"</w:t>
      </w:r>
    </w:p>
    <w:p w:rsidR="0024733A" w:rsidRPr="0024733A" w:rsidRDefault="00664DCE" w:rsidP="0024733A">
      <w:pPr>
        <w:rPr>
          <w:color w:val="00B0F0"/>
        </w:rPr>
      </w:pPr>
      <w:r>
        <w:rPr>
          <w:color w:val="00B0F0"/>
        </w:rPr>
        <w:t xml:space="preserve">vendor_storage -w </w:t>
      </w:r>
      <w:r w:rsidR="0024733A">
        <w:rPr>
          <w:color w:val="00B0F0"/>
        </w:rPr>
        <w:t>"VENDOR_WIFI_MAC_ID</w:t>
      </w:r>
      <w:r w:rsidR="0024733A" w:rsidRPr="0024733A">
        <w:rPr>
          <w:color w:val="00B0F0"/>
        </w:rPr>
        <w:t xml:space="preserve"> </w:t>
      </w:r>
      <w:r w:rsidR="00931050">
        <w:rPr>
          <w:color w:val="00B0F0"/>
        </w:rPr>
        <w:t>0a0b</w:t>
      </w:r>
      <w:r w:rsidR="0024733A">
        <w:rPr>
          <w:color w:val="00B0F0"/>
        </w:rPr>
        <w:t>112233</w:t>
      </w:r>
      <w:r w:rsidR="000A5FD4">
        <w:rPr>
          <w:color w:val="00B0F0"/>
        </w:rPr>
        <w:t>ff</w:t>
      </w:r>
      <w:r w:rsidR="0024733A" w:rsidRPr="0024733A">
        <w:rPr>
          <w:color w:val="00B0F0"/>
        </w:rPr>
        <w:t>"</w:t>
      </w:r>
    </w:p>
    <w:p w:rsidR="00ED3A1F" w:rsidRPr="006A232E" w:rsidRDefault="00473D1E" w:rsidP="00D12003">
      <w:pPr>
        <w:pStyle w:val="1"/>
      </w:pPr>
      <w:bookmarkStart w:id="38" w:name="_Toc12546960"/>
      <w:r>
        <w:t>4</w:t>
      </w:r>
      <w:r w:rsidR="00ED3A1F">
        <w:rPr>
          <w:rFonts w:hint="eastAsia"/>
        </w:rPr>
        <w:t xml:space="preserve"> GPIO</w:t>
      </w:r>
      <w:r w:rsidR="00ED3A1F">
        <w:rPr>
          <w:rFonts w:hint="eastAsia"/>
        </w:rPr>
        <w:t>口使用</w:t>
      </w:r>
      <w:bookmarkEnd w:id="38"/>
    </w:p>
    <w:p w:rsidR="008C6648" w:rsidRPr="008C6648" w:rsidRDefault="000C41C8" w:rsidP="000C41C8">
      <w:pPr>
        <w:pStyle w:val="2"/>
        <w:rPr>
          <w:shd w:val="clear" w:color="auto" w:fill="FCFCFC"/>
        </w:rPr>
      </w:pPr>
      <w:bookmarkStart w:id="39" w:name="_Toc12546961"/>
      <w:r>
        <w:rPr>
          <w:shd w:val="clear" w:color="auto" w:fill="FCFCFC"/>
        </w:rPr>
        <w:t>4.1 GPIO</w:t>
      </w:r>
      <w:r>
        <w:rPr>
          <w:rFonts w:hint="eastAsia"/>
          <w:shd w:val="clear" w:color="auto" w:fill="FCFCFC"/>
        </w:rPr>
        <w:t xml:space="preserve"> </w:t>
      </w:r>
      <w:r>
        <w:rPr>
          <w:shd w:val="clear" w:color="auto" w:fill="FCFCFC"/>
        </w:rPr>
        <w:t>dts</w:t>
      </w:r>
      <w:r>
        <w:rPr>
          <w:rFonts w:hint="eastAsia"/>
          <w:shd w:val="clear" w:color="auto" w:fill="FCFCFC"/>
        </w:rPr>
        <w:t>配置</w:t>
      </w:r>
      <w:bookmarkEnd w:id="39"/>
    </w:p>
    <w:p w:rsidR="0000576D" w:rsidRDefault="0000576D" w:rsidP="008C6648">
      <w:pPr>
        <w:ind w:firstLineChars="200" w:firstLine="420"/>
        <w:rPr>
          <w:rFonts w:ascii="Arial" w:hAnsi="Arial" w:cs="Arial"/>
          <w:color w:val="404040"/>
          <w:shd w:val="clear" w:color="auto" w:fill="FCFCFC"/>
        </w:rPr>
      </w:pPr>
      <w:r>
        <w:rPr>
          <w:rFonts w:ascii="Arial" w:hAnsi="Arial" w:cs="Arial"/>
          <w:color w:val="404040"/>
          <w:shd w:val="clear" w:color="auto" w:fill="FCFCFC"/>
        </w:rPr>
        <w:t>对引脚的描述与</w:t>
      </w:r>
      <w:r>
        <w:rPr>
          <w:rFonts w:ascii="Arial" w:hAnsi="Arial" w:cs="Arial"/>
          <w:color w:val="404040"/>
          <w:shd w:val="clear" w:color="auto" w:fill="FCFCFC"/>
        </w:rPr>
        <w:t>Firefly-RK3288</w:t>
      </w:r>
      <w:r>
        <w:rPr>
          <w:rFonts w:ascii="Arial" w:hAnsi="Arial" w:cs="Arial"/>
          <w:color w:val="404040"/>
          <w:shd w:val="clear" w:color="auto" w:fill="FCFCFC"/>
        </w:rPr>
        <w:t>有所区别，</w:t>
      </w:r>
      <w:r>
        <w:rPr>
          <w:rFonts w:ascii="Arial" w:hAnsi="Arial" w:cs="Arial"/>
          <w:color w:val="404040"/>
          <w:shd w:val="clear" w:color="auto" w:fill="FCFCFC"/>
        </w:rPr>
        <w:t>GPIO0_B4</w:t>
      </w:r>
      <w:r>
        <w:rPr>
          <w:rFonts w:ascii="Arial" w:hAnsi="Arial" w:cs="Arial"/>
          <w:color w:val="404040"/>
          <w:shd w:val="clear" w:color="auto" w:fill="FCFCFC"/>
        </w:rPr>
        <w:t>被描述为：</w:t>
      </w:r>
      <w:r>
        <w:rPr>
          <w:rFonts w:ascii="Arial" w:hAnsi="Arial" w:cs="Arial"/>
          <w:color w:val="404040"/>
          <w:shd w:val="clear" w:color="auto" w:fill="FCFCFC"/>
        </w:rPr>
        <w:t>&lt;&amp;gpio0 12 GPIO_ACTIVE_HIGH&gt;</w:t>
      </w:r>
      <w:r>
        <w:rPr>
          <w:rFonts w:ascii="Arial" w:hAnsi="Arial" w:cs="Arial"/>
          <w:color w:val="404040"/>
          <w:shd w:val="clear" w:color="auto" w:fill="FCFCFC"/>
        </w:rPr>
        <w:t>，这里的</w:t>
      </w:r>
      <w:r>
        <w:rPr>
          <w:rFonts w:ascii="Arial" w:hAnsi="Arial" w:cs="Arial"/>
          <w:color w:val="404040"/>
          <w:shd w:val="clear" w:color="auto" w:fill="FCFCFC"/>
        </w:rPr>
        <w:t>12</w:t>
      </w:r>
      <w:r>
        <w:rPr>
          <w:rFonts w:ascii="Arial" w:hAnsi="Arial" w:cs="Arial"/>
          <w:color w:val="404040"/>
          <w:shd w:val="clear" w:color="auto" w:fill="FCFCFC"/>
        </w:rPr>
        <w:t>来源于：</w:t>
      </w:r>
      <w:r>
        <w:rPr>
          <w:rFonts w:ascii="Arial" w:hAnsi="Arial" w:cs="Arial"/>
          <w:color w:val="404040"/>
          <w:shd w:val="clear" w:color="auto" w:fill="FCFCFC"/>
        </w:rPr>
        <w:t>8+4=12</w:t>
      </w:r>
      <w:r>
        <w:rPr>
          <w:rFonts w:ascii="Arial" w:hAnsi="Arial" w:cs="Arial"/>
          <w:color w:val="404040"/>
          <w:shd w:val="clear" w:color="auto" w:fill="FCFCFC"/>
        </w:rPr>
        <w:t>，其中</w:t>
      </w:r>
      <w:r>
        <w:rPr>
          <w:rFonts w:ascii="Arial" w:hAnsi="Arial" w:cs="Arial"/>
          <w:color w:val="404040"/>
          <w:shd w:val="clear" w:color="auto" w:fill="FCFCFC"/>
        </w:rPr>
        <w:t>8</w:t>
      </w:r>
      <w:r>
        <w:rPr>
          <w:rFonts w:ascii="Arial" w:hAnsi="Arial" w:cs="Arial"/>
          <w:color w:val="404040"/>
          <w:shd w:val="clear" w:color="auto" w:fill="FCFCFC"/>
        </w:rPr>
        <w:t>是因为</w:t>
      </w:r>
      <w:r>
        <w:rPr>
          <w:rFonts w:ascii="Arial" w:hAnsi="Arial" w:cs="Arial"/>
          <w:color w:val="404040"/>
          <w:shd w:val="clear" w:color="auto" w:fill="FCFCFC"/>
        </w:rPr>
        <w:t>GPIO0_B4</w:t>
      </w:r>
      <w:r>
        <w:rPr>
          <w:rFonts w:ascii="Arial" w:hAnsi="Arial" w:cs="Arial"/>
          <w:color w:val="404040"/>
          <w:shd w:val="clear" w:color="auto" w:fill="FCFCFC"/>
        </w:rPr>
        <w:t>是属于</w:t>
      </w:r>
      <w:r>
        <w:rPr>
          <w:rFonts w:ascii="Arial" w:hAnsi="Arial" w:cs="Arial"/>
          <w:color w:val="404040"/>
          <w:shd w:val="clear" w:color="auto" w:fill="FCFCFC"/>
        </w:rPr>
        <w:t>GPIO0</w:t>
      </w:r>
      <w:r>
        <w:rPr>
          <w:rFonts w:ascii="Arial" w:hAnsi="Arial" w:cs="Arial"/>
          <w:color w:val="404040"/>
          <w:shd w:val="clear" w:color="auto" w:fill="FCFCFC"/>
        </w:rPr>
        <w:t>的</w:t>
      </w:r>
      <w:r>
        <w:rPr>
          <w:rFonts w:ascii="Arial" w:hAnsi="Arial" w:cs="Arial"/>
          <w:color w:val="404040"/>
          <w:shd w:val="clear" w:color="auto" w:fill="FCFCFC"/>
        </w:rPr>
        <w:t>B</w:t>
      </w:r>
      <w:r>
        <w:rPr>
          <w:rFonts w:ascii="Arial" w:hAnsi="Arial" w:cs="Arial"/>
          <w:color w:val="404040"/>
          <w:shd w:val="clear" w:color="auto" w:fill="FCFCFC"/>
        </w:rPr>
        <w:t>组，如果是</w:t>
      </w:r>
      <w:r>
        <w:rPr>
          <w:rFonts w:ascii="Arial" w:hAnsi="Arial" w:cs="Arial"/>
          <w:color w:val="404040"/>
          <w:shd w:val="clear" w:color="auto" w:fill="FCFCFC"/>
        </w:rPr>
        <w:t>A</w:t>
      </w:r>
      <w:r>
        <w:rPr>
          <w:rFonts w:ascii="Arial" w:hAnsi="Arial" w:cs="Arial"/>
          <w:color w:val="404040"/>
          <w:shd w:val="clear" w:color="auto" w:fill="FCFCFC"/>
        </w:rPr>
        <w:t>组的话则为</w:t>
      </w:r>
      <w:r>
        <w:rPr>
          <w:rFonts w:ascii="Arial" w:hAnsi="Arial" w:cs="Arial"/>
          <w:color w:val="404040"/>
          <w:shd w:val="clear" w:color="auto" w:fill="FCFCFC"/>
        </w:rPr>
        <w:t>0</w:t>
      </w:r>
      <w:r>
        <w:rPr>
          <w:rFonts w:ascii="Arial" w:hAnsi="Arial" w:cs="Arial"/>
          <w:color w:val="404040"/>
          <w:shd w:val="clear" w:color="auto" w:fill="FCFCFC"/>
        </w:rPr>
        <w:t>，如果是</w:t>
      </w:r>
      <w:r>
        <w:rPr>
          <w:rFonts w:ascii="Arial" w:hAnsi="Arial" w:cs="Arial"/>
          <w:color w:val="404040"/>
          <w:shd w:val="clear" w:color="auto" w:fill="FCFCFC"/>
        </w:rPr>
        <w:t>C</w:t>
      </w:r>
      <w:r>
        <w:rPr>
          <w:rFonts w:ascii="Arial" w:hAnsi="Arial" w:cs="Arial"/>
          <w:color w:val="404040"/>
          <w:shd w:val="clear" w:color="auto" w:fill="FCFCFC"/>
        </w:rPr>
        <w:t>组则为</w:t>
      </w:r>
      <w:r>
        <w:rPr>
          <w:rFonts w:ascii="Arial" w:hAnsi="Arial" w:cs="Arial"/>
          <w:color w:val="404040"/>
          <w:shd w:val="clear" w:color="auto" w:fill="FCFCFC"/>
        </w:rPr>
        <w:t>16</w:t>
      </w:r>
      <w:r>
        <w:rPr>
          <w:rFonts w:ascii="Arial" w:hAnsi="Arial" w:cs="Arial"/>
          <w:color w:val="404040"/>
          <w:shd w:val="clear" w:color="auto" w:fill="FCFCFC"/>
        </w:rPr>
        <w:t>，如果是</w:t>
      </w:r>
      <w:r>
        <w:rPr>
          <w:rFonts w:ascii="Arial" w:hAnsi="Arial" w:cs="Arial"/>
          <w:color w:val="404040"/>
          <w:shd w:val="clear" w:color="auto" w:fill="FCFCFC"/>
        </w:rPr>
        <w:t>D</w:t>
      </w:r>
      <w:r>
        <w:rPr>
          <w:rFonts w:ascii="Arial" w:hAnsi="Arial" w:cs="Arial"/>
          <w:color w:val="404040"/>
          <w:shd w:val="clear" w:color="auto" w:fill="FCFCFC"/>
        </w:rPr>
        <w:t>组则为</w:t>
      </w:r>
      <w:r>
        <w:rPr>
          <w:rFonts w:ascii="Arial" w:hAnsi="Arial" w:cs="Arial"/>
          <w:color w:val="404040"/>
          <w:shd w:val="clear" w:color="auto" w:fill="FCFCFC"/>
        </w:rPr>
        <w:t>24</w:t>
      </w:r>
      <w:r>
        <w:rPr>
          <w:rFonts w:ascii="Arial" w:hAnsi="Arial" w:cs="Arial"/>
          <w:color w:val="404040"/>
          <w:shd w:val="clear" w:color="auto" w:fill="FCFCFC"/>
        </w:rPr>
        <w:t>，以此递推，而</w:t>
      </w:r>
      <w:r>
        <w:rPr>
          <w:rFonts w:ascii="Arial" w:hAnsi="Arial" w:cs="Arial"/>
          <w:color w:val="404040"/>
          <w:shd w:val="clear" w:color="auto" w:fill="FCFCFC"/>
        </w:rPr>
        <w:t>4</w:t>
      </w:r>
      <w:r>
        <w:rPr>
          <w:rFonts w:ascii="Arial" w:hAnsi="Arial" w:cs="Arial"/>
          <w:color w:val="404040"/>
          <w:shd w:val="clear" w:color="auto" w:fill="FCFCFC"/>
        </w:rPr>
        <w:t>是因为</w:t>
      </w:r>
      <w:r>
        <w:rPr>
          <w:rFonts w:ascii="Arial" w:hAnsi="Arial" w:cs="Arial"/>
          <w:color w:val="404040"/>
          <w:shd w:val="clear" w:color="auto" w:fill="FCFCFC"/>
        </w:rPr>
        <w:t>B4</w:t>
      </w:r>
      <w:r>
        <w:rPr>
          <w:rFonts w:ascii="Arial" w:hAnsi="Arial" w:cs="Arial"/>
          <w:color w:val="404040"/>
          <w:shd w:val="clear" w:color="auto" w:fill="FCFCFC"/>
        </w:rPr>
        <w:t>后面的</w:t>
      </w:r>
      <w:r>
        <w:rPr>
          <w:rFonts w:ascii="Arial" w:hAnsi="Arial" w:cs="Arial"/>
          <w:color w:val="404040"/>
          <w:shd w:val="clear" w:color="auto" w:fill="FCFCFC"/>
        </w:rPr>
        <w:t>4</w:t>
      </w:r>
      <w:r>
        <w:rPr>
          <w:rFonts w:ascii="Arial" w:hAnsi="Arial" w:cs="Arial"/>
          <w:color w:val="404040"/>
          <w:shd w:val="clear" w:color="auto" w:fill="FCFCFC"/>
        </w:rPr>
        <w:t>。</w:t>
      </w:r>
      <w:r>
        <w:rPr>
          <w:rFonts w:ascii="Arial" w:hAnsi="Arial" w:cs="Arial"/>
          <w:color w:val="404040"/>
          <w:shd w:val="clear" w:color="auto" w:fill="FCFCFC"/>
        </w:rPr>
        <w:t xml:space="preserve"> GPIO_ACTIVE_HIGH</w:t>
      </w:r>
      <w:r>
        <w:rPr>
          <w:rFonts w:ascii="Arial" w:hAnsi="Arial" w:cs="Arial"/>
          <w:color w:val="404040"/>
          <w:shd w:val="clear" w:color="auto" w:fill="FCFCFC"/>
        </w:rPr>
        <w:t>表示高电平有效，如果想要低电平有效，可以改为：</w:t>
      </w:r>
      <w:r>
        <w:rPr>
          <w:rFonts w:ascii="Arial" w:hAnsi="Arial" w:cs="Arial"/>
          <w:color w:val="404040"/>
          <w:shd w:val="clear" w:color="auto" w:fill="FCFCFC"/>
        </w:rPr>
        <w:t>GPIO_ACTIVE_LOW</w:t>
      </w:r>
      <w:r>
        <w:rPr>
          <w:rFonts w:ascii="Arial" w:hAnsi="Arial" w:cs="Arial"/>
          <w:color w:val="404040"/>
          <w:shd w:val="clear" w:color="auto" w:fill="FCFCFC"/>
        </w:rPr>
        <w:t>，这个属性将被驱动所读取。</w:t>
      </w:r>
    </w:p>
    <w:p w:rsidR="008C6648" w:rsidRDefault="008C6648" w:rsidP="008C6648">
      <w:pPr>
        <w:rPr>
          <w:rFonts w:ascii="Arial" w:hAnsi="Arial" w:cs="Arial"/>
          <w:color w:val="FF0000"/>
          <w:shd w:val="clear" w:color="auto" w:fill="FCFCFC"/>
        </w:rPr>
      </w:pPr>
      <w:r w:rsidRPr="008C6648">
        <w:rPr>
          <w:rFonts w:ascii="Arial" w:hAnsi="Arial" w:cs="Arial"/>
          <w:color w:val="FF0000"/>
          <w:shd w:val="clear" w:color="auto" w:fill="FCFCFC"/>
        </w:rPr>
        <w:t>R</w:t>
      </w:r>
      <w:r w:rsidRPr="008C6648">
        <w:rPr>
          <w:rFonts w:ascii="Arial" w:hAnsi="Arial" w:cs="Arial" w:hint="eastAsia"/>
          <w:color w:val="FF0000"/>
          <w:shd w:val="clear" w:color="auto" w:fill="FCFCFC"/>
        </w:rPr>
        <w:t>k3308 dts:</w:t>
      </w:r>
    </w:p>
    <w:p w:rsidR="007B556F" w:rsidRPr="008C6648" w:rsidRDefault="007B556F" w:rsidP="008C6648">
      <w:pPr>
        <w:rPr>
          <w:rFonts w:ascii="Arial" w:hAnsi="Arial" w:cs="Arial"/>
          <w:color w:val="FF0000"/>
          <w:shd w:val="clear" w:color="auto" w:fill="FCFCFC"/>
        </w:rPr>
      </w:pPr>
      <w:r>
        <w:rPr>
          <w:rFonts w:ascii="Arial" w:hAnsi="Arial" w:cs="Arial" w:hint="eastAsia"/>
          <w:color w:val="FF0000"/>
          <w:shd w:val="clear" w:color="auto" w:fill="FCFCFC"/>
        </w:rPr>
        <w:t>一般按键引脚配置：</w:t>
      </w:r>
    </w:p>
    <w:p w:rsidR="008C6648" w:rsidRDefault="008C6648" w:rsidP="008C6648">
      <w:r>
        <w:t>gpio-keys {</w:t>
      </w:r>
    </w:p>
    <w:p w:rsidR="008C6648" w:rsidRDefault="008C6648" w:rsidP="008C6648">
      <w:r>
        <w:tab/>
      </w:r>
      <w:r>
        <w:tab/>
        <w:t>compatible = "gpio-keys";</w:t>
      </w:r>
    </w:p>
    <w:p w:rsidR="008C6648" w:rsidRDefault="00E34DDD" w:rsidP="008C6648">
      <w:r>
        <w:tab/>
      </w:r>
      <w:r>
        <w:tab/>
        <w:t>autorepeat;</w:t>
      </w:r>
    </w:p>
    <w:p w:rsidR="008C6648" w:rsidRDefault="008C6648" w:rsidP="008C6648">
      <w:r>
        <w:tab/>
      </w:r>
      <w:r>
        <w:tab/>
        <w:t>pinctrl-names = "default";</w:t>
      </w:r>
    </w:p>
    <w:p w:rsidR="008C6648" w:rsidRDefault="00E34DDD" w:rsidP="008C6648">
      <w:r>
        <w:tab/>
      </w:r>
      <w:r>
        <w:tab/>
        <w:t>pinctrl-0 = &lt;&amp;pwr_key&gt;;</w:t>
      </w:r>
    </w:p>
    <w:p w:rsidR="008C6648" w:rsidRDefault="008C6648" w:rsidP="008C6648">
      <w:r>
        <w:tab/>
      </w:r>
      <w:r>
        <w:tab/>
        <w:t>power {</w:t>
      </w:r>
    </w:p>
    <w:p w:rsidR="00E34DDD" w:rsidRPr="00453006" w:rsidRDefault="00E34DDD" w:rsidP="00453006">
      <w:pPr>
        <w:ind w:left="420" w:firstLine="420"/>
        <w:rPr>
          <w:color w:val="006600"/>
        </w:rPr>
      </w:pPr>
      <w:r w:rsidRPr="00453006">
        <w:rPr>
          <w:rFonts w:hint="eastAsia"/>
          <w:color w:val="006600"/>
        </w:rPr>
        <w:t>//gpio0 A组的第6个引脚</w:t>
      </w:r>
    </w:p>
    <w:p w:rsidR="008C6648" w:rsidRDefault="008C6648" w:rsidP="008C6648">
      <w:r>
        <w:tab/>
      </w:r>
      <w:r>
        <w:tab/>
      </w:r>
      <w:r>
        <w:tab/>
        <w:t>gpios = &lt;&amp;gpio0 RK_PA6 GPIO_ACTIVE_LOW&gt;;</w:t>
      </w:r>
    </w:p>
    <w:p w:rsidR="008C6648" w:rsidRDefault="008C6648" w:rsidP="008C6648">
      <w:r>
        <w:tab/>
      </w:r>
      <w:r>
        <w:tab/>
      </w:r>
      <w:r>
        <w:tab/>
        <w:t>linux,code = &lt;KEY_POWER&gt;;</w:t>
      </w:r>
    </w:p>
    <w:p w:rsidR="008C6648" w:rsidRDefault="008C6648" w:rsidP="008C6648">
      <w:r>
        <w:tab/>
      </w:r>
      <w:r>
        <w:tab/>
      </w:r>
      <w:r>
        <w:tab/>
        <w:t>label = "GPIO Key Power";</w:t>
      </w:r>
    </w:p>
    <w:p w:rsidR="008C6648" w:rsidRDefault="008C6648" w:rsidP="008C6648">
      <w:r>
        <w:tab/>
      </w:r>
      <w:r>
        <w:tab/>
      </w:r>
      <w:r>
        <w:tab/>
        <w:t>wakeup-source;</w:t>
      </w:r>
    </w:p>
    <w:p w:rsidR="008C6648" w:rsidRDefault="008C6648" w:rsidP="008C6648">
      <w:r>
        <w:tab/>
      </w:r>
      <w:r>
        <w:tab/>
      </w:r>
      <w:r>
        <w:tab/>
        <w:t>debounce-interval = &lt;100&gt;;</w:t>
      </w:r>
    </w:p>
    <w:p w:rsidR="008C6648" w:rsidRDefault="008C6648" w:rsidP="008C6648">
      <w:r>
        <w:tab/>
      </w:r>
      <w:r>
        <w:tab/>
        <w:t>};</w:t>
      </w:r>
    </w:p>
    <w:p w:rsidR="008C6648" w:rsidRDefault="008C6648" w:rsidP="008C6648">
      <w:r>
        <w:tab/>
        <w:t>};</w:t>
      </w:r>
    </w:p>
    <w:p w:rsidR="00A16398" w:rsidRDefault="00A16398" w:rsidP="008C6648"/>
    <w:p w:rsidR="00A16398" w:rsidRDefault="00A16398" w:rsidP="00A16398">
      <w:r>
        <w:tab/>
        <w:t>&amp;pinctrl {</w:t>
      </w:r>
    </w:p>
    <w:p w:rsidR="00A16398" w:rsidRDefault="00A16398" w:rsidP="00A16398">
      <w:r>
        <w:tab/>
        <w:t>pinctrl-names = "default";</w:t>
      </w:r>
    </w:p>
    <w:p w:rsidR="00A16398" w:rsidRDefault="008B4059" w:rsidP="00A16398">
      <w:r>
        <w:tab/>
        <w:t>pinctrl-0 = &lt;&amp;rtc_32k&gt;;</w:t>
      </w:r>
    </w:p>
    <w:p w:rsidR="00A16398" w:rsidRDefault="00A16398" w:rsidP="00A16398">
      <w:r>
        <w:tab/>
        <w:t>buttons {</w:t>
      </w:r>
    </w:p>
    <w:p w:rsidR="00A16398" w:rsidRDefault="00A16398" w:rsidP="00A16398">
      <w:r>
        <w:tab/>
      </w:r>
      <w:r>
        <w:tab/>
        <w:t>pwr_key: pwr-key {</w:t>
      </w:r>
    </w:p>
    <w:p w:rsidR="00A16398" w:rsidRDefault="00A16398" w:rsidP="00A16398">
      <w:r>
        <w:lastRenderedPageBreak/>
        <w:tab/>
      </w:r>
      <w:r>
        <w:tab/>
      </w:r>
      <w:r>
        <w:tab/>
        <w:t>rockchip,pins = &lt;0 RK_PA6 RK_FUNC_GPIO &amp;pcfg_pull_up&gt;;</w:t>
      </w:r>
    </w:p>
    <w:p w:rsidR="00A16398" w:rsidRDefault="00A16398" w:rsidP="00A16398">
      <w:r>
        <w:tab/>
      </w:r>
      <w:r>
        <w:tab/>
        <w:t>};</w:t>
      </w:r>
    </w:p>
    <w:p w:rsidR="00A16398" w:rsidRDefault="00A16398" w:rsidP="00A16398">
      <w:r>
        <w:tab/>
      </w:r>
      <w:r>
        <w:rPr>
          <w:rFonts w:hint="eastAsia"/>
        </w:rPr>
        <w:tab/>
      </w:r>
      <w:r>
        <w:t>};</w:t>
      </w:r>
    </w:p>
    <w:p w:rsidR="00A16398" w:rsidRDefault="00A16398" w:rsidP="00A16398">
      <w:r>
        <w:tab/>
        <w:t>};</w:t>
      </w:r>
    </w:p>
    <w:p w:rsidR="002A5272" w:rsidRDefault="00A16398" w:rsidP="00453006">
      <w:r>
        <w:t>};</w:t>
      </w:r>
    </w:p>
    <w:p w:rsidR="000C41C8" w:rsidRDefault="000C41C8" w:rsidP="000C41C8">
      <w:pPr>
        <w:pStyle w:val="2"/>
      </w:pPr>
      <w:bookmarkStart w:id="40" w:name="_Toc12546962"/>
      <w:r>
        <w:t xml:space="preserve">4.2 </w:t>
      </w:r>
      <w:r>
        <w:rPr>
          <w:rFonts w:hint="eastAsia"/>
        </w:rPr>
        <w:t>将</w:t>
      </w:r>
      <w:r>
        <w:rPr>
          <w:rFonts w:hint="eastAsia"/>
        </w:rPr>
        <w:t>IO</w:t>
      </w:r>
      <w:r>
        <w:rPr>
          <w:rFonts w:hint="eastAsia"/>
        </w:rPr>
        <w:t>口</w:t>
      </w:r>
      <w:r>
        <w:t>导入到用户控件</w:t>
      </w:r>
      <w:bookmarkEnd w:id="40"/>
    </w:p>
    <w:p w:rsidR="000C41C8" w:rsidRPr="006859EA" w:rsidRDefault="000C41C8" w:rsidP="006859EA">
      <w:pPr>
        <w:rPr>
          <w:rFonts w:hAnsiTheme="minorEastAsia"/>
          <w:b/>
          <w:szCs w:val="21"/>
        </w:rPr>
      </w:pPr>
      <w:r w:rsidRPr="006859EA">
        <w:rPr>
          <w:rFonts w:hAnsiTheme="minorEastAsia" w:hint="eastAsia"/>
          <w:b/>
          <w:szCs w:val="21"/>
        </w:rPr>
        <w:t>内核配置</w:t>
      </w:r>
      <w:r w:rsidR="006859EA">
        <w:rPr>
          <w:rFonts w:hAnsiTheme="minorEastAsia" w:hint="eastAsia"/>
          <w:b/>
          <w:szCs w:val="21"/>
        </w:rPr>
        <w:t>支持用户</w:t>
      </w:r>
      <w:r w:rsidR="006859EA">
        <w:rPr>
          <w:rFonts w:hAnsiTheme="minorEastAsia"/>
          <w:b/>
          <w:szCs w:val="21"/>
        </w:rPr>
        <w:t>控件io</w:t>
      </w:r>
      <w:r w:rsidRPr="006859EA">
        <w:rPr>
          <w:rFonts w:hAnsiTheme="minorEastAsia"/>
          <w:b/>
          <w:szCs w:val="21"/>
        </w:rPr>
        <w:t>：</w:t>
      </w:r>
    </w:p>
    <w:p w:rsidR="000C41C8" w:rsidRPr="006859EA" w:rsidRDefault="000C41C8" w:rsidP="006859EA">
      <w:pPr>
        <w:rPr>
          <w:rFonts w:hAnsiTheme="minorEastAsia"/>
          <w:color w:val="4F4F4F"/>
          <w:szCs w:val="21"/>
          <w:shd w:val="clear" w:color="auto" w:fill="FFFFFF"/>
        </w:rPr>
      </w:pPr>
      <w:r w:rsidRPr="006859EA">
        <w:rPr>
          <w:rFonts w:hAnsiTheme="minorEastAsia" w:hint="eastAsia"/>
          <w:color w:val="4F4F4F"/>
          <w:szCs w:val="21"/>
          <w:shd w:val="clear" w:color="auto" w:fill="FFFFFF"/>
        </w:rPr>
        <w:t>device drivers -&gt; gpio support -&gt;/sys/class/gpio.....(sysfs interface)</w:t>
      </w:r>
    </w:p>
    <w:p w:rsidR="000C41C8" w:rsidRPr="006859EA" w:rsidRDefault="006859EA" w:rsidP="006859EA">
      <w:pPr>
        <w:pStyle w:val="3"/>
        <w:rPr>
          <w:rFonts w:eastAsiaTheme="minorEastAsia"/>
          <w:sz w:val="21"/>
          <w:shd w:val="clear" w:color="auto" w:fill="FFFFFF"/>
        </w:rPr>
      </w:pPr>
      <w:bookmarkStart w:id="41" w:name="_Toc12546963"/>
      <w:r>
        <w:rPr>
          <w:rFonts w:hint="eastAsia"/>
          <w:shd w:val="clear" w:color="auto" w:fill="FFFFFF"/>
        </w:rPr>
        <w:t xml:space="preserve">4.2.1 </w:t>
      </w:r>
      <w:r>
        <w:rPr>
          <w:rFonts w:hint="eastAsia"/>
          <w:shd w:val="clear" w:color="auto" w:fill="FFFFFF"/>
        </w:rPr>
        <w:t>命令行导出</w:t>
      </w:r>
      <w:r>
        <w:rPr>
          <w:shd w:val="clear" w:color="auto" w:fill="FFFFFF"/>
        </w:rPr>
        <w:t>io</w:t>
      </w:r>
      <w:r>
        <w:rPr>
          <w:shd w:val="clear" w:color="auto" w:fill="FFFFFF"/>
        </w:rPr>
        <w:t>口</w:t>
      </w:r>
      <w:bookmarkEnd w:id="41"/>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cd</w:t>
      </w:r>
      <w:r w:rsidR="000C41C8" w:rsidRPr="006859EA">
        <w:rPr>
          <w:rFonts w:hAnsiTheme="minorEastAsia"/>
          <w:color w:val="4F4F4F"/>
          <w:szCs w:val="21"/>
          <w:shd w:val="clear" w:color="auto" w:fill="FFFFFF"/>
        </w:rPr>
        <w:t xml:space="preserve"> /sys/class/gpio/</w:t>
      </w:r>
    </w:p>
    <w:p w:rsidR="000C41C8" w:rsidRPr="006859EA"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echo</w:t>
      </w:r>
      <w:r w:rsidR="000C41C8" w:rsidRPr="006859EA">
        <w:rPr>
          <w:rFonts w:hAnsiTheme="minorEastAsia"/>
          <w:color w:val="4F4F4F"/>
          <w:szCs w:val="21"/>
          <w:shd w:val="clear" w:color="auto" w:fill="FFFFFF"/>
        </w:rPr>
        <w:t xml:space="preserve"> </w:t>
      </w:r>
      <w:r w:rsidRPr="006859EA">
        <w:rPr>
          <w:rFonts w:hAnsiTheme="minorEastAsia"/>
          <w:color w:val="4F4F4F"/>
          <w:szCs w:val="21"/>
          <w:shd w:val="clear" w:color="auto" w:fill="FFFFFF"/>
        </w:rPr>
        <w:t xml:space="preserve"> </w:t>
      </w:r>
      <w:r w:rsidR="00612354">
        <w:rPr>
          <w:rFonts w:hAnsiTheme="minorEastAsia"/>
          <w:color w:val="4F4F4F"/>
          <w:szCs w:val="21"/>
          <w:shd w:val="clear" w:color="auto" w:fill="FFFFFF"/>
        </w:rPr>
        <w:t xml:space="preserve">53 </w:t>
      </w:r>
      <w:r w:rsidRPr="006859EA">
        <w:rPr>
          <w:rFonts w:hAnsiTheme="minorEastAsia"/>
          <w:color w:val="4F4F4F"/>
          <w:szCs w:val="21"/>
          <w:shd w:val="clear" w:color="auto" w:fill="FFFFFF"/>
        </w:rPr>
        <w:t xml:space="preserve">&gt; export </w:t>
      </w:r>
      <w:r w:rsidRPr="006859EA">
        <w:rPr>
          <w:rFonts w:hAnsiTheme="minorEastAsia" w:hint="eastAsia"/>
          <w:color w:val="4F4F4F"/>
          <w:szCs w:val="21"/>
          <w:shd w:val="clear" w:color="auto" w:fill="FFFFFF"/>
        </w:rPr>
        <w:t>/</w:t>
      </w:r>
      <w:r w:rsidRPr="006859EA">
        <w:rPr>
          <w:rFonts w:hAnsiTheme="minorEastAsia"/>
          <w:color w:val="4F4F4F"/>
          <w:szCs w:val="21"/>
          <w:shd w:val="clear" w:color="auto" w:fill="FFFFFF"/>
        </w:rPr>
        <w:t>/</w:t>
      </w:r>
      <w:r w:rsidR="00612354" w:rsidRPr="00612354">
        <w:rPr>
          <w:rFonts w:hAnsiTheme="minorEastAsia"/>
          <w:color w:val="4F4F4F"/>
          <w:szCs w:val="21"/>
          <w:shd w:val="clear" w:color="auto" w:fill="FFFFFF"/>
        </w:rPr>
        <w:t xml:space="preserve"> </w:t>
      </w:r>
      <w:r w:rsidR="00612354" w:rsidRPr="006859EA">
        <w:rPr>
          <w:rFonts w:hAnsiTheme="minorEastAsia"/>
          <w:color w:val="4F4F4F"/>
          <w:szCs w:val="21"/>
          <w:shd w:val="clear" w:color="auto" w:fill="FFFFFF"/>
        </w:rPr>
        <w:t>pinnum</w:t>
      </w:r>
      <w:r w:rsidRPr="006859EA">
        <w:rPr>
          <w:rFonts w:hAnsiTheme="minorEastAsia"/>
          <w:color w:val="4F4F4F"/>
          <w:szCs w:val="21"/>
          <w:shd w:val="clear" w:color="auto" w:fill="FFFFFF"/>
        </w:rPr>
        <w:t>就是引脚的统一编号，计算方法看</w:t>
      </w:r>
      <w:r w:rsidRPr="006859EA">
        <w:rPr>
          <w:rFonts w:hAnsiTheme="minorEastAsia" w:hint="eastAsia"/>
          <w:color w:val="4F4F4F"/>
          <w:szCs w:val="21"/>
          <w:shd w:val="clear" w:color="auto" w:fill="FFFFFF"/>
        </w:rPr>
        <w:t>4</w:t>
      </w:r>
      <w:r w:rsidRPr="006859EA">
        <w:rPr>
          <w:rFonts w:hAnsiTheme="minorEastAsia"/>
          <w:color w:val="4F4F4F"/>
          <w:szCs w:val="21"/>
          <w:shd w:val="clear" w:color="auto" w:fill="FFFFFF"/>
        </w:rPr>
        <w:t>.1</w:t>
      </w:r>
      <w:r w:rsidRPr="006859EA">
        <w:rPr>
          <w:rFonts w:hAnsiTheme="minorEastAsia" w:hint="eastAsia"/>
          <w:color w:val="4F4F4F"/>
          <w:szCs w:val="21"/>
          <w:shd w:val="clear" w:color="auto" w:fill="FFFFFF"/>
        </w:rPr>
        <w:t>节</w:t>
      </w:r>
    </w:p>
    <w:p w:rsidR="00632C53" w:rsidRDefault="00632C53" w:rsidP="006859EA">
      <w:pPr>
        <w:rPr>
          <w:rFonts w:hAnsiTheme="minorEastAsia"/>
          <w:color w:val="4F4F4F"/>
          <w:szCs w:val="21"/>
          <w:shd w:val="clear" w:color="auto" w:fill="FFFFFF"/>
        </w:rPr>
      </w:pPr>
      <w:r w:rsidRPr="006859EA">
        <w:rPr>
          <w:rFonts w:hAnsiTheme="minorEastAsia"/>
          <w:color w:val="4F4F4F"/>
          <w:szCs w:val="21"/>
          <w:shd w:val="clear" w:color="auto" w:fill="FFFFFF"/>
        </w:rPr>
        <w:t xml:space="preserve">ls </w:t>
      </w:r>
      <w:r w:rsidR="00A8460C" w:rsidRPr="006859EA">
        <w:rPr>
          <w:rFonts w:hAnsiTheme="minorEastAsia" w:hint="eastAsia"/>
          <w:color w:val="4F4F4F"/>
          <w:szCs w:val="21"/>
          <w:shd w:val="clear" w:color="auto" w:fill="FFFFFF"/>
        </w:rPr>
        <w:t>可以看到多了gpi</w:t>
      </w:r>
      <w:r w:rsidR="00A8460C" w:rsidRPr="006859EA">
        <w:rPr>
          <w:rFonts w:hAnsiTheme="minorEastAsia"/>
          <w:color w:val="4F4F4F"/>
          <w:szCs w:val="21"/>
          <w:shd w:val="clear" w:color="auto" w:fill="FFFFFF"/>
        </w:rPr>
        <w:t>o</w:t>
      </w:r>
      <w:r w:rsidR="00612354">
        <w:rPr>
          <w:rFonts w:hAnsiTheme="minorEastAsia"/>
          <w:color w:val="4F4F4F"/>
          <w:szCs w:val="21"/>
          <w:shd w:val="clear" w:color="auto" w:fill="FFFFFF"/>
        </w:rPr>
        <w:t>53</w:t>
      </w:r>
      <w:r w:rsidRPr="006859EA">
        <w:rPr>
          <w:rFonts w:hAnsiTheme="minorEastAsia"/>
          <w:color w:val="4F4F4F"/>
          <w:szCs w:val="21"/>
          <w:shd w:val="clear" w:color="auto" w:fill="FFFFFF"/>
        </w:rPr>
        <w:t xml:space="preserve"> </w:t>
      </w:r>
    </w:p>
    <w:p w:rsidR="00AB0706" w:rsidRPr="006859EA" w:rsidRDefault="00AB0706" w:rsidP="006859EA">
      <w:pPr>
        <w:rPr>
          <w:rFonts w:hAnsiTheme="minorEastAsia"/>
          <w:color w:val="4F4F4F"/>
          <w:szCs w:val="21"/>
          <w:shd w:val="clear" w:color="auto" w:fill="FFFFFF"/>
        </w:rPr>
      </w:pPr>
      <w:r>
        <w:rPr>
          <w:rFonts w:hAnsiTheme="minorEastAsia"/>
          <w:color w:val="4F4F4F"/>
          <w:szCs w:val="21"/>
          <w:shd w:val="clear" w:color="auto" w:fill="FFFFFF"/>
        </w:rPr>
        <w:t>cd gpio53/</w:t>
      </w:r>
    </w:p>
    <w:p w:rsidR="0019728E" w:rsidRPr="006859EA" w:rsidRDefault="0019728E" w:rsidP="006859EA">
      <w:pPr>
        <w:rPr>
          <w:rFonts w:hAnsiTheme="minorEastAsia"/>
          <w:szCs w:val="21"/>
        </w:rPr>
      </w:pPr>
      <w:r w:rsidRPr="006859EA">
        <w:rPr>
          <w:rFonts w:hAnsiTheme="minorEastAsia" w:hint="eastAsia"/>
          <w:szCs w:val="21"/>
        </w:rPr>
        <w:t>echo "in" &gt; direction     -----------输入方向</w:t>
      </w:r>
    </w:p>
    <w:p w:rsidR="0019728E" w:rsidRPr="006859EA" w:rsidRDefault="0019728E" w:rsidP="006859EA">
      <w:pPr>
        <w:rPr>
          <w:rFonts w:hAnsiTheme="minorEastAsia"/>
          <w:szCs w:val="21"/>
        </w:rPr>
      </w:pPr>
      <w:r w:rsidRPr="006859EA">
        <w:rPr>
          <w:rFonts w:hAnsiTheme="minorEastAsia" w:hint="eastAsia"/>
          <w:szCs w:val="21"/>
        </w:rPr>
        <w:t>echo "out" &gt; direction    -----------输出方向</w:t>
      </w:r>
    </w:p>
    <w:p w:rsidR="0019728E" w:rsidRPr="006859EA" w:rsidRDefault="0019728E" w:rsidP="006859EA">
      <w:pPr>
        <w:rPr>
          <w:rFonts w:hAnsiTheme="minorEastAsia"/>
          <w:szCs w:val="21"/>
        </w:rPr>
      </w:pPr>
      <w:r w:rsidRPr="006859EA">
        <w:rPr>
          <w:rFonts w:hAnsiTheme="minorEastAsia" w:hint="eastAsia"/>
          <w:szCs w:val="21"/>
        </w:rPr>
        <w:t>获取：（在direction 为 in的情况下）</w:t>
      </w:r>
    </w:p>
    <w:p w:rsidR="0019728E" w:rsidRPr="006859EA" w:rsidRDefault="0019728E" w:rsidP="006859EA">
      <w:pPr>
        <w:rPr>
          <w:rFonts w:hAnsiTheme="minorEastAsia"/>
          <w:szCs w:val="21"/>
        </w:rPr>
      </w:pPr>
      <w:r w:rsidRPr="006859EA">
        <w:rPr>
          <w:rFonts w:hAnsiTheme="minorEastAsia" w:hint="eastAsia"/>
          <w:szCs w:val="21"/>
        </w:rPr>
        <w:t>cat value</w:t>
      </w:r>
    </w:p>
    <w:p w:rsidR="0019728E" w:rsidRPr="006859EA" w:rsidRDefault="0019728E" w:rsidP="006859EA">
      <w:pPr>
        <w:rPr>
          <w:rFonts w:hAnsiTheme="minorEastAsia"/>
          <w:szCs w:val="21"/>
        </w:rPr>
      </w:pPr>
      <w:r w:rsidRPr="006859EA">
        <w:rPr>
          <w:rFonts w:hAnsiTheme="minorEastAsia" w:hint="eastAsia"/>
          <w:szCs w:val="21"/>
        </w:rPr>
        <w:t>0 ----------引脚电平为低</w:t>
      </w:r>
    </w:p>
    <w:p w:rsidR="0019728E" w:rsidRPr="006859EA" w:rsidRDefault="0019728E" w:rsidP="006859EA">
      <w:pPr>
        <w:rPr>
          <w:rFonts w:hAnsiTheme="minorEastAsia"/>
          <w:szCs w:val="21"/>
        </w:rPr>
      </w:pPr>
      <w:r w:rsidRPr="006859EA">
        <w:rPr>
          <w:rFonts w:hAnsiTheme="minorEastAsia" w:hint="eastAsia"/>
          <w:szCs w:val="21"/>
        </w:rPr>
        <w:t>1 ----------引脚电平为高</w:t>
      </w:r>
    </w:p>
    <w:p w:rsidR="0019728E" w:rsidRPr="006859EA" w:rsidRDefault="0019728E" w:rsidP="006859EA">
      <w:pPr>
        <w:rPr>
          <w:rFonts w:hAnsiTheme="minorEastAsia"/>
          <w:szCs w:val="21"/>
        </w:rPr>
      </w:pPr>
      <w:r w:rsidRPr="006859EA">
        <w:rPr>
          <w:rFonts w:hAnsiTheme="minorEastAsia" w:hint="eastAsia"/>
          <w:szCs w:val="21"/>
        </w:rPr>
        <w:t>控制：（在direction为out的情况下）</w:t>
      </w:r>
    </w:p>
    <w:p w:rsidR="0019728E" w:rsidRPr="006859EA" w:rsidRDefault="0019728E" w:rsidP="006859EA">
      <w:pPr>
        <w:rPr>
          <w:rFonts w:hAnsiTheme="minorEastAsia"/>
          <w:szCs w:val="21"/>
        </w:rPr>
      </w:pPr>
      <w:r w:rsidRPr="006859EA">
        <w:rPr>
          <w:rFonts w:hAnsiTheme="minorEastAsia" w:hint="eastAsia"/>
          <w:szCs w:val="21"/>
        </w:rPr>
        <w:t>echo 1 &gt; value  -------输出高电平</w:t>
      </w:r>
    </w:p>
    <w:p w:rsidR="0019728E" w:rsidRPr="006859EA" w:rsidRDefault="0019728E" w:rsidP="006859EA">
      <w:pPr>
        <w:rPr>
          <w:rFonts w:hAnsiTheme="minorEastAsia"/>
          <w:szCs w:val="21"/>
        </w:rPr>
      </w:pPr>
      <w:r w:rsidRPr="006859EA">
        <w:rPr>
          <w:rFonts w:hAnsiTheme="minorEastAsia" w:hint="eastAsia"/>
          <w:szCs w:val="21"/>
        </w:rPr>
        <w:t>echo 0 &gt; value  -------输出低电平</w:t>
      </w:r>
    </w:p>
    <w:p w:rsidR="0019728E" w:rsidRPr="006859EA" w:rsidRDefault="006859EA" w:rsidP="006859EA">
      <w:pPr>
        <w:pStyle w:val="3"/>
      </w:pPr>
      <w:bookmarkStart w:id="42" w:name="_Toc12546964"/>
      <w:r>
        <w:rPr>
          <w:rFonts w:hint="eastAsia"/>
        </w:rPr>
        <w:t xml:space="preserve">4.2.2 </w:t>
      </w:r>
      <w:r w:rsidR="0019728E" w:rsidRPr="006859EA">
        <w:rPr>
          <w:rFonts w:hint="eastAsia"/>
        </w:rPr>
        <w:t>在应用程序中操作</w:t>
      </w:r>
      <w:bookmarkEnd w:id="42"/>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char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int export_</w:t>
      </w:r>
      <w:r w:rsidR="006859EA" w:rsidRPr="006859EA">
        <w:rPr>
          <w:rFonts w:hAnsiTheme="minorEastAsia" w:cs="宋体"/>
          <w:color w:val="4F4F4F"/>
          <w:kern w:val="0"/>
          <w:sz w:val="18"/>
          <w:szCs w:val="18"/>
        </w:rPr>
        <w:t>fd, direction_fd,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export_fd = open("/sys/class/gpio/export",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export_fd)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printf("[%s]:[%d] open gpio export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write(export_fd, "7", 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printf("write file operation error\r\n");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close(export_fd);</w:t>
      </w:r>
    </w:p>
    <w:p w:rsidR="0019728E" w:rsidRPr="006859EA" w:rsidRDefault="0019728E" w:rsidP="006859EA">
      <w:pPr>
        <w:rPr>
          <w:rFonts w:hAnsiTheme="minorEastAsia" w:cs="宋体"/>
          <w:color w:val="00B050"/>
          <w:kern w:val="0"/>
          <w:sz w:val="18"/>
          <w:szCs w:val="18"/>
        </w:rPr>
      </w:pPr>
      <w:r w:rsidRPr="006859EA">
        <w:rPr>
          <w:rFonts w:hAnsiTheme="minorEastAsia" w:cs="宋体"/>
          <w:color w:val="4F4F4F"/>
          <w:kern w:val="0"/>
          <w:sz w:val="18"/>
          <w:szCs w:val="18"/>
        </w:rPr>
        <w:t xml:space="preserve">       </w:t>
      </w:r>
      <w:r w:rsidRPr="006859EA">
        <w:rPr>
          <w:rFonts w:hAnsiTheme="minorEastAsia" w:cs="宋体"/>
          <w:color w:val="00B050"/>
          <w:kern w:val="0"/>
          <w:sz w:val="18"/>
          <w:szCs w:val="18"/>
        </w:rPr>
        <w:t xml:space="preserve"> //sleep(2000);</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direction_fd = open("/sys/class/gpio/gpio7/direction", O_WRONLY);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lastRenderedPageBreak/>
        <w:t xml:space="preserve">                printf("[%s]:[%d] open gpio direction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write(direction_fd, "in", sizeof("in")))</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write operation direction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close(direction_fd);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debug information print\r\n",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gpiovalue_fd = open("/sys/class/gpio/gpio7/value", O_RDONLY);</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open value file error\r\n",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while(1)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if(-1 == read(gpiovalue_fd, &amp;value, sizeof(value)))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printf("[%s]:[%d] read gpiovalue is fail\r\n", __FUNCTION__, __LINE__);</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exit(1);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if('0' ==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printf("now, the reset key is pressing and the key value = %c  !!!!\r\n", value);</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lseek(gpiovalue_fd, 0, SEEK_SET);</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sleep(1);</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 xml:space="preserve">        close(gpiovalue_fd);</w:t>
      </w:r>
    </w:p>
    <w:p w:rsidR="0019728E" w:rsidRPr="006859EA" w:rsidRDefault="0019728E" w:rsidP="006859EA">
      <w:pPr>
        <w:rPr>
          <w:rFonts w:hAnsiTheme="minorEastAsia" w:cs="宋体"/>
          <w:color w:val="4F4F4F"/>
          <w:kern w:val="0"/>
          <w:sz w:val="18"/>
          <w:szCs w:val="18"/>
        </w:rPr>
      </w:pPr>
      <w:r w:rsidRPr="006859EA">
        <w:rPr>
          <w:rFonts w:hAnsiTheme="minorEastAsia" w:cs="宋体"/>
          <w:color w:val="4F4F4F"/>
          <w:kern w:val="0"/>
          <w:sz w:val="18"/>
          <w:szCs w:val="18"/>
        </w:rPr>
        <w:t>}</w:t>
      </w:r>
    </w:p>
    <w:p w:rsidR="00453006" w:rsidRDefault="00473D1E" w:rsidP="006A232E">
      <w:pPr>
        <w:pStyle w:val="1"/>
      </w:pPr>
      <w:bookmarkStart w:id="43" w:name="_Toc12546965"/>
      <w:r>
        <w:t>5</w:t>
      </w:r>
      <w:r w:rsidR="00453006">
        <w:t xml:space="preserve"> spi </w:t>
      </w:r>
      <w:r w:rsidR="00453006">
        <w:rPr>
          <w:rFonts w:hint="eastAsia"/>
        </w:rPr>
        <w:t>接口</w:t>
      </w:r>
      <w:r w:rsidR="00453006">
        <w:t>Lcd</w:t>
      </w:r>
      <w:r w:rsidR="00453006">
        <w:t>驱动</w:t>
      </w:r>
      <w:bookmarkEnd w:id="43"/>
    </w:p>
    <w:p w:rsidR="00EB4C33" w:rsidRDefault="00473D1E" w:rsidP="00EB4C33">
      <w:pPr>
        <w:pStyle w:val="2"/>
      </w:pPr>
      <w:bookmarkStart w:id="44" w:name="_Toc12546966"/>
      <w:r>
        <w:t>5</w:t>
      </w:r>
      <w:r w:rsidR="00EB4C33">
        <w:rPr>
          <w:rFonts w:hint="eastAsia"/>
        </w:rPr>
        <w:t>.1</w:t>
      </w:r>
      <w:r w:rsidR="00EB4C33">
        <w:t xml:space="preserve"> </w:t>
      </w:r>
      <w:r w:rsidR="007D329D">
        <w:rPr>
          <w:rFonts w:hint="eastAsia"/>
        </w:rPr>
        <w:t>设计</w:t>
      </w:r>
      <w:r w:rsidR="007D329D">
        <w:t>思路</w:t>
      </w:r>
      <w:bookmarkEnd w:id="44"/>
    </w:p>
    <w:p w:rsidR="001A3562" w:rsidRDefault="005324A1" w:rsidP="005324A1">
      <w:r>
        <w:tab/>
      </w:r>
      <w:r w:rsidR="005C2344">
        <w:rPr>
          <w:rFonts w:hint="eastAsia"/>
        </w:rPr>
        <w:t>使用</w:t>
      </w:r>
      <w:r w:rsidR="005C2344">
        <w:t>帧缓冲区来操作，</w:t>
      </w:r>
      <w:r w:rsidR="005C2344">
        <w:rPr>
          <w:rFonts w:hint="eastAsia"/>
        </w:rPr>
        <w:t>驱动</w:t>
      </w:r>
      <w:r w:rsidR="005C2344">
        <w:t>中申请缓冲</w:t>
      </w:r>
      <w:r w:rsidR="005C2344">
        <w:rPr>
          <w:rFonts w:hint="eastAsia"/>
        </w:rPr>
        <w:t>区，</w:t>
      </w:r>
      <w:r w:rsidR="005C2344">
        <w:t>应用层映射该缓冲区，应用层像缓冲区中写入数据，驱动每隔</w:t>
      </w:r>
      <w:r w:rsidR="005C2344">
        <w:rPr>
          <w:rFonts w:hint="eastAsia"/>
        </w:rPr>
        <w:t>30ms读取</w:t>
      </w:r>
      <w:r w:rsidR="005C2344">
        <w:t>缓冲区数据发送到lcd</w:t>
      </w:r>
      <w:r w:rsidR="005C2344">
        <w:rPr>
          <w:rFonts w:hint="eastAsia"/>
        </w:rPr>
        <w:t>设备</w:t>
      </w:r>
      <w:r w:rsidR="005C2344">
        <w:t>。</w:t>
      </w:r>
      <w:r w:rsidR="005C2344">
        <w:rPr>
          <w:rFonts w:hint="eastAsia"/>
        </w:rPr>
        <w:t>定时</w:t>
      </w:r>
      <w:r w:rsidR="00B835D8">
        <w:rPr>
          <w:rFonts w:hint="eastAsia"/>
        </w:rPr>
        <w:t>时间</w:t>
      </w:r>
      <w:r w:rsidR="00B835D8">
        <w:t>间隔</w:t>
      </w:r>
      <w:r w:rsidR="005C2344">
        <w:t>发送采用延时工作队列</w:t>
      </w:r>
      <w:r w:rsidR="006D1027" w:rsidRPr="006D1027">
        <w:t>delayed_worker</w:t>
      </w:r>
      <w:r w:rsidR="005C2344">
        <w:rPr>
          <w:rFonts w:hint="eastAsia"/>
        </w:rPr>
        <w:t>。</w:t>
      </w:r>
      <w:r w:rsidR="001A3562" w:rsidRPr="001A3562">
        <w:rPr>
          <w:rFonts w:hint="eastAsia"/>
        </w:rPr>
        <w:t>先</w:t>
      </w:r>
      <w:r w:rsidR="00AE316D">
        <w:rPr>
          <w:rFonts w:hint="eastAsia"/>
        </w:rPr>
        <w:t>编程</w:t>
      </w:r>
      <w:r w:rsidR="001A3562" w:rsidRPr="001A3562">
        <w:rPr>
          <w:rFonts w:hint="eastAsia"/>
        </w:rPr>
        <w:t>实现在硬件驱动中刷新lcd,</w:t>
      </w:r>
      <w:r w:rsidR="001A3562">
        <w:rPr>
          <w:rFonts w:hint="eastAsia"/>
        </w:rPr>
        <w:t>然后</w:t>
      </w:r>
      <w:r w:rsidR="001A3562" w:rsidRPr="001A3562">
        <w:rPr>
          <w:rFonts w:hint="eastAsia"/>
        </w:rPr>
        <w:t>实现支持framebuffer的驱</w:t>
      </w:r>
      <w:r w:rsidR="001A3562" w:rsidRPr="001A3562">
        <w:rPr>
          <w:rFonts w:hint="eastAsia"/>
        </w:rPr>
        <w:lastRenderedPageBreak/>
        <w:t>动</w:t>
      </w:r>
      <w:r w:rsidR="005D2F0C">
        <w:rPr>
          <w:rFonts w:hint="eastAsia"/>
        </w:rPr>
        <w:t>，</w:t>
      </w:r>
      <w:r w:rsidR="005D2F0C">
        <w:t>从应用层测试</w:t>
      </w:r>
      <w:r w:rsidR="001A3562" w:rsidRPr="001A3562">
        <w:rPr>
          <w:rFonts w:hint="eastAsia"/>
        </w:rPr>
        <w:t>。</w:t>
      </w:r>
    </w:p>
    <w:p w:rsidR="00485923" w:rsidRDefault="00473D1E" w:rsidP="00485923">
      <w:pPr>
        <w:pStyle w:val="2"/>
      </w:pPr>
      <w:bookmarkStart w:id="45" w:name="_Toc12546967"/>
      <w:r>
        <w:t>5</w:t>
      </w:r>
      <w:r w:rsidR="00485923">
        <w:rPr>
          <w:rFonts w:hint="eastAsia"/>
        </w:rPr>
        <w:t xml:space="preserve">.2 </w:t>
      </w:r>
      <w:r w:rsidR="00485923">
        <w:rPr>
          <w:rFonts w:hint="eastAsia"/>
        </w:rPr>
        <w:t>硬件信息</w:t>
      </w:r>
      <w:bookmarkEnd w:id="45"/>
    </w:p>
    <w:p w:rsidR="001A3562" w:rsidRDefault="001A3562" w:rsidP="001A3562">
      <w:pPr>
        <w:pStyle w:val="3"/>
      </w:pPr>
      <w:bookmarkStart w:id="46" w:name="_Toc12546968"/>
      <w:r>
        <w:rPr>
          <w:rFonts w:hint="eastAsia"/>
        </w:rPr>
        <w:t>4.2.1</w:t>
      </w:r>
      <w:r>
        <w:t xml:space="preserve"> </w:t>
      </w:r>
      <w:r w:rsidR="004E0514">
        <w:t xml:space="preserve"> </w:t>
      </w:r>
      <w:r>
        <w:t>rk3308 SPI</w:t>
      </w:r>
      <w:r w:rsidR="004E0514">
        <w:rPr>
          <w:rFonts w:hint="eastAsia"/>
        </w:rPr>
        <w:t>功能</w:t>
      </w:r>
      <w:bookmarkEnd w:id="46"/>
    </w:p>
    <w:p w:rsidR="004E0514" w:rsidRDefault="004E0514" w:rsidP="004E0514">
      <w:pPr>
        <w:ind w:left="420"/>
      </w:pPr>
      <w:r>
        <w:rPr>
          <w:rFonts w:hint="eastAsia"/>
        </w:rPr>
        <w:t>摩托罗拉SPI协议</w:t>
      </w:r>
    </w:p>
    <w:p w:rsidR="004E0514" w:rsidRDefault="004E0514" w:rsidP="004E0514">
      <w:pPr>
        <w:ind w:left="420"/>
      </w:pPr>
      <w:r>
        <w:rPr>
          <w:rFonts w:hint="eastAsia"/>
        </w:rPr>
        <w:t>支持8位和16位。</w:t>
      </w:r>
    </w:p>
    <w:p w:rsidR="00C22D85" w:rsidRDefault="00C22D85" w:rsidP="00C22D85">
      <w:pPr>
        <w:ind w:left="420"/>
      </w:pPr>
      <w:r>
        <w:rPr>
          <w:rFonts w:hint="eastAsia"/>
        </w:rPr>
        <w:t>时钟频率50MHZ</w:t>
      </w:r>
    </w:p>
    <w:p w:rsidR="00C22D85" w:rsidRPr="00A61688" w:rsidRDefault="00C22D85" w:rsidP="00C22D85">
      <w:pPr>
        <w:ind w:left="420"/>
      </w:pPr>
      <w:r>
        <w:rPr>
          <w:rFonts w:hint="eastAsia"/>
        </w:rPr>
        <w:t>SPI 4中传输模式配置</w:t>
      </w:r>
    </w:p>
    <w:p w:rsidR="00C22D85" w:rsidRPr="00C22D85" w:rsidRDefault="00C22D85" w:rsidP="004E0514">
      <w:pPr>
        <w:ind w:left="420"/>
      </w:pPr>
    </w:p>
    <w:p w:rsidR="004E0514" w:rsidRPr="004E0514" w:rsidRDefault="00473D1E" w:rsidP="004E0514">
      <w:pPr>
        <w:pStyle w:val="3"/>
      </w:pPr>
      <w:bookmarkStart w:id="47" w:name="_Toc12546969"/>
      <w:r>
        <w:t>5</w:t>
      </w:r>
      <w:r w:rsidR="004E0514">
        <w:rPr>
          <w:rFonts w:hint="eastAsia"/>
        </w:rPr>
        <w:t>.2.2</w:t>
      </w:r>
      <w:r w:rsidR="004E0514">
        <w:rPr>
          <w:rFonts w:hint="eastAsia"/>
        </w:rPr>
        <w:t>配置内核支持瑞芯微</w:t>
      </w:r>
      <w:r w:rsidR="004E0514">
        <w:rPr>
          <w:rFonts w:hint="eastAsia"/>
        </w:rPr>
        <w:t>spi</w:t>
      </w:r>
      <w:bookmarkEnd w:id="47"/>
    </w:p>
    <w:p w:rsidR="004E0514" w:rsidRDefault="004E0514" w:rsidP="004E0514">
      <w:pPr>
        <w:ind w:left="420"/>
        <w:rPr>
          <w:rFonts w:ascii="Consolas" w:hAnsi="Consolas"/>
          <w:color w:val="333333"/>
          <w:sz w:val="18"/>
          <w:szCs w:val="18"/>
        </w:rPr>
      </w:pPr>
      <w:r w:rsidRPr="002F7530">
        <w:rPr>
          <w:rFonts w:ascii="Consolas" w:hAnsi="Consolas"/>
          <w:color w:val="333333"/>
          <w:sz w:val="18"/>
          <w:szCs w:val="18"/>
        </w:rPr>
        <w:t>Device Drivers ‐‐‐&gt;</w:t>
      </w:r>
      <w:r w:rsidRPr="002F7530">
        <w:rPr>
          <w:rFonts w:ascii="Consolas" w:hAnsi="Consolas"/>
          <w:color w:val="333333"/>
          <w:sz w:val="18"/>
          <w:szCs w:val="18"/>
        </w:rPr>
        <w:br/>
        <w:t>[*] SPI support ‐‐‐&gt;</w:t>
      </w:r>
      <w:r w:rsidRPr="002F7530">
        <w:rPr>
          <w:rFonts w:ascii="Consolas" w:hAnsi="Consolas"/>
          <w:color w:val="333333"/>
          <w:sz w:val="18"/>
          <w:szCs w:val="18"/>
        </w:rPr>
        <w:br/>
        <w:t>&lt;*&gt; Rockchip SPI controller driver</w:t>
      </w:r>
    </w:p>
    <w:p w:rsidR="004E0514" w:rsidRDefault="00473D1E" w:rsidP="004E0514">
      <w:pPr>
        <w:pStyle w:val="3"/>
      </w:pPr>
      <w:bookmarkStart w:id="48" w:name="_Toc12546970"/>
      <w:r>
        <w:t>5</w:t>
      </w:r>
      <w:r w:rsidR="004E0514">
        <w:t xml:space="preserve">.2.3 </w:t>
      </w:r>
      <w:r w:rsidR="004E0514" w:rsidRPr="004E0514">
        <w:rPr>
          <w:rFonts w:hint="eastAsia"/>
        </w:rPr>
        <w:t>lcd</w:t>
      </w:r>
      <w:r w:rsidR="004E0514">
        <w:t xml:space="preserve"> </w:t>
      </w:r>
      <w:r w:rsidR="004E0514">
        <w:rPr>
          <w:rFonts w:hint="eastAsia"/>
        </w:rPr>
        <w:t>屏接口模式配置</w:t>
      </w:r>
      <w:bookmarkEnd w:id="48"/>
    </w:p>
    <w:p w:rsidR="004E0514" w:rsidRDefault="004E0514" w:rsidP="004E0514">
      <w:r>
        <w:rPr>
          <w:rFonts w:hint="eastAsia"/>
        </w:rPr>
        <w:tab/>
        <w:t>接口类型总共有两种：8080 MCU接口和串口。</w:t>
      </w:r>
      <w:r>
        <w:rPr>
          <w:rFonts w:hint="eastAsia"/>
        </w:rPr>
        <w:tab/>
      </w:r>
      <w:r>
        <w:tab/>
      </w:r>
    </w:p>
    <w:p w:rsidR="004E0514" w:rsidRDefault="004E0514" w:rsidP="004E0514">
      <w:r>
        <w:rPr>
          <w:rFonts w:hint="eastAsia"/>
        </w:rPr>
        <w:tab/>
        <w:t>通过外部IM[3:0]引脚来控制。1110模式下配置为四线spi接口，SCL,SDI,D/CX,SDO,CS。 1101模式下配置为3线9位接口，SCL,SDI,SDO,CSX。 0101模式下三线9位串行接口，SCL,SDA,CSX,</w:t>
      </w:r>
      <w:r w:rsidRPr="004917BF">
        <w:rPr>
          <w:rFonts w:hint="eastAsia"/>
        </w:rPr>
        <w:t xml:space="preserve"> </w:t>
      </w:r>
      <w:r>
        <w:rPr>
          <w:rFonts w:hint="eastAsia"/>
        </w:rPr>
        <w:t>SDA线同时作为输入和输出口。0110四线8位模式，SCL,SDA,D/CX,CSX,SDA线同时作为输入和输出口。</w:t>
      </w:r>
    </w:p>
    <w:p w:rsidR="004E0514" w:rsidRDefault="004E0514" w:rsidP="004E0514">
      <w:pPr>
        <w:rPr>
          <w:color w:val="FF0000"/>
        </w:rPr>
      </w:pPr>
      <w:r w:rsidRPr="00A77CC7">
        <w:rPr>
          <w:rFonts w:hint="eastAsia"/>
          <w:color w:val="FF0000"/>
        </w:rPr>
        <w:t>原理图采用的是三线9位接口。</w:t>
      </w:r>
      <w:r>
        <w:rPr>
          <w:color w:val="FF0000"/>
        </w:rPr>
        <w:t>R</w:t>
      </w:r>
      <w:r>
        <w:rPr>
          <w:rFonts w:hint="eastAsia"/>
          <w:color w:val="FF0000"/>
        </w:rPr>
        <w:t>k3308只能支持四线8位。</w:t>
      </w:r>
    </w:p>
    <w:p w:rsidR="004E0514" w:rsidRPr="00A77CC7" w:rsidRDefault="004E0514" w:rsidP="004E0514">
      <w:pPr>
        <w:rPr>
          <w:color w:val="FF0000"/>
        </w:rPr>
      </w:pPr>
    </w:p>
    <w:p w:rsidR="004E0514" w:rsidRDefault="00473D1E" w:rsidP="004E0514">
      <w:pPr>
        <w:pStyle w:val="3"/>
      </w:pPr>
      <w:bookmarkStart w:id="49" w:name="_Toc12546971"/>
      <w:r>
        <w:t>5</w:t>
      </w:r>
      <w:r w:rsidR="004E0514">
        <w:t>.2.4</w:t>
      </w:r>
      <w:r w:rsidR="004E0514">
        <w:rPr>
          <w:rFonts w:hint="eastAsia"/>
        </w:rPr>
        <w:t xml:space="preserve">  </w:t>
      </w:r>
      <w:r w:rsidR="004E0514">
        <w:t>lcd</w:t>
      </w:r>
      <w:r w:rsidR="004E0514">
        <w:t>屏</w:t>
      </w:r>
      <w:r w:rsidR="004E0514">
        <w:rPr>
          <w:rFonts w:hint="eastAsia"/>
        </w:rPr>
        <w:t>spi</w:t>
      </w:r>
      <w:r w:rsidR="004E0514">
        <w:rPr>
          <w:rFonts w:hint="eastAsia"/>
        </w:rPr>
        <w:t>接口引脚描述</w:t>
      </w:r>
      <w:bookmarkEnd w:id="49"/>
    </w:p>
    <w:p w:rsidR="004E0514" w:rsidRDefault="004E0514" w:rsidP="004E0514">
      <w:r>
        <w:rPr>
          <w:rFonts w:hint="eastAsia"/>
        </w:rPr>
        <w:tab/>
        <w:t>CSX :片选信号，低电平有效。</w:t>
      </w:r>
    </w:p>
    <w:p w:rsidR="004E0514" w:rsidRDefault="004E0514" w:rsidP="004E0514">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right" w:pos="8306"/>
        </w:tabs>
      </w:pPr>
      <w:r>
        <w:rPr>
          <w:rFonts w:hint="eastAsia"/>
        </w:rPr>
        <w:tab/>
        <w:t>WRX(D/CX) :四线系统命令数据选择。低电平表示命令，高电平表示数据。</w:t>
      </w:r>
      <w:r>
        <w:tab/>
      </w:r>
    </w:p>
    <w:p w:rsidR="004E0514" w:rsidRDefault="004E0514" w:rsidP="004E0514">
      <w:r>
        <w:rPr>
          <w:rFonts w:hint="eastAsia"/>
        </w:rPr>
        <w:tab/>
        <w:t>D/CX(SCL):串行时钟</w:t>
      </w:r>
    </w:p>
    <w:p w:rsidR="004E0514" w:rsidRDefault="004E0514" w:rsidP="004E0514">
      <w:r>
        <w:rPr>
          <w:rFonts w:hint="eastAsia"/>
        </w:rPr>
        <w:tab/>
        <w:t>SDI/SDA:四线输入信号，三线输入输出信号</w:t>
      </w:r>
      <w:r w:rsidR="003D7E18">
        <w:rPr>
          <w:rFonts w:hint="eastAsia"/>
        </w:rPr>
        <w:t>。</w:t>
      </w:r>
      <w:r w:rsidR="003D7E18">
        <w:t>主机master</w:t>
      </w:r>
      <w:r w:rsidR="003D7E18">
        <w:rPr>
          <w:rFonts w:hint="eastAsia"/>
        </w:rPr>
        <w:t>输出</w:t>
      </w:r>
      <w:r w:rsidR="003D7E18">
        <w:t>数据端口</w:t>
      </w:r>
      <w:r w:rsidR="003D7E18">
        <w:rPr>
          <w:rFonts w:hint="eastAsia"/>
        </w:rPr>
        <w:t>，</w:t>
      </w:r>
      <w:r w:rsidR="003D7E18">
        <w:t>从</w:t>
      </w:r>
      <w:r w:rsidR="003D7E18">
        <w:rPr>
          <w:rFonts w:hint="eastAsia"/>
        </w:rPr>
        <w:t>设备</w:t>
      </w:r>
      <w:r w:rsidR="003D7E18">
        <w:t>输</w:t>
      </w:r>
      <w:r w:rsidR="003D7E18">
        <w:rPr>
          <w:rFonts w:hint="eastAsia"/>
        </w:rPr>
        <w:t>入</w:t>
      </w:r>
      <w:r w:rsidR="003D7E18">
        <w:t>端口</w:t>
      </w:r>
    </w:p>
    <w:p w:rsidR="004E0514" w:rsidRDefault="004E0514" w:rsidP="004E0514">
      <w:pPr>
        <w:tabs>
          <w:tab w:val="left" w:pos="420"/>
          <w:tab w:val="left" w:pos="840"/>
          <w:tab w:val="left" w:pos="1065"/>
        </w:tabs>
      </w:pPr>
      <w:r>
        <w:rPr>
          <w:rFonts w:hint="eastAsia"/>
        </w:rPr>
        <w:tab/>
        <w:t>SDO:</w:t>
      </w:r>
      <w:r>
        <w:tab/>
      </w:r>
      <w:r>
        <w:rPr>
          <w:rFonts w:hint="eastAsia"/>
        </w:rPr>
        <w:t>四线输出信号。</w:t>
      </w:r>
      <w:r>
        <w:t>主机master</w:t>
      </w:r>
      <w:r w:rsidR="00BC0551">
        <w:rPr>
          <w:rFonts w:hint="eastAsia"/>
        </w:rPr>
        <w:t>输入</w:t>
      </w:r>
      <w:r w:rsidR="00BC0551">
        <w:t>数据</w:t>
      </w:r>
      <w:r>
        <w:t>端口</w:t>
      </w:r>
      <w:r w:rsidR="00BC0551">
        <w:rPr>
          <w:rFonts w:hint="eastAsia"/>
        </w:rPr>
        <w:t>，</w:t>
      </w:r>
      <w:r w:rsidR="00BC0551">
        <w:t>从</w:t>
      </w:r>
      <w:r w:rsidR="00BC0551">
        <w:rPr>
          <w:rFonts w:hint="eastAsia"/>
        </w:rPr>
        <w:t>设备</w:t>
      </w:r>
      <w:r w:rsidR="00BC0551">
        <w:t>输出端口</w:t>
      </w:r>
    </w:p>
    <w:p w:rsidR="004E0514" w:rsidRDefault="004E0514" w:rsidP="004E0514">
      <w:pPr>
        <w:tabs>
          <w:tab w:val="left" w:pos="420"/>
          <w:tab w:val="left" w:pos="840"/>
          <w:tab w:val="left" w:pos="1065"/>
        </w:tabs>
      </w:pPr>
      <w:r>
        <w:rPr>
          <w:rFonts w:hint="eastAsia"/>
        </w:rPr>
        <w:tab/>
        <w:t>位传输顺序：最高位先传输。9位模式下，D/CX先传输。</w:t>
      </w:r>
    </w:p>
    <w:p w:rsidR="004E0514" w:rsidRDefault="004E0514" w:rsidP="004E0514">
      <w:pPr>
        <w:tabs>
          <w:tab w:val="left" w:pos="420"/>
          <w:tab w:val="left" w:pos="840"/>
          <w:tab w:val="left" w:pos="1065"/>
        </w:tabs>
      </w:pPr>
      <w:r>
        <w:rPr>
          <w:rFonts w:hint="eastAsia"/>
        </w:rPr>
        <w:tab/>
        <w:t>主机通过SDA发送读命令后，芯片会在随后的时钟位发送数据到SDA。</w:t>
      </w:r>
    </w:p>
    <w:p w:rsidR="001A3562" w:rsidRPr="004E0514" w:rsidRDefault="001A3562" w:rsidP="001A3562"/>
    <w:p w:rsidR="007D329D" w:rsidRDefault="00473D1E" w:rsidP="00652C1F">
      <w:pPr>
        <w:pStyle w:val="2"/>
      </w:pPr>
      <w:bookmarkStart w:id="50" w:name="_Toc12546972"/>
      <w:r>
        <w:t>5</w:t>
      </w:r>
      <w:r w:rsidR="007D329D">
        <w:rPr>
          <w:rFonts w:hint="eastAsia"/>
        </w:rPr>
        <w:t xml:space="preserve">.2 </w:t>
      </w:r>
      <w:r w:rsidR="007D329D">
        <w:t>dts</w:t>
      </w:r>
      <w:r w:rsidR="007D329D">
        <w:t>配置</w:t>
      </w:r>
      <w:bookmarkEnd w:id="50"/>
    </w:p>
    <w:p w:rsidR="00B241C6" w:rsidRPr="00B241C6" w:rsidRDefault="00B241C6" w:rsidP="00B241C6">
      <w:pPr>
        <w:rPr>
          <w:color w:val="FF0000"/>
        </w:rPr>
      </w:pPr>
      <w:r w:rsidRPr="00B241C6">
        <w:rPr>
          <w:rFonts w:hint="eastAsia"/>
          <w:color w:val="FF0000"/>
        </w:rPr>
        <w:t>直接</w:t>
      </w:r>
      <w:r w:rsidRPr="00B241C6">
        <w:rPr>
          <w:color w:val="FF0000"/>
        </w:rPr>
        <w:t>修改</w:t>
      </w:r>
      <w:r w:rsidRPr="00B241C6">
        <w:rPr>
          <w:rFonts w:hint="eastAsia"/>
          <w:color w:val="FF0000"/>
        </w:rPr>
        <w:t>/arch/arm64/boot/dts/rk3308.dtsi</w:t>
      </w:r>
    </w:p>
    <w:p w:rsidR="00B241C6" w:rsidRDefault="00B241C6" w:rsidP="00B241C6">
      <w:r>
        <w:t>spi2: spi@ff140000 {</w:t>
      </w:r>
    </w:p>
    <w:p w:rsidR="00B241C6" w:rsidRDefault="00B241C6" w:rsidP="00B241C6">
      <w:r>
        <w:tab/>
      </w:r>
      <w:r>
        <w:tab/>
        <w:t>compatible = "rockchip,rk3308-spi", "rockchip,rk3066-spi";</w:t>
      </w:r>
    </w:p>
    <w:p w:rsidR="00B241C6" w:rsidRDefault="00B241C6" w:rsidP="00B241C6">
      <w:r>
        <w:tab/>
      </w:r>
      <w:r>
        <w:tab/>
        <w:t>reg = &lt;0x0 0xff140000 0x0 0x1000&gt;;</w:t>
      </w:r>
    </w:p>
    <w:p w:rsidR="00B241C6" w:rsidRDefault="00B241C6" w:rsidP="00B241C6">
      <w:r>
        <w:tab/>
      </w:r>
      <w:r>
        <w:tab/>
        <w:t>interrupts = &lt;GIC_SPI 17 IRQ_TYPE_LEVEL_HIGH&gt;;</w:t>
      </w:r>
    </w:p>
    <w:p w:rsidR="00B241C6" w:rsidRDefault="00B241C6" w:rsidP="00B241C6">
      <w:r>
        <w:tab/>
      </w:r>
      <w:r>
        <w:tab/>
        <w:t>#address-cells = &lt;1&gt;;</w:t>
      </w:r>
    </w:p>
    <w:p w:rsidR="00B241C6" w:rsidRDefault="00B241C6" w:rsidP="00B241C6">
      <w:r>
        <w:tab/>
      </w:r>
      <w:r>
        <w:tab/>
        <w:t>#size-cells = &lt;0&gt;;</w:t>
      </w:r>
    </w:p>
    <w:p w:rsidR="00B241C6" w:rsidRDefault="00B241C6" w:rsidP="00B241C6">
      <w:r>
        <w:tab/>
      </w:r>
      <w:r>
        <w:tab/>
        <w:t>clocks = &lt;&amp;cru SCLK_SPI2&gt;, &lt;&amp;cru PCLK_SPI2&gt;;</w:t>
      </w:r>
    </w:p>
    <w:p w:rsidR="00B241C6" w:rsidRDefault="00B241C6" w:rsidP="00B241C6">
      <w:r>
        <w:lastRenderedPageBreak/>
        <w:tab/>
      </w:r>
      <w:r>
        <w:tab/>
        <w:t>clock-names = "spiclk", "apb_pclk";</w:t>
      </w:r>
    </w:p>
    <w:p w:rsidR="00B241C6" w:rsidRDefault="00B241C6" w:rsidP="00B241C6">
      <w:r>
        <w:tab/>
      </w:r>
      <w:r>
        <w:tab/>
        <w:t>max-freq = &lt;80000000&gt;;</w:t>
      </w:r>
    </w:p>
    <w:p w:rsidR="00B241C6" w:rsidRDefault="00B241C6" w:rsidP="00B241C6">
      <w:r>
        <w:tab/>
      </w:r>
      <w:r>
        <w:tab/>
        <w:t>dmas = &lt;&amp;dmac1 16&gt;, &lt;&amp;dmac1 17&gt;;</w:t>
      </w:r>
    </w:p>
    <w:p w:rsidR="00B241C6" w:rsidRDefault="00B241C6" w:rsidP="00B241C6">
      <w:r>
        <w:tab/>
      </w:r>
      <w:r>
        <w:tab/>
        <w:t>dma-names = "tx", "rx";</w:t>
      </w:r>
    </w:p>
    <w:p w:rsidR="00B241C6" w:rsidRDefault="00B241C6" w:rsidP="00B241C6">
      <w:r>
        <w:tab/>
      </w:r>
      <w:r>
        <w:tab/>
        <w:t>pinctrl-names = "default", "high_speed";</w:t>
      </w:r>
    </w:p>
    <w:p w:rsidR="00B241C6" w:rsidRDefault="00B241C6" w:rsidP="00B241C6">
      <w:r>
        <w:tab/>
      </w:r>
      <w:r>
        <w:tab/>
        <w:t>pinctrl-0 = &lt;&amp;spi2_clk &amp;spi2_csn0 &amp;spi2_miso &amp;spi2_mosi&gt;;</w:t>
      </w:r>
    </w:p>
    <w:p w:rsidR="00B241C6" w:rsidRDefault="00B241C6" w:rsidP="00B241C6">
      <w:r>
        <w:tab/>
      </w:r>
      <w:r>
        <w:tab/>
        <w:t>pinctrl-1 = &lt;&amp;spi2_clk_hs &amp;spi2_csn0 &amp;spi2_miso_hs &amp;spi2_mosi_hs&gt;;</w:t>
      </w:r>
    </w:p>
    <w:p w:rsidR="00B241C6" w:rsidRDefault="00B241C6" w:rsidP="00B241C6">
      <w:r>
        <w:tab/>
      </w:r>
      <w:r>
        <w:tab/>
        <w:t>status = "okay";</w:t>
      </w:r>
    </w:p>
    <w:p w:rsidR="00B241C6" w:rsidRDefault="00B241C6" w:rsidP="00B241C6">
      <w:r>
        <w:tab/>
      </w:r>
      <w:r>
        <w:tab/>
        <w:t>spilcd@0{</w:t>
      </w:r>
    </w:p>
    <w:p w:rsidR="00B241C6" w:rsidRDefault="00B241C6" w:rsidP="00B241C6">
      <w:r>
        <w:tab/>
      </w:r>
      <w:r>
        <w:tab/>
      </w:r>
      <w:r>
        <w:tab/>
        <w:t>status="okay";</w:t>
      </w:r>
    </w:p>
    <w:p w:rsidR="00B241C6" w:rsidRDefault="00B241C6" w:rsidP="00B241C6">
      <w:r>
        <w:tab/>
      </w:r>
      <w:r>
        <w:tab/>
      </w:r>
      <w:r>
        <w:tab/>
        <w:t>compatible="spilcd";</w:t>
      </w:r>
    </w:p>
    <w:p w:rsidR="00B241C6" w:rsidRDefault="00B241C6" w:rsidP="00B241C6">
      <w:r>
        <w:tab/>
      </w:r>
      <w:r>
        <w:tab/>
      </w:r>
      <w:r>
        <w:tab/>
        <w:t>reg=&lt;0&gt;;</w:t>
      </w:r>
    </w:p>
    <w:p w:rsidR="00B241C6" w:rsidRDefault="00B241C6" w:rsidP="00B241C6">
      <w:r>
        <w:tab/>
      </w:r>
      <w:r>
        <w:tab/>
      </w:r>
      <w:r>
        <w:tab/>
        <w:t>spi-max-frequency=&lt;40000000&gt;;</w:t>
      </w:r>
    </w:p>
    <w:p w:rsidR="00B241C6" w:rsidRDefault="00B241C6" w:rsidP="00B241C6">
      <w:r>
        <w:tab/>
      </w:r>
      <w:r>
        <w:tab/>
      </w:r>
      <w:r>
        <w:tab/>
        <w:t>reset-gpios=&lt;&amp;gpio0  RK_PC4 GPIO_ACTIVE_LOW&gt;;</w:t>
      </w:r>
    </w:p>
    <w:p w:rsidR="00B241C6" w:rsidRDefault="00B241C6" w:rsidP="00B241C6">
      <w:r>
        <w:tab/>
      </w:r>
      <w:r>
        <w:tab/>
      </w:r>
      <w:r>
        <w:tab/>
        <w:t>dc-gpios=&lt;&amp;gpio0 RK_PC1 GPIO_ACTIVE_LOW&gt;;</w:t>
      </w:r>
    </w:p>
    <w:p w:rsidR="00B241C6" w:rsidRDefault="00B241C6" w:rsidP="00B241C6">
      <w:r>
        <w:tab/>
      </w:r>
      <w:r>
        <w:tab/>
        <w:t>};</w:t>
      </w:r>
    </w:p>
    <w:p w:rsidR="00B241C6" w:rsidRPr="00B241C6" w:rsidRDefault="00B241C6" w:rsidP="00B241C6">
      <w:r>
        <w:tab/>
        <w:t>};</w:t>
      </w:r>
    </w:p>
    <w:p w:rsidR="00A55572" w:rsidRDefault="00B241C6" w:rsidP="00A55572">
      <w:pPr>
        <w:rPr>
          <w:color w:val="FF0000"/>
        </w:rPr>
      </w:pPr>
      <w:r w:rsidRPr="00B241C6">
        <w:rPr>
          <w:rFonts w:hint="eastAsia"/>
          <w:color w:val="FF0000"/>
        </w:rPr>
        <w:t>引用</w:t>
      </w:r>
      <w:r w:rsidRPr="00B241C6">
        <w:rPr>
          <w:color w:val="FF0000"/>
        </w:rPr>
        <w:t>修改：</w:t>
      </w:r>
    </w:p>
    <w:p w:rsidR="00025622" w:rsidRDefault="00025622" w:rsidP="00A55572">
      <w:r>
        <w:t>rk3308-voice-module-mainboard-v10-aarch32.dtsi</w:t>
      </w:r>
      <w:r>
        <w:rPr>
          <w:rFonts w:hint="eastAsia"/>
        </w:rPr>
        <w:t>中</w:t>
      </w:r>
      <w:r>
        <w:t>引用rk3308.dtsi</w:t>
      </w:r>
    </w:p>
    <w:p w:rsidR="00025622" w:rsidRDefault="00025622" w:rsidP="00A55572">
      <w:r>
        <w:t>rk3308</w:t>
      </w:r>
      <w:r>
        <w:rPr>
          <w:rFonts w:hint="eastAsia"/>
        </w:rPr>
        <w:t>保持</w:t>
      </w:r>
      <w:r>
        <w:t>官方文件不变</w:t>
      </w:r>
      <w:r w:rsidR="001A573C">
        <w:rPr>
          <w:rFonts w:hint="eastAsia"/>
        </w:rPr>
        <w:t>。</w:t>
      </w:r>
      <w:r w:rsidR="0024593A">
        <w:rPr>
          <w:rFonts w:hint="eastAsia"/>
        </w:rPr>
        <w:t>只</w:t>
      </w:r>
      <w:r w:rsidR="0024593A">
        <w:t>把需要更改的重新设置。这样</w:t>
      </w:r>
      <w:r w:rsidR="0024593A">
        <w:rPr>
          <w:rFonts w:hint="eastAsia"/>
        </w:rPr>
        <w:t>就更改</w:t>
      </w:r>
      <w:r w:rsidR="0024593A">
        <w:t>了rk3308.dtsi</w:t>
      </w:r>
      <w:r w:rsidR="0024593A">
        <w:rPr>
          <w:rFonts w:hint="eastAsia"/>
        </w:rPr>
        <w:t>中</w:t>
      </w:r>
      <w:r w:rsidR="0024593A">
        <w:t>的设定值。这样</w:t>
      </w:r>
      <w:r w:rsidR="0024593A">
        <w:rPr>
          <w:rFonts w:hint="eastAsia"/>
        </w:rPr>
        <w:t>做</w:t>
      </w:r>
      <w:r w:rsidR="0024593A">
        <w:t>的</w:t>
      </w:r>
      <w:r w:rsidR="0024593A">
        <w:rPr>
          <w:rFonts w:hint="eastAsia"/>
        </w:rPr>
        <w:t>好处</w:t>
      </w:r>
      <w:r w:rsidR="0024593A">
        <w:t>是</w:t>
      </w:r>
      <w:r w:rsidR="0024593A">
        <w:rPr>
          <w:rFonts w:hint="eastAsia"/>
        </w:rPr>
        <w:t>，由于</w:t>
      </w:r>
      <w:r w:rsidR="0024593A">
        <w:t>多个板子公用rk3308.dtsi文件，</w:t>
      </w:r>
      <w:r w:rsidR="0024593A">
        <w:rPr>
          <w:rFonts w:hint="eastAsia"/>
        </w:rPr>
        <w:t>那么</w:t>
      </w:r>
      <w:r w:rsidR="0024593A">
        <w:t>改变了rk3308.dtsi</w:t>
      </w:r>
      <w:r w:rsidR="0024593A">
        <w:rPr>
          <w:rFonts w:hint="eastAsia"/>
        </w:rPr>
        <w:t>就</w:t>
      </w:r>
      <w:r w:rsidR="0024593A">
        <w:t>改变</w:t>
      </w:r>
      <w:r w:rsidR="0024593A">
        <w:rPr>
          <w:rFonts w:hint="eastAsia"/>
        </w:rPr>
        <w:t>了</w:t>
      </w:r>
      <w:r w:rsidR="0024593A">
        <w:t>所有板子的配置</w:t>
      </w:r>
      <w:r w:rsidR="0024593A">
        <w:rPr>
          <w:rFonts w:hint="eastAsia"/>
        </w:rPr>
        <w:t>。</w:t>
      </w:r>
      <w:r w:rsidR="0024593A">
        <w:t>这</w:t>
      </w:r>
      <w:r w:rsidR="0024593A">
        <w:rPr>
          <w:rFonts w:hint="eastAsia"/>
        </w:rPr>
        <w:t>不是</w:t>
      </w:r>
      <w:r w:rsidR="0024593A">
        <w:t>我们想要的，我们只想更改我们自己的板子配置。</w:t>
      </w:r>
    </w:p>
    <w:p w:rsidR="00241152" w:rsidRDefault="00241152" w:rsidP="00241152">
      <w:r>
        <w:t>&amp;spi2{</w:t>
      </w:r>
    </w:p>
    <w:p w:rsidR="00241152" w:rsidRDefault="00241152" w:rsidP="00241152">
      <w:r>
        <w:tab/>
        <w:t>status = "okay";</w:t>
      </w:r>
    </w:p>
    <w:p w:rsidR="00241152" w:rsidRDefault="00241152" w:rsidP="00241152">
      <w:r>
        <w:tab/>
        <w:t>max-freq = &lt;48000000&gt;;</w:t>
      </w:r>
    </w:p>
    <w:p w:rsidR="00241152" w:rsidRDefault="00241152" w:rsidP="00241152">
      <w:r>
        <w:tab/>
        <w:t>spilcd@0{</w:t>
      </w:r>
    </w:p>
    <w:p w:rsidR="00241152" w:rsidRDefault="00241152" w:rsidP="00241152">
      <w:r>
        <w:tab/>
      </w:r>
      <w:r>
        <w:tab/>
      </w:r>
      <w:r>
        <w:tab/>
        <w:t>status = "okay";</w:t>
      </w:r>
    </w:p>
    <w:p w:rsidR="00241152" w:rsidRDefault="00241152" w:rsidP="00241152">
      <w:r>
        <w:tab/>
      </w:r>
      <w:r>
        <w:tab/>
      </w:r>
      <w:r>
        <w:tab/>
        <w:t>compatible = "spilcd";</w:t>
      </w:r>
    </w:p>
    <w:p w:rsidR="00241152" w:rsidRDefault="00241152" w:rsidP="00241152">
      <w:r>
        <w:tab/>
      </w:r>
      <w:r>
        <w:tab/>
      </w:r>
      <w:r>
        <w:tab/>
        <w:t>reg = &lt;0&gt;;</w:t>
      </w:r>
    </w:p>
    <w:p w:rsidR="00241152" w:rsidRDefault="00241152" w:rsidP="00241152">
      <w:r>
        <w:tab/>
      </w:r>
      <w:r>
        <w:tab/>
      </w:r>
      <w:r>
        <w:tab/>
        <w:t>spi-max-frequency = &lt;12000000&gt;;</w:t>
      </w:r>
    </w:p>
    <w:p w:rsidR="00241152" w:rsidRDefault="00241152" w:rsidP="00241152">
      <w:r>
        <w:t>#ifdef  UIOT</w:t>
      </w:r>
    </w:p>
    <w:p w:rsidR="00241152" w:rsidRDefault="00241152" w:rsidP="00241152">
      <w:r>
        <w:tab/>
      </w:r>
      <w:r>
        <w:tab/>
      </w:r>
      <w:r>
        <w:tab/>
        <w:t>dc-gpios = &lt;&amp;gpio1 RK_PC1 GPIO_ACTIVE_LOW&gt;;</w:t>
      </w:r>
    </w:p>
    <w:p w:rsidR="00241152" w:rsidRDefault="00241152" w:rsidP="00241152">
      <w:r>
        <w:tab/>
      </w:r>
      <w:r>
        <w:tab/>
      </w:r>
      <w:r>
        <w:tab/>
        <w:t>reset-gpios = &lt;&amp;gpio1  RK_PC2 GPIO_ACTIVE_LOW&gt;;</w:t>
      </w:r>
    </w:p>
    <w:p w:rsidR="00241152" w:rsidRDefault="00241152" w:rsidP="00241152">
      <w:r>
        <w:t>#else</w:t>
      </w:r>
    </w:p>
    <w:p w:rsidR="00241152" w:rsidRDefault="00241152" w:rsidP="00241152">
      <w:r>
        <w:tab/>
      </w:r>
      <w:r>
        <w:tab/>
      </w:r>
      <w:r>
        <w:tab/>
        <w:t>dc-gpios = &lt;&amp;gpio0 RK_PC1 GPIO_ACTIVE_LOW&gt;;</w:t>
      </w:r>
    </w:p>
    <w:p w:rsidR="00241152" w:rsidRDefault="00241152" w:rsidP="00241152">
      <w:r>
        <w:tab/>
      </w:r>
      <w:r>
        <w:tab/>
      </w:r>
      <w:r>
        <w:tab/>
        <w:t>reset-gpios = &lt;&amp;gpio0  RK_PC4 GPIO_ACTIVE_LOW&gt;;</w:t>
      </w:r>
    </w:p>
    <w:p w:rsidR="00241152" w:rsidRDefault="00241152" w:rsidP="00241152">
      <w:r>
        <w:t>#endif</w:t>
      </w:r>
      <w:r>
        <w:tab/>
      </w:r>
    </w:p>
    <w:p w:rsidR="00241152" w:rsidRDefault="00241152" w:rsidP="00241152">
      <w:r>
        <w:tab/>
      </w:r>
      <w:r>
        <w:tab/>
        <w:t>};</w:t>
      </w:r>
    </w:p>
    <w:p w:rsidR="00241152" w:rsidRDefault="00241152" w:rsidP="00241152"/>
    <w:p w:rsidR="001A573C" w:rsidRPr="000C25B0" w:rsidRDefault="00241152" w:rsidP="00241152">
      <w:r>
        <w:t>};</w:t>
      </w:r>
    </w:p>
    <w:p w:rsidR="00CC62AD" w:rsidRDefault="00473D1E" w:rsidP="00CC62AD">
      <w:pPr>
        <w:pStyle w:val="2"/>
      </w:pPr>
      <w:bookmarkStart w:id="51" w:name="_Toc12546973"/>
      <w:r>
        <w:t>5</w:t>
      </w:r>
      <w:r w:rsidR="007D329D">
        <w:rPr>
          <w:rFonts w:hint="eastAsia"/>
        </w:rPr>
        <w:t xml:space="preserve">.3 </w:t>
      </w:r>
      <w:r w:rsidR="007D329D">
        <w:rPr>
          <w:rFonts w:hint="eastAsia"/>
        </w:rPr>
        <w:t>驱动例程</w:t>
      </w:r>
      <w:bookmarkEnd w:id="51"/>
    </w:p>
    <w:p w:rsidR="00F50DE8" w:rsidRPr="00F50DE8" w:rsidRDefault="00F50DE8" w:rsidP="00F50DE8">
      <w:r>
        <w:rPr>
          <w:rFonts w:hint="eastAsia"/>
        </w:rPr>
        <w:t>关键</w:t>
      </w:r>
      <w:r>
        <w:t>点：配置</w:t>
      </w:r>
      <w:r>
        <w:rPr>
          <w:rFonts w:hint="eastAsia"/>
        </w:rPr>
        <w:t>RGB屏</w:t>
      </w:r>
      <w:r>
        <w:t>还是</w:t>
      </w:r>
      <w:r>
        <w:rPr>
          <w:rFonts w:hint="eastAsia"/>
        </w:rPr>
        <w:t>BGR屏</w:t>
      </w:r>
      <w:r>
        <w:t>，</w:t>
      </w:r>
      <w:r>
        <w:rPr>
          <w:rFonts w:hint="eastAsia"/>
        </w:rPr>
        <w:t>SPI的</w:t>
      </w:r>
      <w:r>
        <w:t>传输</w:t>
      </w:r>
      <w:r>
        <w:rPr>
          <w:rFonts w:hint="eastAsia"/>
        </w:rPr>
        <w:t>字节顺序</w:t>
      </w:r>
      <w:r>
        <w:t>，</w:t>
      </w:r>
      <w:r>
        <w:rPr>
          <w:rFonts w:hint="eastAsia"/>
        </w:rPr>
        <w:t>横屏</w:t>
      </w:r>
      <w:r>
        <w:t>竖屏</w:t>
      </w:r>
      <w:r>
        <w:rPr>
          <w:rFonts w:hint="eastAsia"/>
        </w:rPr>
        <w:t>配置</w:t>
      </w:r>
      <w:r>
        <w:t>，屏长宽</w:t>
      </w:r>
      <w:r>
        <w:rPr>
          <w:rFonts w:hint="eastAsia"/>
        </w:rPr>
        <w:t>配置</w:t>
      </w:r>
    </w:p>
    <w:p w:rsidR="00CC62AD" w:rsidRPr="00CC62AD" w:rsidRDefault="00CC62AD" w:rsidP="00CC62AD">
      <w:pPr>
        <w:rPr>
          <w:rFonts w:hAnsiTheme="minorEastAsia"/>
          <w:sz w:val="18"/>
          <w:szCs w:val="18"/>
        </w:rPr>
      </w:pPr>
      <w:r w:rsidRPr="00CC62AD">
        <w:rPr>
          <w:rFonts w:hAnsiTheme="minorEastAsia"/>
          <w:sz w:val="18"/>
          <w:szCs w:val="18"/>
        </w:rPr>
        <w:t>#include &lt;linux/init.h&gt;</w:t>
      </w:r>
    </w:p>
    <w:p w:rsidR="00CC62AD" w:rsidRPr="00CC62AD" w:rsidRDefault="00CC62AD" w:rsidP="00CC62AD">
      <w:pPr>
        <w:rPr>
          <w:rFonts w:hAnsiTheme="minorEastAsia"/>
          <w:sz w:val="18"/>
          <w:szCs w:val="18"/>
        </w:rPr>
      </w:pPr>
      <w:r w:rsidRPr="00CC62AD">
        <w:rPr>
          <w:rFonts w:hAnsiTheme="minorEastAsia"/>
          <w:sz w:val="18"/>
          <w:szCs w:val="18"/>
        </w:rPr>
        <w:lastRenderedPageBreak/>
        <w:t>#include &lt;linux/fs.h&gt;</w:t>
      </w:r>
    </w:p>
    <w:p w:rsidR="00CC62AD" w:rsidRPr="00CC62AD" w:rsidRDefault="00CC62AD" w:rsidP="00CC62AD">
      <w:pPr>
        <w:rPr>
          <w:rFonts w:hAnsiTheme="minorEastAsia"/>
          <w:sz w:val="18"/>
          <w:szCs w:val="18"/>
        </w:rPr>
      </w:pPr>
      <w:r w:rsidRPr="00CC62AD">
        <w:rPr>
          <w:rFonts w:hAnsiTheme="minorEastAsia"/>
          <w:sz w:val="18"/>
          <w:szCs w:val="18"/>
        </w:rPr>
        <w:t>#include &lt;linux/slab.h&gt;</w:t>
      </w:r>
    </w:p>
    <w:p w:rsidR="00CC62AD" w:rsidRPr="00CC62AD" w:rsidRDefault="00CC62AD" w:rsidP="00CC62AD">
      <w:pPr>
        <w:rPr>
          <w:rFonts w:hAnsiTheme="minorEastAsia"/>
          <w:sz w:val="18"/>
          <w:szCs w:val="18"/>
        </w:rPr>
      </w:pPr>
      <w:r w:rsidRPr="00CC62AD">
        <w:rPr>
          <w:rFonts w:hAnsiTheme="minorEastAsia"/>
          <w:sz w:val="18"/>
          <w:szCs w:val="18"/>
        </w:rPr>
        <w:t>#include &lt;linux/module.h&gt;</w:t>
      </w:r>
    </w:p>
    <w:p w:rsidR="00CC62AD" w:rsidRPr="00CC62AD" w:rsidRDefault="00CC62AD" w:rsidP="00CC62AD">
      <w:pPr>
        <w:rPr>
          <w:rFonts w:hAnsiTheme="minorEastAsia"/>
          <w:sz w:val="18"/>
          <w:szCs w:val="18"/>
        </w:rPr>
      </w:pPr>
      <w:r w:rsidRPr="00CC62AD">
        <w:rPr>
          <w:rFonts w:hAnsiTheme="minorEastAsia"/>
          <w:sz w:val="18"/>
          <w:szCs w:val="18"/>
        </w:rPr>
        <w:t>#include &lt;linux/kernel.h&gt;</w:t>
      </w:r>
    </w:p>
    <w:p w:rsidR="00CC62AD" w:rsidRPr="00CC62AD" w:rsidRDefault="00CC62AD" w:rsidP="00CC62AD">
      <w:pPr>
        <w:rPr>
          <w:rFonts w:hAnsiTheme="minorEastAsia"/>
          <w:sz w:val="18"/>
          <w:szCs w:val="18"/>
        </w:rPr>
      </w:pPr>
      <w:r w:rsidRPr="00CC62AD">
        <w:rPr>
          <w:rFonts w:hAnsiTheme="minorEastAsia"/>
          <w:sz w:val="18"/>
          <w:szCs w:val="18"/>
        </w:rPr>
        <w:t>#include &lt;linux/device.h&gt;</w:t>
      </w:r>
    </w:p>
    <w:p w:rsidR="00CC62AD" w:rsidRPr="00CC62AD" w:rsidRDefault="00CC62AD" w:rsidP="00CC62AD">
      <w:pPr>
        <w:rPr>
          <w:rFonts w:hAnsiTheme="minorEastAsia"/>
          <w:sz w:val="18"/>
          <w:szCs w:val="18"/>
        </w:rPr>
      </w:pPr>
      <w:r w:rsidRPr="00CC62AD">
        <w:rPr>
          <w:rFonts w:hAnsiTheme="minorEastAsia"/>
          <w:sz w:val="18"/>
          <w:szCs w:val="18"/>
        </w:rPr>
        <w:t>#include &lt;sound/core.h&gt;</w:t>
      </w:r>
    </w:p>
    <w:p w:rsidR="00CC62AD" w:rsidRPr="00CC62AD" w:rsidRDefault="00CC62AD" w:rsidP="00CC62AD">
      <w:pPr>
        <w:rPr>
          <w:rFonts w:hAnsiTheme="minorEastAsia"/>
          <w:sz w:val="18"/>
          <w:szCs w:val="18"/>
        </w:rPr>
      </w:pPr>
      <w:r w:rsidRPr="00CC62AD">
        <w:rPr>
          <w:rFonts w:hAnsiTheme="minorEastAsia"/>
          <w:sz w:val="18"/>
          <w:szCs w:val="18"/>
        </w:rPr>
        <w:t>#include &lt;linux/spi/spi.h&gt;</w:t>
      </w:r>
    </w:p>
    <w:p w:rsidR="00CC62AD" w:rsidRPr="00CC62AD" w:rsidRDefault="00CC62AD" w:rsidP="00CC62AD">
      <w:pPr>
        <w:rPr>
          <w:rFonts w:hAnsiTheme="minorEastAsia"/>
          <w:sz w:val="18"/>
          <w:szCs w:val="18"/>
        </w:rPr>
      </w:pPr>
      <w:r w:rsidRPr="00CC62AD">
        <w:rPr>
          <w:rFonts w:hAnsiTheme="minorEastAsia"/>
          <w:sz w:val="18"/>
          <w:szCs w:val="18"/>
        </w:rPr>
        <w:t>#include &lt;asm/uaccess.h&gt;</w:t>
      </w:r>
    </w:p>
    <w:p w:rsidR="00CC62AD" w:rsidRPr="00CC62AD" w:rsidRDefault="00CC62AD" w:rsidP="00CC62AD">
      <w:pPr>
        <w:rPr>
          <w:rFonts w:hAnsiTheme="minorEastAsia"/>
          <w:sz w:val="18"/>
          <w:szCs w:val="18"/>
        </w:rPr>
      </w:pPr>
      <w:r w:rsidRPr="00CC62AD">
        <w:rPr>
          <w:rFonts w:hAnsiTheme="minorEastAsia"/>
          <w:sz w:val="18"/>
          <w:szCs w:val="18"/>
        </w:rPr>
        <w:t>#include &lt;linux/gpio.h&gt;</w:t>
      </w:r>
    </w:p>
    <w:p w:rsidR="00CC62AD" w:rsidRPr="00CC62AD" w:rsidRDefault="00CC62AD" w:rsidP="00CC62AD">
      <w:pPr>
        <w:rPr>
          <w:rFonts w:hAnsiTheme="minorEastAsia"/>
          <w:sz w:val="18"/>
          <w:szCs w:val="18"/>
        </w:rPr>
      </w:pPr>
      <w:r w:rsidRPr="00CC62AD">
        <w:rPr>
          <w:rFonts w:hAnsiTheme="minorEastAsia"/>
          <w:sz w:val="18"/>
          <w:szCs w:val="18"/>
        </w:rPr>
        <w:t>#include &lt;linux/of.h&gt;</w:t>
      </w:r>
    </w:p>
    <w:p w:rsidR="00CC62AD" w:rsidRPr="00CC62AD" w:rsidRDefault="00CC62AD" w:rsidP="00CC62AD">
      <w:pPr>
        <w:rPr>
          <w:rFonts w:hAnsiTheme="minorEastAsia"/>
          <w:sz w:val="18"/>
          <w:szCs w:val="18"/>
        </w:rPr>
      </w:pPr>
      <w:r w:rsidRPr="00CC62AD">
        <w:rPr>
          <w:rFonts w:hAnsiTheme="minorEastAsia"/>
          <w:sz w:val="18"/>
          <w:szCs w:val="18"/>
        </w:rPr>
        <w:t>#include &lt;linux/of_gpio.h&gt;</w:t>
      </w:r>
    </w:p>
    <w:p w:rsidR="00CC62AD" w:rsidRPr="00CC62AD" w:rsidRDefault="00CC62AD" w:rsidP="00CC62AD">
      <w:pPr>
        <w:rPr>
          <w:rFonts w:hAnsiTheme="minorEastAsia"/>
          <w:sz w:val="18"/>
          <w:szCs w:val="18"/>
        </w:rPr>
      </w:pPr>
      <w:r w:rsidRPr="00CC62AD">
        <w:rPr>
          <w:rFonts w:hAnsiTheme="minorEastAsia"/>
          <w:sz w:val="18"/>
          <w:szCs w:val="18"/>
        </w:rPr>
        <w:t>#include &lt;linux/fb.h&gt;</w:t>
      </w:r>
    </w:p>
    <w:p w:rsidR="00CC62AD" w:rsidRPr="00CC62AD" w:rsidRDefault="00CC62AD" w:rsidP="00CC62AD">
      <w:pPr>
        <w:rPr>
          <w:rFonts w:hAnsiTheme="minorEastAsia"/>
          <w:sz w:val="18"/>
          <w:szCs w:val="18"/>
        </w:rPr>
      </w:pPr>
      <w:r w:rsidRPr="00CC62AD">
        <w:rPr>
          <w:rFonts w:hAnsiTheme="minorEastAsia"/>
          <w:sz w:val="18"/>
          <w:szCs w:val="18"/>
        </w:rPr>
        <w:t>#include &lt;linux/dma-mapping.h&gt;</w:t>
      </w:r>
    </w:p>
    <w:p w:rsidR="00CC62AD" w:rsidRPr="00CC62AD" w:rsidRDefault="00CC62AD" w:rsidP="00CC62AD">
      <w:pPr>
        <w:rPr>
          <w:rFonts w:hAnsiTheme="minorEastAsia"/>
          <w:sz w:val="18"/>
          <w:szCs w:val="18"/>
        </w:rPr>
      </w:pPr>
      <w:r w:rsidRPr="00CC62AD">
        <w:rPr>
          <w:rFonts w:hAnsiTheme="minorEastAsia"/>
          <w:sz w:val="18"/>
          <w:szCs w:val="18"/>
        </w:rPr>
        <w:t>#include &lt;linux/delay.h&gt;</w:t>
      </w:r>
    </w:p>
    <w:p w:rsidR="00CC62AD" w:rsidRPr="00CC62AD" w:rsidRDefault="00CC62AD" w:rsidP="00CC62AD">
      <w:pPr>
        <w:rPr>
          <w:rFonts w:hAnsiTheme="minorEastAsia"/>
          <w:sz w:val="18"/>
          <w:szCs w:val="18"/>
        </w:rPr>
      </w:pPr>
      <w:r w:rsidRPr="00CC62AD">
        <w:rPr>
          <w:rFonts w:hAnsiTheme="minorEastAsia"/>
          <w:sz w:val="18"/>
          <w:szCs w:val="18"/>
        </w:rPr>
        <w:t>#include "spilcd.h"</w:t>
      </w:r>
    </w:p>
    <w:p w:rsidR="00CC62AD" w:rsidRPr="00CC62AD" w:rsidRDefault="00CC62AD" w:rsidP="00CC62AD">
      <w:pPr>
        <w:rPr>
          <w:rFonts w:hAnsiTheme="minorEastAsia"/>
          <w:sz w:val="18"/>
          <w:szCs w:val="18"/>
        </w:rPr>
      </w:pPr>
      <w:r w:rsidRPr="00CC62AD">
        <w:rPr>
          <w:rFonts w:hAnsiTheme="minorEastAsia"/>
          <w:sz w:val="18"/>
          <w:szCs w:val="18"/>
        </w:rPr>
        <w:t>#include "logo.h"</w:t>
      </w:r>
    </w:p>
    <w:p w:rsidR="00CC62AD" w:rsidRPr="00CC62AD" w:rsidRDefault="00CC62AD" w:rsidP="00CC62AD">
      <w:pPr>
        <w:rPr>
          <w:rFonts w:hAnsiTheme="minorEastAsia"/>
          <w:sz w:val="18"/>
          <w:szCs w:val="18"/>
        </w:rPr>
      </w:pPr>
      <w:r w:rsidRPr="00CC62AD">
        <w:rPr>
          <w:rFonts w:hAnsiTheme="minorEastAsia"/>
          <w:sz w:val="18"/>
          <w:szCs w:val="18"/>
        </w:rPr>
        <w:t xml:space="preserve">struct spilcd_data{   </w:t>
      </w:r>
    </w:p>
    <w:p w:rsidR="00CC62AD" w:rsidRPr="00CC62AD" w:rsidRDefault="00CC62AD" w:rsidP="00CC62AD">
      <w:pPr>
        <w:rPr>
          <w:rFonts w:hAnsiTheme="minorEastAsia"/>
          <w:sz w:val="18"/>
          <w:szCs w:val="18"/>
        </w:rPr>
      </w:pPr>
      <w:r w:rsidRPr="00CC62AD">
        <w:rPr>
          <w:rFonts w:hAnsiTheme="minorEastAsia"/>
          <w:sz w:val="18"/>
          <w:szCs w:val="18"/>
        </w:rPr>
        <w:tab/>
        <w:t>int dc_pin;</w:t>
      </w:r>
    </w:p>
    <w:p w:rsidR="00CC62AD" w:rsidRPr="00CC62AD" w:rsidRDefault="00CC62AD" w:rsidP="00CC62AD">
      <w:pPr>
        <w:rPr>
          <w:rFonts w:hAnsiTheme="minorEastAsia"/>
          <w:sz w:val="18"/>
          <w:szCs w:val="18"/>
        </w:rPr>
      </w:pPr>
      <w:r w:rsidRPr="00CC62AD">
        <w:rPr>
          <w:rFonts w:hAnsiTheme="minorEastAsia"/>
          <w:sz w:val="18"/>
          <w:szCs w:val="18"/>
        </w:rPr>
        <w:tab/>
        <w:t>int reset_pin;</w:t>
      </w:r>
    </w:p>
    <w:p w:rsidR="00CC62AD" w:rsidRPr="00CC62AD" w:rsidRDefault="00CC62AD" w:rsidP="00CC62AD">
      <w:pPr>
        <w:rPr>
          <w:rFonts w:hAnsiTheme="minorEastAsia"/>
          <w:sz w:val="18"/>
          <w:szCs w:val="18"/>
        </w:rPr>
      </w:pPr>
      <w:r w:rsidRPr="00CC62AD">
        <w:rPr>
          <w:rFonts w:hAnsiTheme="minorEastAsia"/>
          <w:sz w:val="18"/>
          <w:szCs w:val="18"/>
        </w:rPr>
        <w:tab/>
        <w:t>int cs_pin;</w:t>
      </w:r>
    </w:p>
    <w:p w:rsidR="00CC62AD" w:rsidRPr="00CC62AD" w:rsidRDefault="00CC62AD" w:rsidP="00CC62AD">
      <w:pPr>
        <w:rPr>
          <w:rFonts w:hAnsiTheme="minorEastAsia"/>
          <w:sz w:val="18"/>
          <w:szCs w:val="18"/>
        </w:rPr>
      </w:pPr>
      <w:r w:rsidRPr="00CC62AD">
        <w:rPr>
          <w:rFonts w:hAnsiTheme="minorEastAsia"/>
          <w:sz w:val="18"/>
          <w:szCs w:val="18"/>
        </w:rPr>
        <w:tab/>
        <w:t>int clk_pin;</w:t>
      </w:r>
    </w:p>
    <w:p w:rsidR="00CC62AD" w:rsidRPr="00CC62AD" w:rsidRDefault="00CC62AD" w:rsidP="00CC62AD">
      <w:pPr>
        <w:rPr>
          <w:rFonts w:hAnsiTheme="minorEastAsia"/>
          <w:sz w:val="18"/>
          <w:szCs w:val="18"/>
        </w:rPr>
      </w:pPr>
      <w:r w:rsidRPr="00CC62AD">
        <w:rPr>
          <w:rFonts w:hAnsiTheme="minorEastAsia"/>
          <w:sz w:val="18"/>
          <w:szCs w:val="18"/>
        </w:rPr>
        <w:tab/>
        <w:t>int rx_pin;</w:t>
      </w:r>
    </w:p>
    <w:p w:rsidR="00CC62AD" w:rsidRPr="00CC62AD" w:rsidRDefault="00CC62AD" w:rsidP="00CC62AD">
      <w:pPr>
        <w:rPr>
          <w:rFonts w:hAnsiTheme="minorEastAsia"/>
          <w:sz w:val="18"/>
          <w:szCs w:val="18"/>
        </w:rPr>
      </w:pPr>
      <w:r w:rsidRPr="00CC62AD">
        <w:rPr>
          <w:rFonts w:hAnsiTheme="minorEastAsia"/>
          <w:sz w:val="18"/>
          <w:szCs w:val="18"/>
        </w:rPr>
        <w:tab/>
        <w:t>int tx_pin;</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u8 *colorbuf;</w:t>
      </w:r>
    </w:p>
    <w:p w:rsidR="00CC62AD" w:rsidRPr="00CC62AD" w:rsidRDefault="00CC62AD" w:rsidP="00CC62AD">
      <w:pPr>
        <w:rPr>
          <w:rFonts w:hAnsiTheme="minorEastAsia"/>
          <w:sz w:val="18"/>
          <w:szCs w:val="18"/>
        </w:rPr>
      </w:pPr>
      <w:r w:rsidRPr="00CC62AD">
        <w:rPr>
          <w:rFonts w:hAnsiTheme="minorEastAsia"/>
          <w:sz w:val="18"/>
          <w:szCs w:val="18"/>
        </w:rPr>
        <w:t>struct spilcd{</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spi_device *spidev;</w:t>
      </w:r>
    </w:p>
    <w:p w:rsidR="00CC62AD" w:rsidRPr="00CC62AD" w:rsidRDefault="00CC62AD" w:rsidP="00CC62AD">
      <w:pPr>
        <w:rPr>
          <w:rFonts w:hAnsiTheme="minorEastAsia"/>
          <w:sz w:val="18"/>
          <w:szCs w:val="18"/>
        </w:rPr>
      </w:pPr>
      <w:r w:rsidRPr="00CC62AD">
        <w:rPr>
          <w:rFonts w:hAnsiTheme="minorEastAsia"/>
          <w:sz w:val="18"/>
          <w:szCs w:val="18"/>
        </w:rPr>
        <w:tab/>
        <w:t xml:space="preserve"> struct fb_info *fbi;</w:t>
      </w:r>
    </w:p>
    <w:p w:rsidR="00CC62AD" w:rsidRPr="00CC62AD" w:rsidRDefault="00CC62AD" w:rsidP="00CC62AD">
      <w:pPr>
        <w:rPr>
          <w:rFonts w:hAnsiTheme="minorEastAsia"/>
          <w:sz w:val="18"/>
          <w:szCs w:val="18"/>
        </w:rPr>
      </w:pPr>
      <w:r w:rsidRPr="00CC62AD">
        <w:rPr>
          <w:rFonts w:hAnsiTheme="minorEastAsia"/>
          <w:sz w:val="18"/>
          <w:szCs w:val="18"/>
        </w:rPr>
        <w:tab/>
        <w:t xml:space="preserve">  struct spilcd_data *data;</w:t>
      </w:r>
    </w:p>
    <w:p w:rsidR="00CC62AD" w:rsidRPr="00CC62AD" w:rsidRDefault="00CC62AD" w:rsidP="00CC62AD">
      <w:pPr>
        <w:rPr>
          <w:rFonts w:hAnsiTheme="minorEastAsia"/>
          <w:sz w:val="18"/>
          <w:szCs w:val="18"/>
        </w:rPr>
      </w:pPr>
      <w:r w:rsidRPr="00CC62AD">
        <w:rPr>
          <w:rFonts w:hAnsiTheme="minorEastAsia"/>
          <w:sz w:val="18"/>
          <w:szCs w:val="18"/>
        </w:rPr>
        <w:tab/>
        <w:t xml:space="preserve">  struct delayed_work delayed_worker;</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struct spilcd  *spilcd; </w:t>
      </w:r>
    </w:p>
    <w:p w:rsidR="00CC62AD" w:rsidRPr="00CC62AD" w:rsidRDefault="00CC62AD" w:rsidP="00CC62AD">
      <w:pPr>
        <w:rPr>
          <w:rFonts w:hAnsiTheme="minorEastAsia"/>
          <w:sz w:val="18"/>
          <w:szCs w:val="18"/>
        </w:rPr>
      </w:pPr>
      <w:r w:rsidRPr="00CC62AD">
        <w:rPr>
          <w:rFonts w:hAnsiTheme="minorEastAsia"/>
          <w:sz w:val="18"/>
          <w:szCs w:val="18"/>
        </w:rPr>
        <w:t>static int major;</w:t>
      </w:r>
    </w:p>
    <w:p w:rsidR="00CC62AD" w:rsidRPr="00CC62AD" w:rsidRDefault="00CC62AD" w:rsidP="00CC62AD">
      <w:pPr>
        <w:rPr>
          <w:rFonts w:hAnsiTheme="minorEastAsia"/>
          <w:sz w:val="18"/>
          <w:szCs w:val="18"/>
        </w:rPr>
      </w:pPr>
      <w:r w:rsidRPr="00CC62AD">
        <w:rPr>
          <w:rFonts w:hAnsiTheme="minorEastAsia"/>
          <w:sz w:val="18"/>
          <w:szCs w:val="18"/>
        </w:rPr>
        <w:t xml:space="preserve">static struct  class *class; </w:t>
      </w:r>
    </w:p>
    <w:p w:rsidR="00CC62AD" w:rsidRPr="00CC62AD" w:rsidRDefault="00CC62AD" w:rsidP="00CC62AD">
      <w:pPr>
        <w:rPr>
          <w:rFonts w:hAnsiTheme="minorEastAsia"/>
          <w:sz w:val="18"/>
          <w:szCs w:val="18"/>
        </w:rPr>
      </w:pPr>
      <w:r w:rsidRPr="00CC62AD">
        <w:rPr>
          <w:rFonts w:hAnsiTheme="minorEastAsia"/>
          <w:sz w:val="18"/>
          <w:szCs w:val="18"/>
        </w:rPr>
        <w:t>static struct fb_ops spilcd_fb_ops = {</w:t>
      </w:r>
    </w:p>
    <w:p w:rsidR="00CC62AD" w:rsidRPr="00CC62AD" w:rsidRDefault="00CC62AD" w:rsidP="00CC62AD">
      <w:pPr>
        <w:rPr>
          <w:rFonts w:hAnsiTheme="minorEastAsia"/>
          <w:sz w:val="18"/>
          <w:szCs w:val="18"/>
        </w:rPr>
      </w:pPr>
      <w:r w:rsidRPr="00CC62AD">
        <w:rPr>
          <w:rFonts w:hAnsiTheme="minorEastAsia"/>
          <w:sz w:val="18"/>
          <w:szCs w:val="18"/>
        </w:rPr>
        <w:t xml:space="preserve">    .owner      = THIS_MODULE,</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color w:val="00B050"/>
          <w:sz w:val="18"/>
          <w:szCs w:val="18"/>
        </w:rPr>
      </w:pPr>
      <w:r w:rsidRPr="00CC62AD">
        <w:rPr>
          <w:rFonts w:hAnsiTheme="minorEastAsia" w:hint="eastAsia"/>
          <w:color w:val="00B050"/>
          <w:sz w:val="18"/>
          <w:szCs w:val="18"/>
        </w:rPr>
        <w:t>//所谓的命令实际上就是寄存器地址</w:t>
      </w:r>
    </w:p>
    <w:p w:rsidR="00CC62AD" w:rsidRPr="00CC62AD" w:rsidRDefault="00CC62AD" w:rsidP="00CC62AD">
      <w:pPr>
        <w:rPr>
          <w:rFonts w:hAnsiTheme="minorEastAsia"/>
          <w:sz w:val="18"/>
          <w:szCs w:val="18"/>
        </w:rPr>
      </w:pPr>
      <w:r w:rsidRPr="00CC62AD">
        <w:rPr>
          <w:rFonts w:hAnsiTheme="minorEastAsia"/>
          <w:sz w:val="18"/>
          <w:szCs w:val="18"/>
        </w:rPr>
        <w:t>static void spilcd_WriteCmd(unsigned char cmd)</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 xml:space="preserve">    spi_write(spilcd-&gt;spidev, &amp;cmd,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gpio_set_value(spilcd-&gt;data-&gt;dc_pin,1);</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lastRenderedPageBreak/>
        <w:t>static void spilcd_WriteData(unsigned char dat)</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1);</w:t>
      </w:r>
    </w:p>
    <w:p w:rsidR="00CC62AD" w:rsidRPr="00CC62AD" w:rsidRDefault="00CC62AD" w:rsidP="00CC62AD">
      <w:pPr>
        <w:rPr>
          <w:rFonts w:hAnsiTheme="minorEastAsia"/>
          <w:sz w:val="18"/>
          <w:szCs w:val="18"/>
        </w:rPr>
      </w:pPr>
      <w:r w:rsidRPr="00CC62AD">
        <w:rPr>
          <w:rFonts w:hAnsiTheme="minorEastAsia"/>
          <w:sz w:val="18"/>
          <w:szCs w:val="18"/>
        </w:rPr>
        <w:tab/>
        <w:t>spi_write(spilcd-&gt;spidev, &amp;dat, 1);</w:t>
      </w:r>
    </w:p>
    <w:p w:rsidR="00CC62AD" w:rsidRPr="00CC62AD" w:rsidRDefault="00CC62AD" w:rsidP="00CC62AD">
      <w:pPr>
        <w:rPr>
          <w:rFonts w:hAnsiTheme="minorEastAsia"/>
          <w:sz w:val="18"/>
          <w:szCs w:val="18"/>
        </w:rPr>
      </w:pPr>
      <w:r w:rsidRPr="00CC62AD">
        <w:rPr>
          <w:rFonts w:hAnsiTheme="minorEastAsia"/>
          <w:sz w:val="18"/>
          <w:szCs w:val="18"/>
        </w:rPr>
        <w:tab/>
        <w:t>gpio_set_value(spilcd-&gt;data-&gt;dc_pin, 0);</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spilcd_init(struct spi_device *spi)</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spilcd_WriteCmd(0x01); //soft reset</w:t>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ab/>
        <w:t>spilcd_WriteCmd(0x28);  //display off</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spilcd_WriteCmd(0xCF); // 功耗控制器，貌似没有用,EXTC引脚高才能使用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spilcd_WriteData(0xC1);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spilcd_WriteCmd(0xED);  //电源序列控制EXTC引脚高才能使用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spilcd_WriteData(0x64);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spilcd_WriteData(0X81);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spilcd_WriteCmd(0xE8);  //驱动时序控制AEXTC引脚高才能使用</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spilcd_WriteData(0x85);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spilcd_WriteData(0x7A);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spilcd_WriteCmd(0xCB); // 功耗控制器A</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spilcd_WriteData(0x2C);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spilcd_WriteData(0x02);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spilcd_WriteCmd(0xF7); //泵比控制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spilcd_WriteCmd(0xEA);  //驱动时序控制B</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spilcd_WriteCmd(0xC0);    //功耗控制1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spilcd_WriteData(0x1B);   //VRH[5:0]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spilcd_WriteCmd(0xC1);    //功耗控制2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//SAP[2:0];BT[3:0] </w:t>
      </w:r>
    </w:p>
    <w:p w:rsidR="00CC62AD" w:rsidRPr="00CC62AD" w:rsidRDefault="00CC62AD" w:rsidP="00CC62AD">
      <w:pPr>
        <w:rPr>
          <w:rFonts w:hAnsiTheme="minorEastAsia"/>
          <w:sz w:val="18"/>
          <w:szCs w:val="18"/>
        </w:rPr>
      </w:pPr>
      <w:r w:rsidRPr="00CC62AD">
        <w:rPr>
          <w:rFonts w:hAnsiTheme="minorEastAsia" w:hint="eastAsia"/>
          <w:sz w:val="18"/>
          <w:szCs w:val="18"/>
        </w:rPr>
        <w:tab/>
        <w:t>spilcd_WriteCmd(0xC5);    //VCOM电压控制1</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spilcd_WriteData(0x30); </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hint="eastAsia"/>
          <w:sz w:val="18"/>
          <w:szCs w:val="18"/>
        </w:rPr>
        <w:tab/>
        <w:t xml:space="preserve">spilcd_WriteCmd(0xC7);    //VCOM 电压控制2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spilcd_WriteData(0XB7);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spilcd_WriteCmd(0x36);    </w:t>
      </w:r>
    </w:p>
    <w:p w:rsidR="00CC62AD" w:rsidRPr="00CC62AD" w:rsidRDefault="00CC62AD" w:rsidP="00CC62AD">
      <w:pPr>
        <w:rPr>
          <w:rFonts w:hAnsiTheme="minorEastAsia"/>
          <w:sz w:val="18"/>
          <w:szCs w:val="18"/>
        </w:rPr>
      </w:pPr>
      <w:r w:rsidRPr="00CC62AD">
        <w:rPr>
          <w:rFonts w:hAnsiTheme="minorEastAsia"/>
          <w:sz w:val="18"/>
          <w:szCs w:val="18"/>
        </w:rPr>
        <w:tab/>
        <w:t>//spilcd_WriteData((1&lt;&lt;5)|(0&lt;&lt;6)|(1&lt;&lt;7)|(1&lt;&lt;3)); yuanlaide</w:t>
      </w:r>
    </w:p>
    <w:p w:rsidR="00CC62AD" w:rsidRPr="003F665B" w:rsidRDefault="00CC62AD" w:rsidP="00CC62AD">
      <w:pPr>
        <w:rPr>
          <w:rFonts w:hAnsiTheme="minorEastAsia"/>
          <w:color w:val="00B050"/>
          <w:sz w:val="18"/>
          <w:szCs w:val="18"/>
        </w:rPr>
      </w:pPr>
      <w:r w:rsidRPr="00CC62AD">
        <w:rPr>
          <w:rFonts w:hAnsiTheme="minorEastAsia"/>
          <w:sz w:val="18"/>
          <w:szCs w:val="18"/>
        </w:rPr>
        <w:tab/>
        <w:t xml:space="preserve">spilcd_WriteData((0&lt;&lt;7)|(1&lt;&lt;6)|(1&lt;&lt;5)|(1&lt;&lt;3)); </w:t>
      </w:r>
      <w:r w:rsidRPr="003F665B">
        <w:rPr>
          <w:rFonts w:hAnsiTheme="minorEastAsia"/>
          <w:color w:val="00B050"/>
          <w:sz w:val="18"/>
          <w:szCs w:val="18"/>
        </w:rPr>
        <w:t>//uiot ok</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spilcd_WriteCmd(0x3A);  </w:t>
      </w:r>
    </w:p>
    <w:p w:rsidR="00CC62AD" w:rsidRPr="003F665B" w:rsidRDefault="00CC62AD" w:rsidP="00CC62AD">
      <w:pPr>
        <w:rPr>
          <w:rFonts w:hAnsiTheme="minorEastAsia"/>
          <w:color w:val="00B050"/>
          <w:sz w:val="18"/>
          <w:szCs w:val="18"/>
        </w:rPr>
      </w:pPr>
      <w:r w:rsidRPr="00CC62AD">
        <w:rPr>
          <w:rFonts w:hAnsiTheme="minorEastAsia" w:hint="eastAsia"/>
          <w:sz w:val="18"/>
          <w:szCs w:val="18"/>
        </w:rPr>
        <w:tab/>
        <w:t xml:space="preserve">spilcd_WriteData(0x55); </w:t>
      </w:r>
      <w:r w:rsidRPr="003F665B">
        <w:rPr>
          <w:rFonts w:hAnsiTheme="minorEastAsia" w:hint="eastAsia"/>
          <w:color w:val="00B050"/>
          <w:sz w:val="18"/>
          <w:szCs w:val="18"/>
        </w:rPr>
        <w:t xml:space="preserve"> //设置颜色为16位色</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spilcd_WriteCmd(0xB6);    // Display Function Control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spilcd_WriteData(0xA2);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spilcd_WriteCmd(0xF2);    // 3Gamma Function Disable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spilcd_WriteCmd(0x26);    //Gamma curve selected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spilcd_WriteCmd(0xE0);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spilcd_WriteData(0x08);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spilcd_WriteData(0x54);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spilcd_WriteData(0XA9);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spilcd_WriteData(0x43);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r w:rsidRPr="00CC62AD">
        <w:rPr>
          <w:rFonts w:hAnsiTheme="minorEastAsia"/>
          <w:sz w:val="18"/>
          <w:szCs w:val="18"/>
        </w:rPr>
        <w:tab/>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spilcd_WriteCmd(0XE1);    //Set Gamma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spilcd_WriteData(0x17);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spilcd_WriteData(0x07); </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spilcd_WriteData(0x11);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spilcd_WriteData(0x2B);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spilcd_WriteData(0x56);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spilcd_WriteData(0x3C); </w:t>
      </w:r>
    </w:p>
    <w:p w:rsidR="00CC62AD" w:rsidRPr="00CC62AD" w:rsidRDefault="00CC62AD" w:rsidP="00CC62AD">
      <w:pPr>
        <w:rPr>
          <w:rFonts w:hAnsiTheme="minorEastAsia"/>
          <w:sz w:val="18"/>
          <w:szCs w:val="18"/>
        </w:rPr>
      </w:pPr>
      <w:r w:rsidRPr="00CC62AD">
        <w:rPr>
          <w:rFonts w:hAnsiTheme="minorEastAsia"/>
          <w:sz w:val="18"/>
          <w:szCs w:val="18"/>
        </w:rPr>
        <w:lastRenderedPageBreak/>
        <w:tab/>
        <w:t xml:space="preserve">spilcd_WriteData(0x05);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spilcd_WriteData(0x10);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spilcd_WriteData(0x3F);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spilcd_WriteData(0x0F); </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spilcd_WriteCmd(0x2B);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spilcd_WriteData(0x01);</w:t>
      </w:r>
    </w:p>
    <w:p w:rsidR="00CC62AD" w:rsidRPr="00CC62AD" w:rsidRDefault="00CC62AD" w:rsidP="00CC62AD">
      <w:pPr>
        <w:rPr>
          <w:rFonts w:hAnsiTheme="minorEastAsia"/>
          <w:sz w:val="18"/>
          <w:szCs w:val="18"/>
        </w:rPr>
      </w:pPr>
      <w:r w:rsidRPr="00CC62AD">
        <w:rPr>
          <w:rFonts w:hAnsiTheme="minorEastAsia"/>
          <w:sz w:val="18"/>
          <w:szCs w:val="18"/>
        </w:rPr>
        <w:tab/>
        <w:t>spilcd_WriteData(0x3f);</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spilcd_WriteCmd(0x2A); </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spilcd_WriteData(0x00);</w:t>
      </w:r>
    </w:p>
    <w:p w:rsidR="00CC62AD" w:rsidRPr="00CC62AD" w:rsidRDefault="00CC62AD" w:rsidP="00CC62AD">
      <w:pPr>
        <w:rPr>
          <w:rFonts w:hAnsiTheme="minorEastAsia"/>
          <w:sz w:val="18"/>
          <w:szCs w:val="18"/>
        </w:rPr>
      </w:pPr>
      <w:r w:rsidRPr="00CC62AD">
        <w:rPr>
          <w:rFonts w:hAnsiTheme="minorEastAsia"/>
          <w:sz w:val="18"/>
          <w:szCs w:val="18"/>
        </w:rPr>
        <w:tab/>
        <w:t>spilcd_WriteData(0xef);</w:t>
      </w:r>
      <w:r w:rsidRPr="00CC62AD">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spilcd_WriteCmd(0x11);</w:t>
      </w:r>
    </w:p>
    <w:p w:rsidR="00CC62AD" w:rsidRPr="00CC62AD" w:rsidRDefault="00CC62AD" w:rsidP="00CC62AD">
      <w:pPr>
        <w:rPr>
          <w:rFonts w:hAnsiTheme="minorEastAsia"/>
          <w:sz w:val="18"/>
          <w:szCs w:val="18"/>
        </w:rPr>
      </w:pPr>
      <w:r w:rsidRPr="00CC62AD">
        <w:rPr>
          <w:rFonts w:hAnsiTheme="minorEastAsia"/>
          <w:sz w:val="18"/>
          <w:szCs w:val="18"/>
        </w:rPr>
        <w:tab/>
        <w:t>msleep(120);</w:t>
      </w:r>
    </w:p>
    <w:p w:rsidR="00CC62AD" w:rsidRPr="00CC62AD" w:rsidRDefault="00CC62AD" w:rsidP="00CC62AD">
      <w:pPr>
        <w:rPr>
          <w:rFonts w:hAnsiTheme="minorEastAsia"/>
          <w:sz w:val="18"/>
          <w:szCs w:val="18"/>
        </w:rPr>
      </w:pPr>
      <w:r w:rsidRPr="00CC62AD">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struct spilcd_data *spilcd_probe_dt(struct device *dev)</w:t>
      </w:r>
    </w:p>
    <w:p w:rsidR="00CC62AD" w:rsidRPr="00CC62AD" w:rsidRDefault="00CC62AD" w:rsidP="00CC62AD">
      <w:pPr>
        <w:rPr>
          <w:rFonts w:hAnsiTheme="minorEastAsia"/>
          <w:sz w:val="18"/>
          <w:szCs w:val="18"/>
        </w:rPr>
      </w:pPr>
      <w:r w:rsidRPr="00CC62AD">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struct spilcd_data *pdata;</w:t>
      </w:r>
    </w:p>
    <w:p w:rsidR="00CC62AD" w:rsidRPr="00CC62AD" w:rsidRDefault="00CC62AD" w:rsidP="00CC62AD">
      <w:pPr>
        <w:rPr>
          <w:rFonts w:hAnsiTheme="minorEastAsia"/>
          <w:sz w:val="18"/>
          <w:szCs w:val="18"/>
        </w:rPr>
      </w:pPr>
      <w:r w:rsidRPr="00CC62AD">
        <w:rPr>
          <w:rFonts w:hAnsiTheme="minorEastAsia"/>
          <w:sz w:val="18"/>
          <w:szCs w:val="18"/>
        </w:rPr>
        <w:tab/>
        <w:t>struct de</w:t>
      </w:r>
      <w:r w:rsidR="00B4129C">
        <w:rPr>
          <w:rFonts w:hAnsiTheme="minorEastAsia"/>
          <w:sz w:val="18"/>
          <w:szCs w:val="18"/>
        </w:rPr>
        <w:t>vice_node *node = dev-&gt;of_node;</w:t>
      </w:r>
    </w:p>
    <w:p w:rsidR="00CC62AD" w:rsidRPr="00CC62AD" w:rsidRDefault="00B4129C" w:rsidP="00CC62AD">
      <w:pPr>
        <w:rPr>
          <w:rFonts w:hAnsiTheme="minorEastAsia"/>
          <w:sz w:val="18"/>
          <w:szCs w:val="18"/>
        </w:rPr>
      </w:pPr>
      <w:r>
        <w:rPr>
          <w:rFonts w:hAnsiTheme="minorEastAsia"/>
          <w:sz w:val="18"/>
          <w:szCs w:val="18"/>
        </w:rPr>
        <w:tab/>
        <w:t>enum of_gpio_flags of_flags;</w:t>
      </w:r>
    </w:p>
    <w:p w:rsidR="00CC62AD" w:rsidRPr="00CC62AD" w:rsidRDefault="00B4129C" w:rsidP="00CC62AD">
      <w:pPr>
        <w:rPr>
          <w:rFonts w:hAnsiTheme="minorEastAsia"/>
          <w:sz w:val="18"/>
          <w:szCs w:val="18"/>
        </w:rPr>
      </w:pPr>
      <w:r>
        <w:rPr>
          <w:rFonts w:hAnsiTheme="minorEastAsia"/>
          <w:sz w:val="18"/>
          <w:szCs w:val="18"/>
        </w:rPr>
        <w:tab/>
        <w:t>if (!node) {</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ERR_PTR(-EINVAL);</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pdata = devm_kzalloc(dev,sizeof(st</w:t>
      </w:r>
      <w:r w:rsidR="00B4129C">
        <w:rPr>
          <w:rFonts w:hAnsiTheme="minorEastAsia"/>
          <w:sz w:val="18"/>
          <w:szCs w:val="18"/>
        </w:rPr>
        <w:t>ruct spilcd_data), GFP_KERNEL);</w:t>
      </w:r>
    </w:p>
    <w:p w:rsidR="00CC62AD" w:rsidRPr="00CC62AD" w:rsidRDefault="00B4129C" w:rsidP="00CC62AD">
      <w:pPr>
        <w:rPr>
          <w:rFonts w:hAnsiTheme="minorEastAsia"/>
          <w:sz w:val="18"/>
          <w:szCs w:val="18"/>
        </w:rPr>
      </w:pPr>
      <w:r>
        <w:rPr>
          <w:rFonts w:hAnsiTheme="minorEastAsia"/>
          <w:sz w:val="18"/>
          <w:szCs w:val="18"/>
        </w:rPr>
        <w:tab/>
        <w:t>if (!pdata)</w:t>
      </w:r>
    </w:p>
    <w:p w:rsidR="00CC62AD" w:rsidRPr="00CC62AD" w:rsidRDefault="00B4129C" w:rsidP="00CC62AD">
      <w:pPr>
        <w:rPr>
          <w:rFonts w:hAnsiTheme="minorEastAsia"/>
          <w:sz w:val="18"/>
          <w:szCs w:val="18"/>
        </w:rPr>
      </w:pPr>
      <w:r>
        <w:rPr>
          <w:rFonts w:hAnsiTheme="minorEastAsia"/>
          <w:sz w:val="18"/>
          <w:szCs w:val="18"/>
        </w:rPr>
        <w:tab/>
      </w:r>
      <w:r>
        <w:rPr>
          <w:rFonts w:hAnsiTheme="minorEastAsia"/>
          <w:sz w:val="18"/>
          <w:szCs w:val="18"/>
        </w:rPr>
        <w:tab/>
        <w:t>return ERR_PTR(-ENOMEM);</w:t>
      </w:r>
    </w:p>
    <w:p w:rsidR="00CC62AD" w:rsidRPr="00CC62AD" w:rsidRDefault="00CC62AD" w:rsidP="00CC62AD">
      <w:pPr>
        <w:rPr>
          <w:rFonts w:hAnsiTheme="minorEastAsia"/>
          <w:sz w:val="18"/>
          <w:szCs w:val="18"/>
        </w:rPr>
      </w:pPr>
      <w:r w:rsidRPr="00CC62AD">
        <w:rPr>
          <w:rFonts w:hAnsiTheme="minorEastAsia"/>
          <w:sz w:val="18"/>
          <w:szCs w:val="18"/>
        </w:rPr>
        <w:tab/>
        <w:t>if (of_find_prop</w:t>
      </w:r>
      <w:r w:rsidR="00B4129C">
        <w:rPr>
          <w:rFonts w:hAnsiTheme="minorEastAsia"/>
          <w:sz w:val="18"/>
          <w:szCs w:val="18"/>
        </w:rPr>
        <w:t>erty(node, "dc-gpios",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pdata-&gt;dc_pin= of_get_named_gpio_flags(node, "dc-gpios", 0, &amp;o</w:t>
      </w:r>
      <w:r w:rsidR="00B4129C">
        <w:rPr>
          <w:rFonts w:hAnsiTheme="minorEastAsia"/>
          <w:sz w:val="18"/>
          <w:szCs w:val="18"/>
        </w:rPr>
        <w:t>f_flags);</w:t>
      </w:r>
    </w:p>
    <w:p w:rsidR="00CC62AD" w:rsidRPr="00CC62AD" w:rsidRDefault="00B4129C" w:rsidP="00CC62AD">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if (of_find_propert</w:t>
      </w:r>
      <w:r w:rsidR="00B4129C">
        <w:rPr>
          <w:rFonts w:hAnsiTheme="minorEastAsia"/>
          <w:sz w:val="18"/>
          <w:szCs w:val="18"/>
        </w:rPr>
        <w:t>y(node, "reset-gpios", 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pdata-&gt;reset_pin= of_get_named_gpio_flags(node</w:t>
      </w:r>
      <w:r w:rsidR="00B4129C">
        <w:rPr>
          <w:rFonts w:hAnsiTheme="minorEastAsia"/>
          <w:sz w:val="18"/>
          <w:szCs w:val="18"/>
        </w:rPr>
        <w:t>, "reset-gpios", 0, &amp;of_flags);</w:t>
      </w:r>
    </w:p>
    <w:p w:rsidR="00CC62AD" w:rsidRPr="00CC62AD" w:rsidRDefault="00B4129C" w:rsidP="00B4129C">
      <w:pPr>
        <w:rPr>
          <w:rFonts w:hAnsiTheme="minorEastAsia"/>
          <w:sz w:val="18"/>
          <w:szCs w:val="18"/>
        </w:rPr>
      </w:pPr>
      <w:r>
        <w:rPr>
          <w:rFonts w:hAnsiTheme="minorEastAsia"/>
          <w:sz w:val="18"/>
          <w:szCs w:val="18"/>
        </w:rPr>
        <w:tab/>
        <w:t>}</w:t>
      </w:r>
    </w:p>
    <w:p w:rsidR="00CC62AD" w:rsidRPr="00CC62AD" w:rsidRDefault="00CC62AD" w:rsidP="00CC62AD">
      <w:pPr>
        <w:rPr>
          <w:rFonts w:hAnsiTheme="minorEastAsia"/>
          <w:sz w:val="18"/>
          <w:szCs w:val="18"/>
        </w:rPr>
      </w:pPr>
      <w:r w:rsidRPr="00CC62AD">
        <w:rPr>
          <w:rFonts w:hAnsiTheme="minorEastAsia"/>
          <w:sz w:val="18"/>
          <w:szCs w:val="18"/>
        </w:rPr>
        <w:tab/>
        <w:t>gpio_dire</w:t>
      </w:r>
      <w:r w:rsidR="00B4129C">
        <w:rPr>
          <w:rFonts w:hAnsiTheme="minorEastAsia"/>
          <w:sz w:val="18"/>
          <w:szCs w:val="18"/>
        </w:rPr>
        <w:t>ction_output(pdata-&gt;dc_pin, 1);</w:t>
      </w:r>
    </w:p>
    <w:p w:rsidR="00CC62AD" w:rsidRPr="00CC62AD" w:rsidRDefault="00CC62AD" w:rsidP="00CC62AD">
      <w:pPr>
        <w:rPr>
          <w:rFonts w:hAnsiTheme="minorEastAsia"/>
          <w:sz w:val="18"/>
          <w:szCs w:val="18"/>
        </w:rPr>
      </w:pPr>
      <w:r w:rsidRPr="00CC62AD">
        <w:rPr>
          <w:rFonts w:hAnsiTheme="minorEastAsia"/>
          <w:sz w:val="18"/>
          <w:szCs w:val="18"/>
        </w:rPr>
        <w:tab/>
        <w:t>gpio_direction_output(pdata-&gt;reset_pin, 1);</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ab/>
        <w:t>msleep(50);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gpio</w:t>
      </w:r>
      <w:r w:rsidR="00B4129C">
        <w:rPr>
          <w:rFonts w:hAnsiTheme="minorEastAsia"/>
          <w:sz w:val="18"/>
          <w:szCs w:val="18"/>
        </w:rPr>
        <w:t>_set_value(pdata-&gt;reset_pin,0);</w:t>
      </w:r>
    </w:p>
    <w:p w:rsidR="00CC62AD" w:rsidRPr="00CC62AD" w:rsidRDefault="00B4129C" w:rsidP="00CC62AD">
      <w:pPr>
        <w:rPr>
          <w:rFonts w:hAnsiTheme="minorEastAsia"/>
          <w:sz w:val="18"/>
          <w:szCs w:val="18"/>
        </w:rPr>
      </w:pPr>
      <w:r>
        <w:rPr>
          <w:rFonts w:hAnsiTheme="minorEastAsia"/>
          <w:sz w:val="18"/>
          <w:szCs w:val="18"/>
        </w:rPr>
        <w:tab/>
        <w:t>msleep(200);</w:t>
      </w:r>
    </w:p>
    <w:p w:rsidR="00CC62AD" w:rsidRPr="00CC62AD" w:rsidRDefault="00CC62AD" w:rsidP="00CC62AD">
      <w:pPr>
        <w:rPr>
          <w:rFonts w:hAnsiTheme="minorEastAsia"/>
          <w:sz w:val="18"/>
          <w:szCs w:val="18"/>
        </w:rPr>
      </w:pPr>
      <w:r w:rsidRPr="00CC62AD">
        <w:rPr>
          <w:rFonts w:hAnsiTheme="minorEastAsia"/>
          <w:sz w:val="18"/>
          <w:szCs w:val="18"/>
        </w:rPr>
        <w:tab/>
        <w:t>gpio</w:t>
      </w:r>
      <w:r w:rsidR="00B4129C">
        <w:rPr>
          <w:rFonts w:hAnsiTheme="minorEastAsia"/>
          <w:sz w:val="18"/>
          <w:szCs w:val="18"/>
        </w:rPr>
        <w:t>_set_value(pdata-&gt;reset_pin,1);</w:t>
      </w:r>
    </w:p>
    <w:p w:rsidR="00CC62AD" w:rsidRPr="00CC62AD" w:rsidRDefault="00B4129C" w:rsidP="00CC62AD">
      <w:pPr>
        <w:rPr>
          <w:rFonts w:hAnsiTheme="minorEastAsia"/>
          <w:sz w:val="18"/>
          <w:szCs w:val="18"/>
        </w:rPr>
      </w:pPr>
      <w:r>
        <w:rPr>
          <w:rFonts w:hAnsiTheme="minorEastAsia"/>
          <w:sz w:val="18"/>
          <w:szCs w:val="18"/>
        </w:rPr>
        <w:lastRenderedPageBreak/>
        <w:tab/>
        <w:t>msleep(100);</w:t>
      </w:r>
    </w:p>
    <w:p w:rsidR="00CC62AD" w:rsidRPr="00CC62AD" w:rsidRDefault="00B4129C" w:rsidP="00CC62AD">
      <w:pPr>
        <w:rPr>
          <w:rFonts w:hAnsiTheme="minorEastAsia"/>
          <w:sz w:val="18"/>
          <w:szCs w:val="18"/>
        </w:rPr>
      </w:pPr>
      <w:r>
        <w:rPr>
          <w:rFonts w:hAnsiTheme="minorEastAsia"/>
          <w:sz w:val="18"/>
          <w:szCs w:val="18"/>
        </w:rPr>
        <w:tab/>
        <w:t>return pdata;</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struc</w:t>
      </w:r>
      <w:r w:rsidR="00B4129C">
        <w:rPr>
          <w:rFonts w:hAnsiTheme="minorEastAsia"/>
          <w:sz w:val="18"/>
          <w:szCs w:val="18"/>
        </w:rPr>
        <w:t>t fb_info *spilcd_fb_init(void)</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B4129C" w:rsidP="00CC62AD">
      <w:pPr>
        <w:rPr>
          <w:rFonts w:hAnsiTheme="minorEastAsia"/>
          <w:sz w:val="18"/>
          <w:szCs w:val="18"/>
        </w:rPr>
      </w:pPr>
      <w:r>
        <w:rPr>
          <w:rFonts w:hAnsiTheme="minorEastAsia"/>
          <w:sz w:val="18"/>
          <w:szCs w:val="18"/>
        </w:rPr>
        <w:tab/>
        <w:t>struct fb_info *fbi;</w:t>
      </w:r>
    </w:p>
    <w:p w:rsidR="00CC62AD" w:rsidRPr="00CC62AD" w:rsidRDefault="00CC62AD" w:rsidP="00B4129C">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 = framebuffer_alloc(0, NULL);</w:t>
      </w:r>
    </w:p>
    <w:p w:rsidR="00CC62AD" w:rsidRPr="00CC62AD" w:rsidRDefault="00CC62AD" w:rsidP="00CC62AD">
      <w:pPr>
        <w:rPr>
          <w:rFonts w:hAnsiTheme="minorEastAsia"/>
          <w:sz w:val="18"/>
          <w:szCs w:val="18"/>
        </w:rPr>
      </w:pPr>
      <w:r w:rsidRPr="00CC62AD">
        <w:rPr>
          <w:rFonts w:hAnsiTheme="minorEastAsia"/>
          <w:sz w:val="18"/>
          <w:szCs w:val="18"/>
        </w:rPr>
        <w:t xml:space="preserve">    strcp</w:t>
      </w:r>
      <w:r w:rsidR="00B4129C">
        <w:rPr>
          <w:rFonts w:hAnsiTheme="minorEastAsia"/>
          <w:sz w:val="18"/>
          <w:szCs w:val="18"/>
        </w:rPr>
        <w:t>y(fbi-&gt;fix.id, "spilcd");</w:t>
      </w:r>
    </w:p>
    <w:p w:rsidR="00CC62AD" w:rsidRPr="00CC62AD" w:rsidRDefault="00CC62AD" w:rsidP="00CC62AD">
      <w:pPr>
        <w:rPr>
          <w:rFonts w:hAnsiTheme="minorEastAsia"/>
          <w:sz w:val="18"/>
          <w:szCs w:val="18"/>
        </w:rPr>
      </w:pPr>
      <w:r w:rsidRPr="00CC62AD">
        <w:rPr>
          <w:rFonts w:hAnsiTheme="minorEastAsia"/>
          <w:sz w:val="18"/>
          <w:szCs w:val="18"/>
        </w:rPr>
        <w:t xml:space="preserve">    fb</w:t>
      </w:r>
      <w:r w:rsidR="00B4129C">
        <w:rPr>
          <w:rFonts w:hAnsiTheme="minorEastAsia"/>
          <w:sz w:val="18"/>
          <w:szCs w:val="18"/>
        </w:rPr>
        <w:t>i-&gt;fix.smem_len = 240*320*16/8;</w:t>
      </w:r>
    </w:p>
    <w:p w:rsidR="00CC62AD" w:rsidRPr="00CC62AD" w:rsidRDefault="00CC62AD" w:rsidP="00CC62AD">
      <w:pPr>
        <w:rPr>
          <w:rFonts w:hAnsiTheme="minorEastAsia"/>
          <w:sz w:val="18"/>
          <w:szCs w:val="18"/>
        </w:rPr>
      </w:pPr>
      <w:r w:rsidRPr="00CC62AD">
        <w:rPr>
          <w:rFonts w:hAnsiTheme="minorEastAsia"/>
          <w:sz w:val="18"/>
          <w:szCs w:val="18"/>
        </w:rPr>
        <w:t xml:space="preserve">    fbi-&gt;fix.ty</w:t>
      </w:r>
      <w:r w:rsidR="00B4129C">
        <w:rPr>
          <w:rFonts w:hAnsiTheme="minorEastAsia"/>
          <w:sz w:val="18"/>
          <w:szCs w:val="18"/>
        </w:rPr>
        <w:t>pe     = FB_TYPE_PACKED_PIXELS;</w:t>
      </w:r>
    </w:p>
    <w:p w:rsidR="00CC62AD" w:rsidRPr="00CC62AD" w:rsidRDefault="00CC62AD" w:rsidP="00CC62AD">
      <w:pPr>
        <w:rPr>
          <w:rFonts w:hAnsiTheme="minorEastAsia"/>
          <w:sz w:val="18"/>
          <w:szCs w:val="18"/>
        </w:rPr>
      </w:pPr>
      <w:r w:rsidRPr="00CC62AD">
        <w:rPr>
          <w:rFonts w:hAnsiTheme="minorEastAsia"/>
          <w:sz w:val="18"/>
          <w:szCs w:val="18"/>
        </w:rPr>
        <w:t xml:space="preserve">    fbi-&gt;fix.v</w:t>
      </w:r>
      <w:r w:rsidR="00B4129C">
        <w:rPr>
          <w:rFonts w:hAnsiTheme="minorEastAsia"/>
          <w:sz w:val="18"/>
          <w:szCs w:val="18"/>
        </w:rPr>
        <w:t xml:space="preserve">isual   = FB_VISUAL_TRUECOLOR; </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fbi-&gt;fix.line_length = 320*2;</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           = 240;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fbi-&gt;var.xres_virtual   = 320;</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fbi-&gt;var.yres_virtual   = 240;</w:t>
      </w:r>
    </w:p>
    <w:p w:rsidR="00CC62AD" w:rsidRPr="00CC62AD" w:rsidRDefault="00B4129C" w:rsidP="00CC62AD">
      <w:pPr>
        <w:rPr>
          <w:rFonts w:hAnsiTheme="minorEastAsia"/>
          <w:sz w:val="18"/>
          <w:szCs w:val="18"/>
        </w:rPr>
      </w:pPr>
      <w:r>
        <w:rPr>
          <w:rFonts w:hAnsiTheme="minorEastAsia"/>
          <w:sz w:val="18"/>
          <w:szCs w:val="18"/>
        </w:rPr>
        <w:t xml:space="preserve"> </w:t>
      </w:r>
      <w:r>
        <w:rPr>
          <w:rFonts w:hAnsiTheme="minorEastAsia"/>
          <w:sz w:val="18"/>
          <w:szCs w:val="18"/>
        </w:rPr>
        <w:tab/>
        <w:t>fbi-&gt;var.bits_per_pixel = 16;</w:t>
      </w:r>
    </w:p>
    <w:p w:rsidR="00CC62AD" w:rsidRPr="00CC62AD" w:rsidRDefault="00B4129C" w:rsidP="00CC62AD">
      <w:pPr>
        <w:rPr>
          <w:rFonts w:hAnsiTheme="minorEastAsia"/>
          <w:sz w:val="18"/>
          <w:szCs w:val="18"/>
        </w:rPr>
      </w:pPr>
      <w:r>
        <w:rPr>
          <w:rFonts w:hAnsiTheme="minorEastAsia"/>
          <w:sz w:val="18"/>
          <w:szCs w:val="18"/>
        </w:rPr>
        <w:tab/>
        <w:t>fbi-&gt;var.red.offset     = 11;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fbi-&gt;var.red.length     = 5;</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fbi-&gt;var.green.offset   = 5;</w:t>
      </w:r>
    </w:p>
    <w:p w:rsidR="00CC62AD" w:rsidRPr="00CC62AD" w:rsidRDefault="00CC62AD" w:rsidP="00CC62AD">
      <w:pPr>
        <w:rPr>
          <w:rFonts w:hAnsiTheme="minorEastAsia"/>
          <w:sz w:val="18"/>
          <w:szCs w:val="18"/>
        </w:rPr>
      </w:pPr>
      <w:r w:rsidRPr="00CC62AD">
        <w:rPr>
          <w:rFonts w:hAnsiTheme="minorEastAsia"/>
          <w:sz w:val="18"/>
          <w:szCs w:val="18"/>
        </w:rPr>
        <w:t xml:space="preserve">    fbi-&gt;var.gr</w:t>
      </w:r>
      <w:r w:rsidR="00B4129C">
        <w:rPr>
          <w:rFonts w:hAnsiTheme="minorEastAsia"/>
          <w:sz w:val="18"/>
          <w:szCs w:val="18"/>
        </w:rPr>
        <w:t>een.length   = 6;</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fbi-&gt;var.blue.offset    = 0;</w:t>
      </w:r>
    </w:p>
    <w:p w:rsidR="00CC62AD" w:rsidRPr="00CC62AD" w:rsidRDefault="00CC62AD" w:rsidP="00B4129C">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fbi-&gt;var.blue.length    = 5;</w:t>
      </w:r>
    </w:p>
    <w:p w:rsidR="00CC62AD" w:rsidRPr="00CC62AD" w:rsidRDefault="00CC62AD" w:rsidP="00CC62AD">
      <w:pPr>
        <w:rPr>
          <w:rFonts w:hAnsiTheme="minorEastAsia"/>
          <w:sz w:val="18"/>
          <w:szCs w:val="18"/>
        </w:rPr>
      </w:pPr>
      <w:r w:rsidRPr="00CC62AD">
        <w:rPr>
          <w:rFonts w:hAnsiTheme="minorEastAsia"/>
          <w:sz w:val="18"/>
          <w:szCs w:val="18"/>
        </w:rPr>
        <w:t xml:space="preserve">    fbi-&gt;var.ac</w:t>
      </w:r>
      <w:r w:rsidR="00B4129C">
        <w:rPr>
          <w:rFonts w:hAnsiTheme="minorEastAsia"/>
          <w:sz w:val="18"/>
          <w:szCs w:val="18"/>
        </w:rPr>
        <w:t>tivate       = FB_ACTIVATE_NOW;</w:t>
      </w:r>
    </w:p>
    <w:p w:rsidR="00CC62AD" w:rsidRPr="00CC62AD" w:rsidRDefault="00CC62AD" w:rsidP="00CC62AD">
      <w:pPr>
        <w:rPr>
          <w:rFonts w:hAnsiTheme="minorEastAsia"/>
          <w:sz w:val="18"/>
          <w:szCs w:val="18"/>
        </w:rPr>
      </w:pPr>
      <w:r w:rsidRPr="00CC62AD">
        <w:rPr>
          <w:rFonts w:hAnsiTheme="minorEastAsia"/>
          <w:sz w:val="18"/>
          <w:szCs w:val="18"/>
        </w:rPr>
        <w:tab/>
        <w:t>fbi-&gt;fbops</w:t>
      </w:r>
      <w:r w:rsidR="00B4129C">
        <w:rPr>
          <w:rFonts w:hAnsiTheme="minorEastAsia"/>
          <w:sz w:val="18"/>
          <w:szCs w:val="18"/>
        </w:rPr>
        <w:t xml:space="preserve">              = &amp;spilcd_fb_ops;</w:t>
      </w:r>
    </w:p>
    <w:p w:rsidR="00CC62AD" w:rsidRPr="00CC62AD" w:rsidRDefault="00CC62AD" w:rsidP="00CC62AD">
      <w:pPr>
        <w:rPr>
          <w:rFonts w:hAnsiTheme="minorEastAsia"/>
          <w:sz w:val="18"/>
          <w:szCs w:val="18"/>
        </w:rPr>
      </w:pPr>
      <w:r w:rsidRPr="00CC62AD">
        <w:rPr>
          <w:rFonts w:hAnsiTheme="minorEastAsia"/>
          <w:sz w:val="18"/>
          <w:szCs w:val="18"/>
        </w:rPr>
        <w:t xml:space="preserve">    fbi-&gt;</w:t>
      </w:r>
      <w:r w:rsidR="00B4129C">
        <w:rPr>
          <w:rFonts w:hAnsiTheme="minorEastAsia"/>
          <w:sz w:val="18"/>
          <w:szCs w:val="18"/>
        </w:rPr>
        <w:t xml:space="preserve">screen_size   = 240*320*16/8;  </w:t>
      </w:r>
    </w:p>
    <w:p w:rsidR="00CC62AD" w:rsidRPr="00CC62AD" w:rsidRDefault="00CC62AD" w:rsidP="00CC62AD">
      <w:pPr>
        <w:rPr>
          <w:rFonts w:hAnsiTheme="minorEastAsia"/>
          <w:sz w:val="18"/>
          <w:szCs w:val="18"/>
        </w:rPr>
      </w:pPr>
      <w:r w:rsidRPr="00CC62AD">
        <w:rPr>
          <w:rFonts w:hAnsiTheme="minorEastAsia"/>
          <w:sz w:val="18"/>
          <w:szCs w:val="18"/>
        </w:rPr>
        <w:t xml:space="preserve">    fbi-&gt;screen_base = dma_alloc_writecombine(NULL,fbi-&gt;fix.smem_len, (dma_addr_t *)&amp;fb</w:t>
      </w:r>
      <w:r w:rsidR="00B4129C">
        <w:rPr>
          <w:rFonts w:hAnsiTheme="minorEastAsia"/>
          <w:sz w:val="18"/>
          <w:szCs w:val="18"/>
        </w:rPr>
        <w:t>i-&gt;fix.smem_start, GFP_KERNEL);</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00B4129C">
        <w:rPr>
          <w:rFonts w:hAnsiTheme="minorEastAsia"/>
          <w:sz w:val="18"/>
          <w:szCs w:val="18"/>
        </w:rPr>
        <w:t xml:space="preserve">   register_framebuffer(fbi);  </w:t>
      </w:r>
    </w:p>
    <w:p w:rsidR="00CC62AD" w:rsidRPr="00CC62AD" w:rsidRDefault="00B4129C" w:rsidP="00CC62AD">
      <w:pPr>
        <w:rPr>
          <w:rFonts w:hAnsiTheme="minorEastAsia"/>
          <w:sz w:val="18"/>
          <w:szCs w:val="18"/>
        </w:rPr>
      </w:pPr>
      <w:r>
        <w:rPr>
          <w:rFonts w:hAnsiTheme="minorEastAsia"/>
          <w:sz w:val="18"/>
          <w:szCs w:val="18"/>
        </w:rPr>
        <w:tab/>
        <w:t>return fbi;</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se</w:t>
      </w:r>
      <w:r w:rsidR="00B4129C">
        <w:rPr>
          <w:rFonts w:hAnsiTheme="minorEastAsia"/>
          <w:sz w:val="18"/>
          <w:szCs w:val="18"/>
        </w:rPr>
        <w:t>t_logodata(struct fb_info *fbi)</w:t>
      </w:r>
    </w:p>
    <w:p w:rsidR="00CC62AD" w:rsidRPr="00CC62AD" w:rsidRDefault="00B4129C"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hint="eastAsia"/>
          <w:sz w:val="18"/>
          <w:szCs w:val="18"/>
        </w:rPr>
        <w:tab/>
        <w:t>u8 *buf= (u8*)(fbi-&gt;screen_base);//内存基地址</w:t>
      </w:r>
    </w:p>
    <w:p w:rsidR="00CC62AD" w:rsidRPr="00CC62AD" w:rsidRDefault="00B4129C" w:rsidP="00CC62AD">
      <w:pPr>
        <w:rPr>
          <w:rFonts w:hAnsiTheme="minorEastAsia"/>
          <w:sz w:val="18"/>
          <w:szCs w:val="18"/>
        </w:rPr>
      </w:pPr>
      <w:r>
        <w:rPr>
          <w:rFonts w:hAnsiTheme="minorEastAsia"/>
          <w:sz w:val="18"/>
          <w:szCs w:val="18"/>
        </w:rPr>
        <w:tab/>
        <w:t>u32  len=fbi-&gt;fix.smem_len;</w:t>
      </w:r>
    </w:p>
    <w:p w:rsidR="00CC62AD" w:rsidRPr="00CC62AD" w:rsidRDefault="00B4129C" w:rsidP="00CC62AD">
      <w:pPr>
        <w:rPr>
          <w:rFonts w:hAnsiTheme="minorEastAsia"/>
          <w:sz w:val="18"/>
          <w:szCs w:val="18"/>
        </w:rPr>
      </w:pPr>
      <w:r>
        <w:rPr>
          <w:rFonts w:hAnsiTheme="minorEastAsia"/>
          <w:sz w:val="18"/>
          <w:szCs w:val="18"/>
        </w:rPr>
        <w:tab/>
        <w:t>memcpy(buf,gImage_logo,len);</w:t>
      </w:r>
    </w:p>
    <w:p w:rsidR="00CC62AD" w:rsidRPr="00CC62AD" w:rsidRDefault="00B4129C" w:rsidP="00B4129C">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void show_fb(struct fb_inf</w:t>
      </w:r>
      <w:r w:rsidR="00B4129C">
        <w:rPr>
          <w:rFonts w:hAnsiTheme="minorEastAsia"/>
          <w:sz w:val="18"/>
          <w:szCs w:val="18"/>
        </w:rPr>
        <w:t>o *fbi, struct spi_device *spi)</w:t>
      </w:r>
    </w:p>
    <w:p w:rsidR="00CC62AD" w:rsidRPr="00CC62AD" w:rsidRDefault="00CC62AD" w:rsidP="00B4129C">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B4129C">
      <w:pPr>
        <w:rPr>
          <w:rFonts w:hAnsiTheme="minorEastAsia"/>
          <w:sz w:val="18"/>
          <w:szCs w:val="18"/>
        </w:rPr>
      </w:pPr>
      <w:r w:rsidRPr="00CC62AD">
        <w:rPr>
          <w:rFonts w:hAnsiTheme="minorEastAsia" w:hint="eastAsia"/>
          <w:sz w:val="18"/>
          <w:szCs w:val="18"/>
        </w:rPr>
        <w:tab/>
      </w:r>
      <w:r w:rsidRPr="00B4129C">
        <w:rPr>
          <w:rFonts w:hAnsiTheme="minorEastAsia" w:hint="eastAsia"/>
          <w:color w:val="00B050"/>
          <w:sz w:val="18"/>
          <w:szCs w:val="18"/>
        </w:rPr>
        <w:t>/*DMA模式</w:t>
      </w:r>
      <w:r w:rsidR="00B4129C">
        <w:rPr>
          <w:rFonts w:hAnsiTheme="minorEastAsia" w:hint="eastAsia"/>
          <w:color w:val="00B050"/>
          <w:sz w:val="18"/>
          <w:szCs w:val="18"/>
        </w:rPr>
        <w:t xml:space="preserve"> now work ok*/</w:t>
      </w:r>
    </w:p>
    <w:p w:rsidR="00CC62AD" w:rsidRPr="00CC62AD" w:rsidRDefault="00B4129C" w:rsidP="00CC62AD">
      <w:pPr>
        <w:rPr>
          <w:rFonts w:hAnsiTheme="minorEastAsia"/>
          <w:sz w:val="18"/>
          <w:szCs w:val="18"/>
        </w:rPr>
      </w:pPr>
      <w:r>
        <w:rPr>
          <w:rFonts w:hAnsiTheme="minorEastAsia"/>
          <w:sz w:val="18"/>
          <w:szCs w:val="18"/>
        </w:rPr>
        <w:tab/>
        <w:t>u32  len;</w:t>
      </w:r>
    </w:p>
    <w:p w:rsidR="00CC62AD" w:rsidRPr="00CC62AD" w:rsidRDefault="00B4129C" w:rsidP="00CC62AD">
      <w:pPr>
        <w:rPr>
          <w:rFonts w:hAnsiTheme="minorEastAsia"/>
          <w:sz w:val="18"/>
          <w:szCs w:val="18"/>
        </w:rPr>
      </w:pPr>
      <w:r>
        <w:rPr>
          <w:rFonts w:hAnsiTheme="minorEastAsia"/>
          <w:sz w:val="18"/>
          <w:szCs w:val="18"/>
        </w:rPr>
        <w:tab/>
        <w:t>u8 tmp;</w:t>
      </w:r>
    </w:p>
    <w:p w:rsidR="00CC62AD" w:rsidRPr="00CC62AD" w:rsidRDefault="00B4129C" w:rsidP="00CC62AD">
      <w:pPr>
        <w:rPr>
          <w:rFonts w:hAnsiTheme="minorEastAsia"/>
          <w:sz w:val="18"/>
          <w:szCs w:val="18"/>
        </w:rPr>
      </w:pPr>
      <w:r>
        <w:rPr>
          <w:rFonts w:hAnsiTheme="minorEastAsia"/>
          <w:sz w:val="18"/>
          <w:szCs w:val="18"/>
        </w:rPr>
        <w:tab/>
        <w:t>u32 i;</w:t>
      </w:r>
    </w:p>
    <w:p w:rsidR="00CC62AD" w:rsidRPr="00CC62AD" w:rsidRDefault="00A527E6" w:rsidP="00CC62AD">
      <w:pPr>
        <w:rPr>
          <w:rFonts w:hAnsiTheme="minorEastAsia"/>
          <w:sz w:val="18"/>
          <w:szCs w:val="18"/>
        </w:rPr>
      </w:pPr>
      <w:r>
        <w:rPr>
          <w:rFonts w:hAnsiTheme="minorEastAsia"/>
          <w:sz w:val="18"/>
          <w:szCs w:val="18"/>
        </w:rPr>
        <w:lastRenderedPageBreak/>
        <w:tab/>
        <w:t>len=fbi-&gt;fix.smem_len;</w:t>
      </w:r>
    </w:p>
    <w:p w:rsidR="00CC62AD" w:rsidRPr="00CC62AD" w:rsidRDefault="00A527E6" w:rsidP="00CC62AD">
      <w:pPr>
        <w:rPr>
          <w:rFonts w:hAnsiTheme="minorEastAsia"/>
          <w:sz w:val="18"/>
          <w:szCs w:val="18"/>
        </w:rPr>
      </w:pPr>
      <w:r>
        <w:rPr>
          <w:rFonts w:hAnsiTheme="minorEastAsia"/>
          <w:sz w:val="18"/>
          <w:szCs w:val="18"/>
        </w:rPr>
        <w:tab/>
        <w:t xml:space="preserve">if(colorbuf==NULL)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colorbu</w:t>
      </w:r>
      <w:r w:rsidR="00A527E6">
        <w:rPr>
          <w:rFonts w:hAnsiTheme="minorEastAsia"/>
          <w:sz w:val="18"/>
          <w:szCs w:val="18"/>
        </w:rPr>
        <w:t>f=kzalloc(len,GFP_KERNEL);</w:t>
      </w:r>
    </w:p>
    <w:p w:rsidR="00CC62AD" w:rsidRPr="00CC62AD" w:rsidRDefault="00CC62AD" w:rsidP="00CC62AD">
      <w:pPr>
        <w:rPr>
          <w:rFonts w:hAnsiTheme="minorEastAsia"/>
          <w:sz w:val="18"/>
          <w:szCs w:val="18"/>
        </w:rPr>
      </w:pPr>
      <w:r w:rsidRPr="00CC62AD">
        <w:rPr>
          <w:rFonts w:hAnsiTheme="minorEastAsia"/>
          <w:sz w:val="18"/>
          <w:szCs w:val="18"/>
        </w:rPr>
        <w:tab/>
        <w:t>memcpy(</w:t>
      </w:r>
      <w:r w:rsidR="00A527E6">
        <w:rPr>
          <w:rFonts w:hAnsiTheme="minorEastAsia"/>
          <w:sz w:val="18"/>
          <w:szCs w:val="18"/>
        </w:rPr>
        <w:t>colorbuf,fbi-&gt;screen_base,len);</w:t>
      </w:r>
    </w:p>
    <w:p w:rsidR="00CC62AD" w:rsidRPr="00CC62AD" w:rsidRDefault="00A527E6" w:rsidP="00CC62AD">
      <w:pPr>
        <w:rPr>
          <w:rFonts w:hAnsiTheme="minorEastAsia"/>
          <w:sz w:val="18"/>
          <w:szCs w:val="18"/>
        </w:rPr>
      </w:pPr>
      <w:r>
        <w:rPr>
          <w:rFonts w:hAnsiTheme="minorEastAsia"/>
          <w:sz w:val="18"/>
          <w:szCs w:val="18"/>
        </w:rPr>
        <w:tab/>
        <w:t xml:space="preserve">for(i=0;i&lt;len;i=i+2) </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tmp=colorbuf[i];</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colorbuf[i]=colorbuf[i+1];</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colorbuf[i+1]=tmp;</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 xml:space="preserve">spilcd_WriteCmd(0x2A);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 xml:space="preserve">spilcd_WriteData(0); </w:t>
      </w:r>
      <w:r>
        <w:rPr>
          <w:rFonts w:hAnsiTheme="minorEastAsia"/>
          <w:sz w:val="18"/>
          <w:szCs w:val="18"/>
        </w:rPr>
        <w:tab/>
      </w:r>
    </w:p>
    <w:p w:rsidR="00CC62AD" w:rsidRPr="00CC62AD" w:rsidRDefault="00A527E6" w:rsidP="00CC62AD">
      <w:pPr>
        <w:rPr>
          <w:rFonts w:hAnsiTheme="minorEastAsia"/>
          <w:sz w:val="18"/>
          <w:szCs w:val="18"/>
        </w:rPr>
      </w:pPr>
      <w:r>
        <w:rPr>
          <w:rFonts w:hAnsiTheme="minorEastAsia"/>
          <w:sz w:val="18"/>
          <w:szCs w:val="18"/>
        </w:rPr>
        <w:tab/>
        <w:t xml:space="preserve">spilcd_WriteData(0X01); </w:t>
      </w:r>
    </w:p>
    <w:p w:rsidR="00CC62AD" w:rsidRPr="00CC62AD" w:rsidRDefault="00A527E6" w:rsidP="00CC62AD">
      <w:pPr>
        <w:rPr>
          <w:rFonts w:hAnsiTheme="minorEastAsia"/>
          <w:sz w:val="18"/>
          <w:szCs w:val="18"/>
        </w:rPr>
      </w:pPr>
      <w:r>
        <w:rPr>
          <w:rFonts w:hAnsiTheme="minorEastAsia"/>
          <w:sz w:val="18"/>
          <w:szCs w:val="18"/>
        </w:rPr>
        <w:tab/>
        <w:t xml:space="preserve">spilcd_WriteData(0X3F); </w:t>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A527E6" w:rsidP="00CC62AD">
      <w:pPr>
        <w:rPr>
          <w:rFonts w:hAnsiTheme="minorEastAsia"/>
          <w:sz w:val="18"/>
          <w:szCs w:val="18"/>
        </w:rPr>
      </w:pPr>
      <w:r>
        <w:rPr>
          <w:rFonts w:hAnsiTheme="minorEastAsia"/>
          <w:sz w:val="18"/>
          <w:szCs w:val="18"/>
        </w:rPr>
        <w:tab/>
        <w:t xml:space="preserve">spilcd_WriteCmd(0X2B); </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w:t>
      </w:r>
    </w:p>
    <w:p w:rsidR="00CC62AD" w:rsidRPr="00CC62AD" w:rsidRDefault="00A527E6" w:rsidP="00CC62AD">
      <w:pPr>
        <w:rPr>
          <w:rFonts w:hAnsiTheme="minorEastAsia"/>
          <w:sz w:val="18"/>
          <w:szCs w:val="18"/>
        </w:rPr>
      </w:pPr>
      <w:r>
        <w:rPr>
          <w:rFonts w:hAnsiTheme="minorEastAsia"/>
          <w:sz w:val="18"/>
          <w:szCs w:val="18"/>
        </w:rPr>
        <w:tab/>
        <w:t>spilcd_WriteData(0Xef);</w:t>
      </w:r>
    </w:p>
    <w:p w:rsidR="00CC62AD" w:rsidRPr="00CC62AD" w:rsidRDefault="00A527E6" w:rsidP="00CC62AD">
      <w:pPr>
        <w:rPr>
          <w:rFonts w:hAnsiTheme="minorEastAsia"/>
          <w:sz w:val="18"/>
          <w:szCs w:val="18"/>
        </w:rPr>
      </w:pPr>
      <w:r>
        <w:rPr>
          <w:rFonts w:hAnsiTheme="minorEastAsia"/>
          <w:sz w:val="18"/>
          <w:szCs w:val="18"/>
        </w:rPr>
        <w:tab/>
        <w:t>spilcd_WriteCmd(0X2C);</w:t>
      </w:r>
    </w:p>
    <w:p w:rsidR="00CC62AD" w:rsidRPr="00CC62AD" w:rsidRDefault="00CC62AD" w:rsidP="00CC62AD">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1);</w:t>
      </w:r>
    </w:p>
    <w:p w:rsidR="00CC62AD" w:rsidRPr="00CC62AD" w:rsidRDefault="00CC62AD" w:rsidP="00CC62AD">
      <w:pPr>
        <w:rPr>
          <w:rFonts w:hAnsiTheme="minorEastAsia"/>
          <w:sz w:val="18"/>
          <w:szCs w:val="18"/>
        </w:rPr>
      </w:pPr>
      <w:r w:rsidRPr="00CC62AD">
        <w:rPr>
          <w:rFonts w:hAnsiTheme="minorEastAsia"/>
          <w:sz w:val="18"/>
          <w:szCs w:val="18"/>
        </w:rPr>
        <w:t xml:space="preserve">   </w:t>
      </w:r>
      <w:r w:rsidRPr="00CC62AD">
        <w:rPr>
          <w:rFonts w:hAnsiTheme="minorEastAsia"/>
          <w:sz w:val="18"/>
          <w:szCs w:val="18"/>
        </w:rPr>
        <w:tab/>
        <w:t>spi_write(spi</w:t>
      </w:r>
      <w:r w:rsidR="00A527E6">
        <w:rPr>
          <w:rFonts w:hAnsiTheme="minorEastAsia"/>
          <w:sz w:val="18"/>
          <w:szCs w:val="18"/>
        </w:rPr>
        <w:t>lcd-&gt;spidev,(u8*)colorbuf,len);</w:t>
      </w:r>
    </w:p>
    <w:p w:rsidR="00CC62AD" w:rsidRPr="00CC62AD" w:rsidRDefault="00CC62AD" w:rsidP="00A527E6">
      <w:pPr>
        <w:rPr>
          <w:rFonts w:hAnsiTheme="minorEastAsia"/>
          <w:sz w:val="18"/>
          <w:szCs w:val="18"/>
        </w:rPr>
      </w:pPr>
      <w:r w:rsidRPr="00CC62AD">
        <w:rPr>
          <w:rFonts w:hAnsiTheme="minorEastAsia"/>
          <w:sz w:val="18"/>
          <w:szCs w:val="18"/>
        </w:rPr>
        <w:tab/>
        <w:t>gpio_set_</w:t>
      </w:r>
      <w:r w:rsidR="00A527E6">
        <w:rPr>
          <w:rFonts w:hAnsiTheme="minorEastAsia"/>
          <w:sz w:val="18"/>
          <w:szCs w:val="18"/>
        </w:rPr>
        <w:t>value(spilcd-&gt;data-&gt;dc_pin, 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void delayed_work_ha</w:t>
      </w:r>
      <w:r w:rsidR="00A527E6">
        <w:rPr>
          <w:rFonts w:hAnsiTheme="minorEastAsia"/>
          <w:sz w:val="18"/>
          <w:szCs w:val="18"/>
        </w:rPr>
        <w:t>ndler(struct work_struct *work)</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 xml:space="preserve">  </w:t>
      </w:r>
      <w:r>
        <w:rPr>
          <w:rFonts w:hAnsiTheme="minorEastAsia"/>
          <w:sz w:val="18"/>
          <w:szCs w:val="18"/>
        </w:rPr>
        <w:tab/>
        <w:t>//set_fbdata();</w:t>
      </w:r>
    </w:p>
    <w:p w:rsidR="00CC62AD" w:rsidRPr="00CC62AD" w:rsidRDefault="00CC62AD" w:rsidP="00CC62AD">
      <w:pPr>
        <w:rPr>
          <w:rFonts w:hAnsiTheme="minorEastAsia"/>
          <w:sz w:val="18"/>
          <w:szCs w:val="18"/>
        </w:rPr>
      </w:pPr>
      <w:r w:rsidRPr="00CC62AD">
        <w:rPr>
          <w:rFonts w:hAnsiTheme="minorEastAsia"/>
          <w:sz w:val="18"/>
          <w:szCs w:val="18"/>
        </w:rPr>
        <w:tab/>
        <w:t xml:space="preserve">   show_</w:t>
      </w:r>
      <w:r w:rsidR="00A527E6">
        <w:rPr>
          <w:rFonts w:hAnsiTheme="minorEastAsia"/>
          <w:sz w:val="18"/>
          <w:szCs w:val="18"/>
        </w:rPr>
        <w:t>fb(spilcd-&gt;fbi,spilcd-&gt;spidev);</w:t>
      </w:r>
    </w:p>
    <w:p w:rsidR="00CC62AD" w:rsidRPr="00CC62AD" w:rsidRDefault="00CC62AD" w:rsidP="00CC62AD">
      <w:pPr>
        <w:rPr>
          <w:rFonts w:hAnsiTheme="minorEastAsia"/>
          <w:sz w:val="18"/>
          <w:szCs w:val="18"/>
        </w:rPr>
      </w:pPr>
      <w:r w:rsidRPr="00CC62AD">
        <w:rPr>
          <w:rFonts w:hAnsiTheme="minorEastAsia"/>
          <w:sz w:val="18"/>
          <w:szCs w:val="18"/>
        </w:rPr>
        <w:tab/>
        <w:t xml:space="preserve">   schedule_delayed_work(&amp;spilcd-&gt;</w:t>
      </w:r>
      <w:r w:rsidR="00A527E6">
        <w:rPr>
          <w:rFonts w:hAnsiTheme="minorEastAsia"/>
          <w:sz w:val="18"/>
          <w:szCs w:val="18"/>
        </w:rPr>
        <w:t>delayed_worker,HZ/30);</w:t>
      </w:r>
    </w:p>
    <w:p w:rsidR="00CC62AD" w:rsidRPr="00CC62AD" w:rsidRDefault="00A527E6" w:rsidP="00A527E6">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w:t>
      </w:r>
      <w:r w:rsidR="00A527E6">
        <w:rPr>
          <w:rFonts w:hAnsiTheme="minorEastAsia"/>
          <w:sz w:val="18"/>
          <w:szCs w:val="18"/>
        </w:rPr>
        <w:t>d_probe(struct spi_device *spi)</w:t>
      </w:r>
    </w:p>
    <w:p w:rsidR="00CC62AD" w:rsidRPr="00CC62AD" w:rsidRDefault="00A527E6" w:rsidP="00CC62AD">
      <w:pPr>
        <w:rPr>
          <w:rFonts w:hAnsiTheme="minorEastAsia"/>
          <w:sz w:val="18"/>
          <w:szCs w:val="18"/>
        </w:rPr>
      </w:pPr>
      <w:r>
        <w:rPr>
          <w:rFonts w:hAnsiTheme="minorEastAsia"/>
          <w:sz w:val="18"/>
          <w:szCs w:val="18"/>
        </w:rPr>
        <w:t>{</w:t>
      </w:r>
    </w:p>
    <w:p w:rsidR="00CC62AD" w:rsidRPr="00CC62AD" w:rsidRDefault="00A527E6" w:rsidP="00CC62AD">
      <w:pPr>
        <w:rPr>
          <w:rFonts w:hAnsiTheme="minorEastAsia"/>
          <w:sz w:val="18"/>
          <w:szCs w:val="18"/>
        </w:rPr>
      </w:pPr>
      <w:r>
        <w:rPr>
          <w:rFonts w:hAnsiTheme="minorEastAsia"/>
          <w:sz w:val="18"/>
          <w:szCs w:val="18"/>
        </w:rPr>
        <w:tab/>
        <w:t>struct spilcd_data *pdata;</w:t>
      </w:r>
    </w:p>
    <w:p w:rsidR="00CC62AD" w:rsidRPr="00CC62AD" w:rsidRDefault="00A527E6" w:rsidP="00CC62AD">
      <w:pPr>
        <w:rPr>
          <w:rFonts w:hAnsiTheme="minorEastAsia"/>
          <w:sz w:val="18"/>
          <w:szCs w:val="18"/>
        </w:rPr>
      </w:pPr>
      <w:r>
        <w:rPr>
          <w:rFonts w:hAnsiTheme="minorEastAsia"/>
          <w:sz w:val="18"/>
          <w:szCs w:val="18"/>
        </w:rPr>
        <w:tab/>
        <w:t>struct fb_info *fbi;</w:t>
      </w:r>
    </w:p>
    <w:p w:rsidR="00CC62AD" w:rsidRPr="00CC62AD" w:rsidRDefault="00A527E6" w:rsidP="00CC62AD">
      <w:pPr>
        <w:rPr>
          <w:rFonts w:hAnsiTheme="minorEastAsia"/>
          <w:sz w:val="18"/>
          <w:szCs w:val="18"/>
        </w:rPr>
      </w:pPr>
      <w:r>
        <w:rPr>
          <w:rFonts w:hAnsiTheme="minorEastAsia"/>
          <w:sz w:val="18"/>
          <w:szCs w:val="18"/>
        </w:rPr>
        <w:tab/>
        <w:t>struct device *dev;</w:t>
      </w:r>
    </w:p>
    <w:p w:rsidR="00CC62AD" w:rsidRPr="00CC62AD" w:rsidRDefault="00A527E6" w:rsidP="00CC62AD">
      <w:pPr>
        <w:rPr>
          <w:rFonts w:hAnsiTheme="minorEastAsia"/>
          <w:sz w:val="18"/>
          <w:szCs w:val="18"/>
        </w:rPr>
      </w:pPr>
      <w:r>
        <w:rPr>
          <w:rFonts w:hAnsiTheme="minorEastAsia"/>
          <w:sz w:val="18"/>
          <w:szCs w:val="18"/>
        </w:rPr>
        <w:tab/>
        <w:t>int ret;</w:t>
      </w:r>
    </w:p>
    <w:p w:rsidR="00CC62AD" w:rsidRPr="00CC62AD" w:rsidRDefault="00A527E6" w:rsidP="00CC62AD">
      <w:pPr>
        <w:rPr>
          <w:rFonts w:hAnsiTheme="minorEastAsia"/>
          <w:sz w:val="18"/>
          <w:szCs w:val="18"/>
        </w:rPr>
      </w:pPr>
      <w:r>
        <w:rPr>
          <w:rFonts w:hAnsiTheme="minorEastAsia"/>
          <w:sz w:val="18"/>
          <w:szCs w:val="18"/>
        </w:rPr>
        <w:tab/>
        <w:t>dev=&amp;spi-&gt;dev;</w:t>
      </w:r>
    </w:p>
    <w:p w:rsidR="00CC62AD" w:rsidRPr="00CC62AD" w:rsidRDefault="00CC62AD" w:rsidP="00CC62AD">
      <w:pPr>
        <w:rPr>
          <w:rFonts w:hAnsiTheme="minorEastAsia"/>
          <w:sz w:val="18"/>
          <w:szCs w:val="18"/>
        </w:rPr>
      </w:pPr>
      <w:r w:rsidRPr="00CC62AD">
        <w:rPr>
          <w:rFonts w:hAnsiTheme="minorEastAsia"/>
          <w:sz w:val="18"/>
          <w:szCs w:val="18"/>
        </w:rPr>
        <w:tab/>
        <w:t xml:space="preserve">pdata = dev-&gt;platform_data; </w:t>
      </w:r>
      <w:r w:rsidRPr="00CC62AD">
        <w:rPr>
          <w:rFonts w:hAnsiTheme="minorEastAsia"/>
          <w:sz w:val="18"/>
          <w:szCs w:val="18"/>
        </w:rPr>
        <w:cr/>
      </w:r>
    </w:p>
    <w:p w:rsidR="00CC62AD" w:rsidRPr="00CC62AD" w:rsidRDefault="00A527E6" w:rsidP="00CC62AD">
      <w:pPr>
        <w:rPr>
          <w:rFonts w:hAnsiTheme="minorEastAsia"/>
          <w:sz w:val="18"/>
          <w:szCs w:val="18"/>
        </w:rPr>
      </w:pPr>
      <w:r>
        <w:rPr>
          <w:rFonts w:hAnsiTheme="minorEastAsia"/>
          <w:sz w:val="18"/>
          <w:szCs w:val="18"/>
        </w:rPr>
        <w:tab/>
        <w:t>if (!pdata) {</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pdata=spilcd_probe_dt(dev);</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if (IS_ERR(pdata))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lastRenderedPageBreak/>
        <w:tab/>
      </w:r>
      <w:r>
        <w:rPr>
          <w:rFonts w:hAnsiTheme="minorEastAsia"/>
          <w:sz w:val="18"/>
          <w:szCs w:val="18"/>
        </w:rPr>
        <w:tab/>
      </w:r>
      <w:r>
        <w:rPr>
          <w:rFonts w:hAnsiTheme="minorEastAsia"/>
          <w:sz w:val="18"/>
          <w:szCs w:val="18"/>
        </w:rPr>
        <w:tab/>
      </w:r>
      <w:r>
        <w:rPr>
          <w:rFonts w:hAnsiTheme="minorEastAsia"/>
          <w:sz w:val="18"/>
          <w:szCs w:val="18"/>
        </w:rPr>
        <w:tab/>
        <w:t>ret = PTR_ERR(pdata);</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return ret;</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w:t>
      </w:r>
      <w:r>
        <w:rPr>
          <w:rFonts w:hAnsiTheme="minorEastAsia"/>
          <w:sz w:val="18"/>
          <w:szCs w:val="18"/>
        </w:rPr>
        <w:tab/>
      </w:r>
    </w:p>
    <w:p w:rsidR="00CC62AD" w:rsidRPr="00CC62AD" w:rsidRDefault="00CC62AD" w:rsidP="00CC62AD">
      <w:pPr>
        <w:rPr>
          <w:rFonts w:hAnsiTheme="minorEastAsia"/>
          <w:sz w:val="18"/>
          <w:szCs w:val="18"/>
        </w:rPr>
      </w:pPr>
      <w:r w:rsidRPr="00CC62AD">
        <w:rPr>
          <w:rFonts w:hAnsiTheme="minorEastAsia"/>
          <w:sz w:val="18"/>
          <w:szCs w:val="18"/>
        </w:rPr>
        <w:tab/>
        <w:t>spilcd=devm_kzalloc(dev,size</w:t>
      </w:r>
      <w:r w:rsidR="00A527E6">
        <w:rPr>
          <w:rFonts w:hAnsiTheme="minorEastAsia"/>
          <w:sz w:val="18"/>
          <w:szCs w:val="18"/>
        </w:rPr>
        <w:t>of(struct spilcd), GFP_KERNEL);</w:t>
      </w:r>
    </w:p>
    <w:p w:rsidR="00CC62AD" w:rsidRPr="00CC62AD" w:rsidRDefault="00A527E6" w:rsidP="00CC62AD">
      <w:pPr>
        <w:rPr>
          <w:rFonts w:hAnsiTheme="minorEastAsia"/>
          <w:sz w:val="18"/>
          <w:szCs w:val="18"/>
        </w:rPr>
      </w:pPr>
      <w:r>
        <w:rPr>
          <w:rFonts w:hAnsiTheme="minorEastAsia"/>
          <w:sz w:val="18"/>
          <w:szCs w:val="18"/>
        </w:rPr>
        <w:tab/>
        <w:t>if (!spilcd){</w:t>
      </w:r>
    </w:p>
    <w:p w:rsidR="00CC62AD" w:rsidRPr="00CC62AD" w:rsidRDefault="00A527E6" w:rsidP="00CC62AD">
      <w:pPr>
        <w:rPr>
          <w:rFonts w:hAnsiTheme="minorEastAsia"/>
          <w:sz w:val="18"/>
          <w:szCs w:val="18"/>
        </w:rPr>
      </w:pPr>
      <w:r>
        <w:rPr>
          <w:rFonts w:hAnsiTheme="minorEastAsia"/>
          <w:sz w:val="18"/>
          <w:szCs w:val="18"/>
        </w:rPr>
        <w:tab/>
      </w:r>
      <w:r>
        <w:rPr>
          <w:rFonts w:hAnsiTheme="minorEastAsia"/>
          <w:sz w:val="18"/>
          <w:szCs w:val="18"/>
        </w:rPr>
        <w:tab/>
        <w:t>return -ENOMEM;</w:t>
      </w:r>
    </w:p>
    <w:p w:rsidR="00CC62AD" w:rsidRPr="00CC62AD" w:rsidRDefault="00A527E6" w:rsidP="00CC62AD">
      <w:pPr>
        <w:rPr>
          <w:rFonts w:hAnsiTheme="minorEastAsia"/>
          <w:sz w:val="18"/>
          <w:szCs w:val="18"/>
        </w:rPr>
      </w:pPr>
      <w:r>
        <w:rPr>
          <w:rFonts w:hAnsiTheme="minorEastAsia"/>
          <w:sz w:val="18"/>
          <w:szCs w:val="18"/>
        </w:rPr>
        <w:tab/>
        <w:t>}</w:t>
      </w:r>
    </w:p>
    <w:p w:rsidR="00CC62AD" w:rsidRPr="00CC62AD" w:rsidRDefault="00A527E6" w:rsidP="00CC62AD">
      <w:pPr>
        <w:rPr>
          <w:rFonts w:hAnsiTheme="minorEastAsia"/>
          <w:sz w:val="18"/>
          <w:szCs w:val="18"/>
        </w:rPr>
      </w:pPr>
      <w:r>
        <w:rPr>
          <w:rFonts w:hAnsiTheme="minorEastAsia"/>
          <w:sz w:val="18"/>
          <w:szCs w:val="18"/>
        </w:rPr>
        <w:tab/>
        <w:t>spilcd-&gt;spidev=spi;</w:t>
      </w:r>
    </w:p>
    <w:p w:rsidR="00CC62AD" w:rsidRPr="00CC62AD" w:rsidRDefault="00CC62AD" w:rsidP="00CC62AD">
      <w:pPr>
        <w:rPr>
          <w:rFonts w:hAnsiTheme="minorEastAsia"/>
          <w:sz w:val="18"/>
          <w:szCs w:val="18"/>
        </w:rPr>
      </w:pPr>
      <w:r w:rsidRPr="00CC62AD">
        <w:rPr>
          <w:rFonts w:hAnsiTheme="minorEastAsia"/>
          <w:sz w:val="18"/>
          <w:szCs w:val="18"/>
        </w:rPr>
        <w:tab/>
        <w:t>spilcd-&gt;data=pd</w:t>
      </w:r>
      <w:r w:rsidR="00A527E6">
        <w:rPr>
          <w:rFonts w:hAnsiTheme="minorEastAsia"/>
          <w:sz w:val="18"/>
          <w:szCs w:val="18"/>
        </w:rPr>
        <w:t xml:space="preserve">ata; </w:t>
      </w:r>
    </w:p>
    <w:p w:rsidR="00CC62AD" w:rsidRPr="00CC62AD" w:rsidRDefault="00E43C2E" w:rsidP="00CC62AD">
      <w:pPr>
        <w:rPr>
          <w:rFonts w:hAnsiTheme="minorEastAsia"/>
          <w:sz w:val="18"/>
          <w:szCs w:val="18"/>
        </w:rPr>
      </w:pPr>
      <w:r>
        <w:rPr>
          <w:rFonts w:hAnsiTheme="minorEastAsia"/>
          <w:sz w:val="18"/>
          <w:szCs w:val="18"/>
        </w:rPr>
        <w:tab/>
        <w:t>spilcd_init(spi);</w:t>
      </w:r>
    </w:p>
    <w:p w:rsidR="00CC62AD" w:rsidRPr="00CC62AD" w:rsidRDefault="00E43C2E" w:rsidP="00CC62AD">
      <w:pPr>
        <w:rPr>
          <w:rFonts w:hAnsiTheme="minorEastAsia"/>
          <w:sz w:val="18"/>
          <w:szCs w:val="18"/>
        </w:rPr>
      </w:pPr>
      <w:r>
        <w:rPr>
          <w:rFonts w:hAnsiTheme="minorEastAsia"/>
          <w:sz w:val="18"/>
          <w:szCs w:val="18"/>
        </w:rPr>
        <w:tab/>
        <w:t>fbi=spilcd_fb_init();</w:t>
      </w:r>
    </w:p>
    <w:p w:rsidR="00CC62AD" w:rsidRPr="00CC62AD" w:rsidRDefault="00E43C2E" w:rsidP="00CC62AD">
      <w:pPr>
        <w:rPr>
          <w:rFonts w:hAnsiTheme="minorEastAsia"/>
          <w:sz w:val="18"/>
          <w:szCs w:val="18"/>
        </w:rPr>
      </w:pPr>
      <w:r>
        <w:rPr>
          <w:rFonts w:hAnsiTheme="minorEastAsia"/>
          <w:sz w:val="18"/>
          <w:szCs w:val="18"/>
        </w:rPr>
        <w:tab/>
        <w:t>spilcd-&gt;fbi=fbi;</w:t>
      </w:r>
    </w:p>
    <w:p w:rsidR="00CC62AD" w:rsidRPr="00CC62AD" w:rsidRDefault="00E43C2E" w:rsidP="00CC62AD">
      <w:pPr>
        <w:rPr>
          <w:rFonts w:hAnsiTheme="minorEastAsia"/>
          <w:sz w:val="18"/>
          <w:szCs w:val="18"/>
        </w:rPr>
      </w:pPr>
      <w:r>
        <w:rPr>
          <w:rFonts w:hAnsiTheme="minorEastAsia"/>
          <w:sz w:val="18"/>
          <w:szCs w:val="18"/>
        </w:rPr>
        <w:tab/>
        <w:t>set_logodata(spilcd-&gt;fbi);</w:t>
      </w:r>
    </w:p>
    <w:p w:rsidR="00CC62AD" w:rsidRPr="00CC62AD" w:rsidRDefault="00CC62AD" w:rsidP="00CC62AD">
      <w:pPr>
        <w:rPr>
          <w:rFonts w:hAnsiTheme="minorEastAsia"/>
          <w:sz w:val="18"/>
          <w:szCs w:val="18"/>
        </w:rPr>
      </w:pPr>
      <w:r w:rsidRPr="00CC62AD">
        <w:rPr>
          <w:rFonts w:hAnsiTheme="minorEastAsia"/>
          <w:sz w:val="18"/>
          <w:szCs w:val="18"/>
        </w:rPr>
        <w:tab/>
        <w:t>INIT_DELAYED_WORK(&amp;spilcd-&gt;delaye</w:t>
      </w:r>
      <w:r w:rsidR="00E43C2E">
        <w:rPr>
          <w:rFonts w:hAnsiTheme="minorEastAsia"/>
          <w:sz w:val="18"/>
          <w:szCs w:val="18"/>
        </w:rPr>
        <w:t>d_worker,delayed_work_handler);</w:t>
      </w:r>
    </w:p>
    <w:p w:rsidR="00CC62AD" w:rsidRPr="00CC62AD" w:rsidRDefault="00CC62AD" w:rsidP="00CC62AD">
      <w:pPr>
        <w:rPr>
          <w:rFonts w:hAnsiTheme="minorEastAsia"/>
          <w:sz w:val="18"/>
          <w:szCs w:val="18"/>
        </w:rPr>
      </w:pPr>
      <w:r w:rsidRPr="00CC62AD">
        <w:rPr>
          <w:rFonts w:hAnsiTheme="minorEastAsia"/>
          <w:sz w:val="18"/>
          <w:szCs w:val="18"/>
        </w:rPr>
        <w:tab/>
        <w:t>schedule_delayed_work(</w:t>
      </w:r>
      <w:r w:rsidR="00E43C2E">
        <w:rPr>
          <w:rFonts w:hAnsiTheme="minorEastAsia"/>
          <w:sz w:val="18"/>
          <w:szCs w:val="18"/>
        </w:rPr>
        <w:t>&amp;spilcd-&gt;delayed_worker,HZ/30);</w:t>
      </w:r>
    </w:p>
    <w:p w:rsidR="00CC62AD" w:rsidRPr="00CC62AD" w:rsidRDefault="00E43C2E" w:rsidP="00E43C2E">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spi_lcd</w:t>
      </w:r>
      <w:r w:rsidR="00E43C2E">
        <w:rPr>
          <w:rFonts w:hAnsiTheme="minorEastAsia"/>
          <w:sz w:val="18"/>
          <w:szCs w:val="18"/>
        </w:rPr>
        <w:t>_remove(struct spi_device *spi)</w:t>
      </w:r>
    </w:p>
    <w:p w:rsidR="00CC62AD" w:rsidRPr="00CC62AD" w:rsidRDefault="00E43C2E" w:rsidP="00CC62AD">
      <w:pPr>
        <w:rPr>
          <w:rFonts w:hAnsiTheme="minorEastAsia"/>
          <w:sz w:val="18"/>
          <w:szCs w:val="18"/>
        </w:rPr>
      </w:pPr>
      <w:r>
        <w:rPr>
          <w:rFonts w:hAnsiTheme="minorEastAsia"/>
          <w:sz w:val="18"/>
          <w:szCs w:val="18"/>
        </w:rPr>
        <w:t>{</w:t>
      </w:r>
    </w:p>
    <w:p w:rsidR="00CC62AD" w:rsidRPr="00CC62AD" w:rsidRDefault="00E43C2E" w:rsidP="00CC62AD">
      <w:pPr>
        <w:rPr>
          <w:rFonts w:hAnsiTheme="minorEastAsia"/>
          <w:sz w:val="18"/>
          <w:szCs w:val="18"/>
        </w:rPr>
      </w:pPr>
      <w:r>
        <w:rPr>
          <w:rFonts w:hAnsiTheme="minorEastAsia"/>
          <w:sz w:val="18"/>
          <w:szCs w:val="18"/>
        </w:rPr>
        <w:tab/>
        <w:t>struct fb_info *fbi;</w:t>
      </w:r>
    </w:p>
    <w:p w:rsidR="00CC62AD" w:rsidRPr="00CC62AD" w:rsidRDefault="00E43C2E" w:rsidP="00CC62AD">
      <w:pPr>
        <w:rPr>
          <w:rFonts w:hAnsiTheme="minorEastAsia"/>
          <w:sz w:val="18"/>
          <w:szCs w:val="18"/>
        </w:rPr>
      </w:pPr>
      <w:r>
        <w:rPr>
          <w:rFonts w:hAnsiTheme="minorEastAsia"/>
          <w:sz w:val="18"/>
          <w:szCs w:val="18"/>
        </w:rPr>
        <w:tab/>
        <w:t>fbi = spilcd-&gt;fbi;</w:t>
      </w:r>
    </w:p>
    <w:p w:rsidR="00CC62AD" w:rsidRPr="00CC62AD" w:rsidRDefault="00CC62AD" w:rsidP="00CC62AD">
      <w:pPr>
        <w:rPr>
          <w:rFonts w:hAnsiTheme="minorEastAsia"/>
          <w:sz w:val="18"/>
          <w:szCs w:val="18"/>
        </w:rPr>
      </w:pPr>
      <w:r w:rsidRPr="00CC62AD">
        <w:rPr>
          <w:rFonts w:hAnsiTheme="minorEastAsia"/>
          <w:sz w:val="18"/>
          <w:szCs w:val="18"/>
        </w:rPr>
        <w:tab/>
        <w:t>cancel_delayed_work</w:t>
      </w:r>
      <w:r w:rsidR="00E43C2E">
        <w:rPr>
          <w:rFonts w:hAnsiTheme="minorEastAsia"/>
          <w:sz w:val="18"/>
          <w:szCs w:val="18"/>
        </w:rPr>
        <w:t>_sync(&amp;spilcd-&gt;delayed_worker);</w:t>
      </w:r>
    </w:p>
    <w:p w:rsidR="00CC62AD" w:rsidRPr="00CC62AD" w:rsidRDefault="00E43C2E" w:rsidP="00CC62AD">
      <w:pPr>
        <w:rPr>
          <w:rFonts w:hAnsiTheme="minorEastAsia"/>
          <w:sz w:val="18"/>
          <w:szCs w:val="18"/>
        </w:rPr>
      </w:pPr>
      <w:r>
        <w:rPr>
          <w:rFonts w:hAnsiTheme="minorEastAsia"/>
          <w:sz w:val="18"/>
          <w:szCs w:val="18"/>
        </w:rPr>
        <w:tab/>
        <w:t>unregister_framebuffer(fbi);</w:t>
      </w:r>
    </w:p>
    <w:p w:rsidR="00CC62AD" w:rsidRPr="00CC62AD" w:rsidRDefault="00CC62AD" w:rsidP="00CC62AD">
      <w:pPr>
        <w:rPr>
          <w:rFonts w:hAnsiTheme="minorEastAsia"/>
          <w:sz w:val="18"/>
          <w:szCs w:val="18"/>
        </w:rPr>
      </w:pPr>
      <w:r w:rsidRPr="00CC62AD">
        <w:rPr>
          <w:rFonts w:hAnsiTheme="minorEastAsia"/>
          <w:sz w:val="18"/>
          <w:szCs w:val="18"/>
        </w:rPr>
        <w:tab/>
        <w:t>dma_free_writecombine(NULL, fbi-&gt;fix.smem_len, fbi-&gt;scr</w:t>
      </w:r>
      <w:r w:rsidR="00E43C2E">
        <w:rPr>
          <w:rFonts w:hAnsiTheme="minorEastAsia"/>
          <w:sz w:val="18"/>
          <w:szCs w:val="18"/>
        </w:rPr>
        <w:t>een_base, fbi-&gt;fix.smem_start);</w:t>
      </w:r>
    </w:p>
    <w:p w:rsidR="00CC62AD" w:rsidRPr="00CC62AD" w:rsidRDefault="00E43C2E" w:rsidP="00CC62AD">
      <w:pPr>
        <w:rPr>
          <w:rFonts w:hAnsiTheme="minorEastAsia"/>
          <w:sz w:val="18"/>
          <w:szCs w:val="18"/>
        </w:rPr>
      </w:pPr>
      <w:r>
        <w:rPr>
          <w:rFonts w:hAnsiTheme="minorEastAsia"/>
          <w:sz w:val="18"/>
          <w:szCs w:val="18"/>
        </w:rPr>
        <w:tab/>
        <w:t>framebuffer_release(fbi);</w:t>
      </w:r>
    </w:p>
    <w:p w:rsidR="00CC62AD" w:rsidRPr="00CC62AD" w:rsidRDefault="00E43C2E" w:rsidP="00CC62AD">
      <w:pPr>
        <w:rPr>
          <w:rFonts w:hAnsiTheme="minorEastAsia"/>
          <w:sz w:val="18"/>
          <w:szCs w:val="18"/>
        </w:rPr>
      </w:pPr>
      <w:r>
        <w:rPr>
          <w:rFonts w:hAnsiTheme="minorEastAsia"/>
          <w:sz w:val="18"/>
          <w:szCs w:val="18"/>
        </w:rPr>
        <w:tab/>
        <w:t>kfree(colorbuf);</w:t>
      </w:r>
    </w:p>
    <w:p w:rsidR="00CC62AD" w:rsidRPr="00CC62AD" w:rsidRDefault="00E43C2E" w:rsidP="00CC62AD">
      <w:pPr>
        <w:rPr>
          <w:rFonts w:hAnsiTheme="minorEastAsia"/>
          <w:sz w:val="18"/>
          <w:szCs w:val="18"/>
        </w:rPr>
      </w:pPr>
      <w:r>
        <w:rPr>
          <w:rFonts w:hAnsiTheme="minorEastAsia"/>
          <w:sz w:val="18"/>
          <w:szCs w:val="18"/>
        </w:rPr>
        <w:tab/>
        <w:t>return 0;</w:t>
      </w:r>
    </w:p>
    <w:p w:rsidR="00CC62AD" w:rsidRPr="00CC62AD" w:rsidRDefault="00E43C2E" w:rsidP="00E43C2E">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const struct of_d</w:t>
      </w:r>
      <w:r w:rsidR="00E43C2E">
        <w:rPr>
          <w:rFonts w:hAnsiTheme="minorEastAsia"/>
          <w:sz w:val="18"/>
          <w:szCs w:val="18"/>
        </w:rPr>
        <w:t>evice_id dt_ids[] = {</w:t>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ab/>
        <w:t>{ .compatible = "ilitek,ili9341", },</w:t>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r>
      <w:r w:rsidR="00E43C2E">
        <w:rPr>
          <w:rFonts w:hAnsiTheme="minorEastAsia"/>
          <w:sz w:val="18"/>
          <w:szCs w:val="18"/>
        </w:rPr>
        <w:tab/>
      </w:r>
      <w:r w:rsidR="00E43C2E">
        <w:rPr>
          <w:rFonts w:hAnsiTheme="minorEastAsia"/>
          <w:sz w:val="18"/>
          <w:szCs w:val="18"/>
        </w:rPr>
        <w:tab/>
        <w:t xml:space="preserve">   </w:t>
      </w:r>
    </w:p>
    <w:p w:rsidR="00CC62AD" w:rsidRPr="00CC62AD" w:rsidRDefault="00E43C2E" w:rsidP="00CC62AD">
      <w:pPr>
        <w:rPr>
          <w:rFonts w:hAnsiTheme="minorEastAsia"/>
          <w:sz w:val="18"/>
          <w:szCs w:val="18"/>
        </w:rPr>
      </w:pPr>
      <w:r>
        <w:rPr>
          <w:rFonts w:hAnsiTheme="minorEastAsia"/>
          <w:sz w:val="18"/>
          <w:szCs w:val="18"/>
        </w:rPr>
        <w:tab/>
        <w:t xml:space="preserve">{}, </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E43C2E" w:rsidP="00E43C2E">
      <w:pPr>
        <w:rPr>
          <w:rFonts w:hAnsiTheme="minorEastAsia"/>
          <w:sz w:val="18"/>
          <w:szCs w:val="18"/>
        </w:rPr>
      </w:pPr>
      <w:r>
        <w:rPr>
          <w:rFonts w:hAnsiTheme="minorEastAsia"/>
          <w:sz w:val="18"/>
          <w:szCs w:val="18"/>
        </w:rPr>
        <w:t>};</w:t>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r>
      <w:r>
        <w:rPr>
          <w:rFonts w:hAnsiTheme="minorEastAsia"/>
          <w:sz w:val="18"/>
          <w:szCs w:val="18"/>
        </w:rPr>
        <w:tab/>
        <w:t xml:space="preserve">   </w:t>
      </w:r>
    </w:p>
    <w:p w:rsidR="00CC62AD" w:rsidRPr="00CC62AD" w:rsidRDefault="00CC62AD" w:rsidP="00E43C2E">
      <w:pPr>
        <w:rPr>
          <w:rFonts w:hAnsiTheme="minorEastAsia"/>
          <w:sz w:val="18"/>
          <w:szCs w:val="18"/>
        </w:rPr>
      </w:pPr>
      <w:r w:rsidRPr="00CC62AD">
        <w:rPr>
          <w:rFonts w:hAnsiTheme="minorEastAsia"/>
          <w:sz w:val="18"/>
          <w:szCs w:val="18"/>
        </w:rPr>
        <w:t>MODUL</w:t>
      </w:r>
      <w:r w:rsidR="00E43C2E">
        <w:rPr>
          <w:rFonts w:hAnsiTheme="minorEastAsia"/>
          <w:sz w:val="18"/>
          <w:szCs w:val="18"/>
        </w:rPr>
        <w:t>E_DEVICE_TABLE(of, dt_ids);</w:t>
      </w:r>
      <w:r w:rsidR="00E43C2E">
        <w:rPr>
          <w:rFonts w:hAnsiTheme="minorEastAsia"/>
          <w:sz w:val="18"/>
          <w:szCs w:val="18"/>
        </w:rPr>
        <w:tab/>
      </w:r>
      <w:r w:rsidR="00E43C2E">
        <w:rPr>
          <w:rFonts w:hAnsiTheme="minorEastAsia"/>
          <w:sz w:val="18"/>
          <w:szCs w:val="18"/>
        </w:rPr>
        <w:tab/>
        <w:t xml:space="preserve">  </w:t>
      </w:r>
    </w:p>
    <w:p w:rsidR="00CC62AD" w:rsidRPr="00CC62AD" w:rsidRDefault="00CC62AD" w:rsidP="00CC62AD">
      <w:pPr>
        <w:rPr>
          <w:rFonts w:hAnsiTheme="minorEastAsia"/>
          <w:sz w:val="18"/>
          <w:szCs w:val="18"/>
        </w:rPr>
      </w:pPr>
      <w:r w:rsidRPr="00CC62AD">
        <w:rPr>
          <w:rFonts w:hAnsiTheme="minorEastAsia"/>
          <w:sz w:val="18"/>
          <w:szCs w:val="18"/>
        </w:rPr>
        <w:t>static st</w:t>
      </w:r>
      <w:r w:rsidR="00E43C2E">
        <w:rPr>
          <w:rFonts w:hAnsiTheme="minorEastAsia"/>
          <w:sz w:val="18"/>
          <w:szCs w:val="18"/>
        </w:rPr>
        <w:t>ruct spi_driver spi_lcd_drv = {</w:t>
      </w:r>
    </w:p>
    <w:p w:rsidR="00CC62AD" w:rsidRPr="00CC62AD" w:rsidRDefault="00E43C2E" w:rsidP="00CC62AD">
      <w:pPr>
        <w:rPr>
          <w:rFonts w:hAnsiTheme="minorEastAsia"/>
          <w:sz w:val="18"/>
          <w:szCs w:val="18"/>
        </w:rPr>
      </w:pPr>
      <w:r>
        <w:rPr>
          <w:rFonts w:hAnsiTheme="minorEastAsia"/>
          <w:sz w:val="18"/>
          <w:szCs w:val="18"/>
        </w:rPr>
        <w:tab/>
        <w:t>.driver = {</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.name</w:t>
      </w:r>
      <w:r>
        <w:rPr>
          <w:rFonts w:hAnsiTheme="minorEastAsia"/>
          <w:sz w:val="18"/>
          <w:szCs w:val="18"/>
        </w:rPr>
        <w:tab/>
        <w:t>= "spilcd",</w:t>
      </w:r>
    </w:p>
    <w:p w:rsidR="00CC62AD" w:rsidRPr="00CC62AD" w:rsidRDefault="00E43C2E" w:rsidP="00CC62AD">
      <w:pPr>
        <w:rPr>
          <w:rFonts w:hAnsiTheme="minorEastAsia"/>
          <w:sz w:val="18"/>
          <w:szCs w:val="18"/>
        </w:rPr>
      </w:pPr>
      <w:r>
        <w:rPr>
          <w:rFonts w:hAnsiTheme="minorEastAsia"/>
          <w:sz w:val="18"/>
          <w:szCs w:val="18"/>
        </w:rPr>
        <w:tab/>
      </w:r>
      <w:r>
        <w:rPr>
          <w:rFonts w:hAnsiTheme="minorEastAsia"/>
          <w:sz w:val="18"/>
          <w:szCs w:val="18"/>
        </w:rPr>
        <w:tab/>
        <w:t>.owner</w:t>
      </w:r>
      <w:r>
        <w:rPr>
          <w:rFonts w:hAnsiTheme="minorEastAsia"/>
          <w:sz w:val="18"/>
          <w:szCs w:val="18"/>
        </w:rPr>
        <w:tab/>
        <w:t>= THIS_MODULE,</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t xml:space="preserve">.of_match_table = </w:t>
      </w:r>
      <w:r w:rsidR="003719E1">
        <w:rPr>
          <w:rFonts w:hAnsiTheme="minorEastAsia"/>
          <w:sz w:val="18"/>
          <w:szCs w:val="18"/>
        </w:rPr>
        <w:t xml:space="preserve">of_match_ptr(dt_ids), </w:t>
      </w:r>
    </w:p>
    <w:p w:rsidR="00CC62AD" w:rsidRPr="00CC62AD" w:rsidRDefault="00CC62AD" w:rsidP="00CC62AD">
      <w:pPr>
        <w:rPr>
          <w:rFonts w:hAnsiTheme="minorEastAsia"/>
          <w:sz w:val="18"/>
          <w:szCs w:val="18"/>
        </w:rPr>
      </w:pPr>
      <w:r w:rsidRPr="00CC62AD">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.probe</w:t>
      </w:r>
      <w:r>
        <w:rPr>
          <w:rFonts w:hAnsiTheme="minorEastAsia"/>
          <w:sz w:val="18"/>
          <w:szCs w:val="18"/>
        </w:rPr>
        <w:tab/>
      </w:r>
      <w:r>
        <w:rPr>
          <w:rFonts w:hAnsiTheme="minorEastAsia"/>
          <w:sz w:val="18"/>
          <w:szCs w:val="18"/>
        </w:rPr>
        <w:tab/>
        <w:t>= spi_lcd_probe,</w:t>
      </w:r>
    </w:p>
    <w:p w:rsidR="00CC62AD" w:rsidRPr="00CC62AD" w:rsidRDefault="003719E1" w:rsidP="00CC62AD">
      <w:pPr>
        <w:rPr>
          <w:rFonts w:hAnsiTheme="minorEastAsia"/>
          <w:sz w:val="18"/>
          <w:szCs w:val="18"/>
        </w:rPr>
      </w:pPr>
      <w:r>
        <w:rPr>
          <w:rFonts w:hAnsiTheme="minorEastAsia"/>
          <w:sz w:val="18"/>
          <w:szCs w:val="18"/>
        </w:rPr>
        <w:tab/>
        <w:t>.remove</w:t>
      </w:r>
      <w:r>
        <w:rPr>
          <w:rFonts w:hAnsiTheme="minorEastAsia"/>
          <w:sz w:val="18"/>
          <w:szCs w:val="18"/>
        </w:rPr>
        <w:tab/>
      </w:r>
      <w:r>
        <w:rPr>
          <w:rFonts w:hAnsiTheme="minorEastAsia"/>
          <w:sz w:val="18"/>
          <w:szCs w:val="18"/>
        </w:rPr>
        <w:tab/>
        <w:t>= spi_lcd_remove,</w:t>
      </w:r>
    </w:p>
    <w:p w:rsidR="00CC62AD" w:rsidRPr="00CC62AD" w:rsidRDefault="003719E1"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long spilcd_ioctl(struct file *filp, unsig</w:t>
      </w:r>
      <w:r w:rsidR="003719E1">
        <w:rPr>
          <w:rFonts w:hAnsiTheme="minorEastAsia"/>
          <w:sz w:val="18"/>
          <w:szCs w:val="18"/>
        </w:rPr>
        <w:t>ned int cmd, unsigned long arg)</w:t>
      </w:r>
    </w:p>
    <w:p w:rsidR="00CC62AD" w:rsidRPr="00CC62AD" w:rsidRDefault="003719E1" w:rsidP="00CC62AD">
      <w:pPr>
        <w:rPr>
          <w:rFonts w:hAnsiTheme="minorEastAsia"/>
          <w:sz w:val="18"/>
          <w:szCs w:val="18"/>
        </w:rPr>
      </w:pPr>
      <w:r>
        <w:rPr>
          <w:rFonts w:hAnsiTheme="minorEastAsia"/>
          <w:sz w:val="18"/>
          <w:szCs w:val="18"/>
        </w:rPr>
        <w:lastRenderedPageBreak/>
        <w:t>{</w:t>
      </w:r>
    </w:p>
    <w:p w:rsidR="00CC62AD" w:rsidRPr="00CC62AD" w:rsidRDefault="00CC62AD" w:rsidP="00CC62AD">
      <w:pPr>
        <w:rPr>
          <w:rFonts w:hAnsiTheme="minorEastAsia"/>
          <w:sz w:val="18"/>
          <w:szCs w:val="18"/>
        </w:rPr>
      </w:pPr>
      <w:r w:rsidRPr="00CC62AD">
        <w:rPr>
          <w:rFonts w:hAnsiTheme="minorEastAsia"/>
          <w:sz w:val="18"/>
          <w:szCs w:val="18"/>
        </w:rPr>
        <w:tab/>
      </w:r>
      <w:r w:rsidR="003719E1">
        <w:rPr>
          <w:rFonts w:hAnsiTheme="minorEastAsia"/>
          <w:sz w:val="18"/>
          <w:szCs w:val="18"/>
        </w:rPr>
        <w:t>printk("lcd ioctl function\n");</w:t>
      </w:r>
    </w:p>
    <w:p w:rsidR="00CC62AD" w:rsidRPr="00CC62AD" w:rsidRDefault="003719E1" w:rsidP="00CC62AD">
      <w:pPr>
        <w:rPr>
          <w:rFonts w:hAnsiTheme="minorEastAsia"/>
          <w:sz w:val="18"/>
          <w:szCs w:val="18"/>
        </w:rPr>
      </w:pPr>
      <w:r>
        <w:rPr>
          <w:rFonts w:hAnsiTheme="minorEastAsia"/>
          <w:sz w:val="18"/>
          <w:szCs w:val="18"/>
        </w:rPr>
        <w:tab/>
        <w:t>switch(cmd){</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spilcd_WriteCmd(0x29); </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schedule_delayed_work(</w:t>
      </w:r>
      <w:r w:rsidR="003719E1">
        <w:rPr>
          <w:rFonts w:hAnsiTheme="minorEastAsia"/>
          <w:sz w:val="18"/>
          <w:szCs w:val="18"/>
        </w:rPr>
        <w:t>&amp;spilcd-&gt;delayed_worker,HZ/30);</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printk("open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case SPILCD_OFF:</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cancel_delayed_work</w:t>
      </w:r>
      <w:r w:rsidR="003719E1">
        <w:rPr>
          <w:rFonts w:hAnsiTheme="minorEastAsia"/>
          <w:sz w:val="18"/>
          <w:szCs w:val="18"/>
        </w:rPr>
        <w:t>_sync(&amp;spilcd-&gt;delayed_worker);</w:t>
      </w:r>
    </w:p>
    <w:p w:rsidR="00CC62AD" w:rsidRPr="00CC62AD" w:rsidRDefault="00CC62AD" w:rsidP="00CC62AD">
      <w:pPr>
        <w:rPr>
          <w:rFonts w:hAnsiTheme="minorEastAsia"/>
          <w:sz w:val="18"/>
          <w:szCs w:val="18"/>
        </w:rPr>
      </w:pPr>
      <w:r w:rsidRPr="00CC62AD">
        <w:rPr>
          <w:rFonts w:hAnsiTheme="minorEastAsia"/>
          <w:sz w:val="18"/>
          <w:szCs w:val="18"/>
        </w:rPr>
        <w:tab/>
      </w:r>
      <w:r w:rsidRPr="00CC62AD">
        <w:rPr>
          <w:rFonts w:hAnsiTheme="minorEastAsia"/>
          <w:sz w:val="18"/>
          <w:szCs w:val="18"/>
        </w:rPr>
        <w:tab/>
      </w:r>
      <w:r w:rsidRPr="00CC62AD">
        <w:rPr>
          <w:rFonts w:hAnsiTheme="minorEastAsia"/>
          <w:sz w:val="18"/>
          <w:szCs w:val="18"/>
        </w:rPr>
        <w:tab/>
        <w:t>spilcd</w:t>
      </w:r>
      <w:r w:rsidR="003719E1">
        <w:rPr>
          <w:rFonts w:hAnsiTheme="minorEastAsia"/>
          <w:sz w:val="18"/>
          <w:szCs w:val="18"/>
        </w:rPr>
        <w:t>_WriteCmd(0x28);  //display off</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printk("close lcd\n");</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default:</w:t>
      </w:r>
    </w:p>
    <w:p w:rsidR="00CC62AD" w:rsidRPr="00CC62AD" w:rsidRDefault="003719E1" w:rsidP="00CC62AD">
      <w:pPr>
        <w:rPr>
          <w:rFonts w:hAnsiTheme="minorEastAsia"/>
          <w:sz w:val="18"/>
          <w:szCs w:val="18"/>
        </w:rPr>
      </w:pPr>
      <w:r>
        <w:rPr>
          <w:rFonts w:hAnsiTheme="minorEastAsia"/>
          <w:sz w:val="18"/>
          <w:szCs w:val="18"/>
        </w:rPr>
        <w:tab/>
      </w:r>
      <w:r>
        <w:rPr>
          <w:rFonts w:hAnsiTheme="minorEastAsia"/>
          <w:sz w:val="18"/>
          <w:szCs w:val="18"/>
        </w:rPr>
        <w:tab/>
        <w:t>break;</w:t>
      </w:r>
    </w:p>
    <w:p w:rsidR="00CC62AD" w:rsidRPr="00CC62AD" w:rsidRDefault="003719E1" w:rsidP="00CC62AD">
      <w:pPr>
        <w:rPr>
          <w:rFonts w:hAnsiTheme="minorEastAsia"/>
          <w:sz w:val="18"/>
          <w:szCs w:val="18"/>
        </w:rPr>
      </w:pPr>
      <w:r>
        <w:rPr>
          <w:rFonts w:hAnsiTheme="minorEastAsia"/>
          <w:sz w:val="18"/>
          <w:szCs w:val="18"/>
        </w:rPr>
        <w:tab/>
        <w:t>}</w:t>
      </w:r>
    </w:p>
    <w:p w:rsidR="00CC62AD" w:rsidRPr="00CC62AD" w:rsidRDefault="003719E1"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spilcd_open(struct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static int spilcd_release(struct i</w:t>
      </w:r>
      <w:r w:rsidR="00C61CDA">
        <w:rPr>
          <w:rFonts w:hAnsiTheme="minorEastAsia"/>
          <w:sz w:val="18"/>
          <w:szCs w:val="18"/>
        </w:rPr>
        <w:t>node *inode, struct file *filp)</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return 0;</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static const struct </w:t>
      </w:r>
      <w:r w:rsidR="00C61CDA">
        <w:rPr>
          <w:rFonts w:hAnsiTheme="minorEastAsia"/>
          <w:sz w:val="18"/>
          <w:szCs w:val="18"/>
        </w:rPr>
        <w:t>file_operations spilcd_fops = {</w:t>
      </w:r>
    </w:p>
    <w:p w:rsidR="00CC62AD" w:rsidRPr="00CC62AD" w:rsidRDefault="00CC62AD" w:rsidP="00CC62AD">
      <w:pPr>
        <w:rPr>
          <w:rFonts w:hAnsiTheme="minorEastAsia"/>
          <w:sz w:val="18"/>
          <w:szCs w:val="18"/>
        </w:rPr>
      </w:pPr>
      <w:r w:rsidRPr="00CC62AD">
        <w:rPr>
          <w:rFonts w:hAnsiTheme="minorEastAsia"/>
          <w:sz w:val="18"/>
          <w:szCs w:val="18"/>
        </w:rPr>
        <w:tab/>
        <w:t>.owner =</w:t>
      </w:r>
      <w:r w:rsidRPr="00CC62AD">
        <w:rPr>
          <w:rFonts w:hAnsiTheme="minorEastAsia"/>
          <w:sz w:val="18"/>
          <w:szCs w:val="18"/>
        </w:rPr>
        <w:tab/>
        <w:t>THIS_MODULE</w:t>
      </w:r>
      <w:r w:rsidR="00C61CDA">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ab/>
        <w:t>.open =</w:t>
      </w:r>
      <w:r>
        <w:rPr>
          <w:rFonts w:hAnsiTheme="minorEastAsia"/>
          <w:sz w:val="18"/>
          <w:szCs w:val="18"/>
        </w:rPr>
        <w:tab/>
      </w:r>
      <w:r>
        <w:rPr>
          <w:rFonts w:hAnsiTheme="minorEastAsia"/>
          <w:sz w:val="18"/>
          <w:szCs w:val="18"/>
        </w:rPr>
        <w:tab/>
        <w:t>spilcd_open,</w:t>
      </w:r>
    </w:p>
    <w:p w:rsidR="00CC62AD" w:rsidRPr="00CC62AD" w:rsidRDefault="00CC62AD" w:rsidP="00CC62AD">
      <w:pPr>
        <w:rPr>
          <w:rFonts w:hAnsiTheme="minorEastAsia"/>
          <w:sz w:val="18"/>
          <w:szCs w:val="18"/>
        </w:rPr>
      </w:pPr>
      <w:r w:rsidRPr="00CC62AD">
        <w:rPr>
          <w:rFonts w:hAnsiTheme="minorEastAsia"/>
          <w:sz w:val="18"/>
          <w:szCs w:val="18"/>
        </w:rPr>
        <w:tab/>
      </w:r>
      <w:r w:rsidR="00C61CDA">
        <w:rPr>
          <w:rFonts w:hAnsiTheme="minorEastAsia"/>
          <w:sz w:val="18"/>
          <w:szCs w:val="18"/>
        </w:rPr>
        <w:t>.unlocked_ioctl = spilcd_ioctl,</w:t>
      </w:r>
    </w:p>
    <w:p w:rsidR="00CC62AD" w:rsidRPr="00CC62AD" w:rsidRDefault="00C61CDA" w:rsidP="00CC62AD">
      <w:pPr>
        <w:rPr>
          <w:rFonts w:hAnsiTheme="minorEastAsia"/>
          <w:sz w:val="18"/>
          <w:szCs w:val="18"/>
        </w:rPr>
      </w:pPr>
      <w:r>
        <w:rPr>
          <w:rFonts w:hAnsiTheme="minorEastAsia"/>
          <w:sz w:val="18"/>
          <w:szCs w:val="18"/>
        </w:rPr>
        <w:tab/>
        <w:t>.release = spilcd_release,</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stati</w:t>
      </w:r>
      <w:r w:rsidR="00C61CDA">
        <w:rPr>
          <w:rFonts w:hAnsiTheme="minorEastAsia"/>
          <w:sz w:val="18"/>
          <w:szCs w:val="18"/>
        </w:rPr>
        <w:t>c int __init spi_lcd_init(void)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ab/>
        <w:t>major = register_chr</w:t>
      </w:r>
      <w:r w:rsidR="00C61CDA">
        <w:rPr>
          <w:rFonts w:hAnsiTheme="minorEastAsia"/>
          <w:sz w:val="18"/>
          <w:szCs w:val="18"/>
        </w:rPr>
        <w:t>dev(0, "spilcd", &amp;spilcd_fops);</w:t>
      </w:r>
    </w:p>
    <w:p w:rsidR="00CC62AD" w:rsidRPr="00CC62AD" w:rsidRDefault="00CC62AD" w:rsidP="00CC62AD">
      <w:pPr>
        <w:rPr>
          <w:rFonts w:hAnsiTheme="minorEastAsia"/>
          <w:sz w:val="18"/>
          <w:szCs w:val="18"/>
        </w:rPr>
      </w:pPr>
      <w:r w:rsidRPr="00CC62AD">
        <w:rPr>
          <w:rFonts w:hAnsiTheme="minorEastAsia"/>
          <w:sz w:val="18"/>
          <w:szCs w:val="18"/>
        </w:rPr>
        <w:tab/>
        <w:t>class = class</w:t>
      </w:r>
      <w:r w:rsidR="00C61CDA">
        <w:rPr>
          <w:rFonts w:hAnsiTheme="minorEastAsia"/>
          <w:sz w:val="18"/>
          <w:szCs w:val="18"/>
        </w:rPr>
        <w:t>_create(THIS_MODULE, "spilcd");</w:t>
      </w:r>
    </w:p>
    <w:p w:rsidR="00CC62AD" w:rsidRPr="00CC62AD" w:rsidRDefault="00CC62AD" w:rsidP="00CC62AD">
      <w:pPr>
        <w:rPr>
          <w:rFonts w:hAnsiTheme="minorEastAsia"/>
          <w:sz w:val="18"/>
          <w:szCs w:val="18"/>
        </w:rPr>
      </w:pPr>
      <w:r w:rsidRPr="00CC62AD">
        <w:rPr>
          <w:rFonts w:hAnsiTheme="minorEastAsia"/>
          <w:sz w:val="18"/>
          <w:szCs w:val="18"/>
        </w:rPr>
        <w:tab/>
        <w:t>device_create(class, NULL, MK</w:t>
      </w:r>
      <w:r w:rsidR="00C61CDA">
        <w:rPr>
          <w:rFonts w:hAnsiTheme="minorEastAsia"/>
          <w:sz w:val="18"/>
          <w:szCs w:val="18"/>
        </w:rPr>
        <w:t>DEV(major, 0), NULL, "spilcd");</w:t>
      </w:r>
    </w:p>
    <w:p w:rsidR="00CC62AD" w:rsidRPr="00CC62AD" w:rsidRDefault="00CC62AD" w:rsidP="00CC62AD">
      <w:pPr>
        <w:rPr>
          <w:rFonts w:hAnsiTheme="minorEastAsia"/>
          <w:sz w:val="18"/>
          <w:szCs w:val="18"/>
        </w:rPr>
      </w:pPr>
      <w:r w:rsidRPr="00CC62AD">
        <w:rPr>
          <w:rFonts w:hAnsiTheme="minorEastAsia"/>
          <w:sz w:val="18"/>
          <w:szCs w:val="18"/>
        </w:rPr>
        <w:t xml:space="preserve">    return spi</w:t>
      </w:r>
      <w:r w:rsidR="00C61CDA">
        <w:rPr>
          <w:rFonts w:hAnsiTheme="minorEastAsia"/>
          <w:sz w:val="18"/>
          <w:szCs w:val="18"/>
        </w:rPr>
        <w:t>_register_driver(&amp;spi_lcd_drv);</w:t>
      </w:r>
    </w:p>
    <w:p w:rsidR="00CC62AD" w:rsidRPr="00CC62AD" w:rsidRDefault="00CC62AD" w:rsidP="00CC62AD">
      <w:pPr>
        <w:rPr>
          <w:rFonts w:hAnsiTheme="minorEastAsia"/>
          <w:sz w:val="18"/>
          <w:szCs w:val="18"/>
        </w:rPr>
      </w:pPr>
      <w:r w:rsidRPr="00CC62AD">
        <w:rPr>
          <w:rFonts w:hAnsiTheme="minorEastAsia"/>
          <w:sz w:val="18"/>
          <w:szCs w:val="18"/>
        </w:rPr>
        <w:t>}</w:t>
      </w:r>
      <w:r w:rsidRPr="00CC62AD">
        <w:rPr>
          <w:rFonts w:hAnsiTheme="minorEastAsia"/>
          <w:sz w:val="18"/>
          <w:szCs w:val="18"/>
        </w:rPr>
        <w:cr/>
      </w:r>
    </w:p>
    <w:p w:rsidR="00CC62AD" w:rsidRPr="00CC62AD" w:rsidRDefault="00CC62AD" w:rsidP="00CC62AD">
      <w:pPr>
        <w:rPr>
          <w:rFonts w:hAnsiTheme="minorEastAsia"/>
          <w:sz w:val="18"/>
          <w:szCs w:val="18"/>
        </w:rPr>
      </w:pPr>
      <w:r w:rsidRPr="00CC62AD">
        <w:rPr>
          <w:rFonts w:hAnsiTheme="minorEastAsia"/>
          <w:sz w:val="18"/>
          <w:szCs w:val="18"/>
        </w:rPr>
        <w:t xml:space="preserve">static </w:t>
      </w:r>
      <w:r w:rsidR="00C61CDA">
        <w:rPr>
          <w:rFonts w:hAnsiTheme="minorEastAsia"/>
          <w:sz w:val="18"/>
          <w:szCs w:val="18"/>
        </w:rPr>
        <w:t xml:space="preserve"> void __exit spi_lcd_exit(void)</w:t>
      </w:r>
    </w:p>
    <w:p w:rsidR="00CC62AD" w:rsidRPr="00CC62AD" w:rsidRDefault="00C61CDA" w:rsidP="00CC62AD">
      <w:pPr>
        <w:rPr>
          <w:rFonts w:hAnsiTheme="minorEastAsia"/>
          <w:sz w:val="18"/>
          <w:szCs w:val="18"/>
        </w:rPr>
      </w:pPr>
      <w:r>
        <w:rPr>
          <w:rFonts w:hAnsiTheme="minorEastAsia"/>
          <w:sz w:val="18"/>
          <w:szCs w:val="18"/>
        </w:rPr>
        <w:t>{</w:t>
      </w:r>
    </w:p>
    <w:p w:rsidR="00CC62AD" w:rsidRPr="00CC62AD" w:rsidRDefault="00CC62AD" w:rsidP="00CC62AD">
      <w:pPr>
        <w:rPr>
          <w:rFonts w:hAnsiTheme="minorEastAsia"/>
          <w:sz w:val="18"/>
          <w:szCs w:val="18"/>
        </w:rPr>
      </w:pPr>
      <w:r w:rsidRPr="00CC62AD">
        <w:rPr>
          <w:rFonts w:hAnsiTheme="minorEastAsia"/>
          <w:sz w:val="18"/>
          <w:szCs w:val="18"/>
        </w:rPr>
        <w:t xml:space="preserve">    spi_u</w:t>
      </w:r>
      <w:r w:rsidR="00C61CDA">
        <w:rPr>
          <w:rFonts w:hAnsiTheme="minorEastAsia"/>
          <w:sz w:val="18"/>
          <w:szCs w:val="18"/>
        </w:rPr>
        <w:t>nregister_driver(&amp;spi_lcd_drv);</w:t>
      </w:r>
    </w:p>
    <w:p w:rsidR="00CC62AD" w:rsidRPr="00CC62AD" w:rsidRDefault="00CC62AD" w:rsidP="00CC62AD">
      <w:pPr>
        <w:rPr>
          <w:rFonts w:hAnsiTheme="minorEastAsia"/>
          <w:sz w:val="18"/>
          <w:szCs w:val="18"/>
        </w:rPr>
      </w:pPr>
      <w:r w:rsidRPr="00CC62AD">
        <w:rPr>
          <w:rFonts w:hAnsiTheme="minorEastAsia"/>
          <w:sz w:val="18"/>
          <w:szCs w:val="18"/>
        </w:rPr>
        <w:tab/>
        <w:t>device_d</w:t>
      </w:r>
      <w:r w:rsidR="00C61CDA">
        <w:rPr>
          <w:rFonts w:hAnsiTheme="minorEastAsia"/>
          <w:sz w:val="18"/>
          <w:szCs w:val="18"/>
        </w:rPr>
        <w:t>estroy(class, MKDEV(major, 0));</w:t>
      </w:r>
    </w:p>
    <w:p w:rsidR="00CC62AD" w:rsidRPr="00CC62AD" w:rsidRDefault="00C61CDA" w:rsidP="00CC62AD">
      <w:pPr>
        <w:rPr>
          <w:rFonts w:hAnsiTheme="minorEastAsia"/>
          <w:sz w:val="18"/>
          <w:szCs w:val="18"/>
        </w:rPr>
      </w:pPr>
      <w:r>
        <w:rPr>
          <w:rFonts w:hAnsiTheme="minorEastAsia"/>
          <w:sz w:val="18"/>
          <w:szCs w:val="18"/>
        </w:rPr>
        <w:lastRenderedPageBreak/>
        <w:tab/>
        <w:t>class_destroy(class);</w:t>
      </w:r>
    </w:p>
    <w:p w:rsidR="00CC62AD" w:rsidRPr="00CC62AD" w:rsidRDefault="00CC62AD" w:rsidP="00CC62AD">
      <w:pPr>
        <w:rPr>
          <w:rFonts w:hAnsiTheme="minorEastAsia"/>
          <w:sz w:val="18"/>
          <w:szCs w:val="18"/>
        </w:rPr>
      </w:pPr>
      <w:r w:rsidRPr="00CC62AD">
        <w:rPr>
          <w:rFonts w:hAnsiTheme="minorEastAsia"/>
          <w:sz w:val="18"/>
          <w:szCs w:val="18"/>
        </w:rPr>
        <w:tab/>
        <w:t>unregiste</w:t>
      </w:r>
      <w:r w:rsidR="00C61CDA">
        <w:rPr>
          <w:rFonts w:hAnsiTheme="minorEastAsia"/>
          <w:sz w:val="18"/>
          <w:szCs w:val="18"/>
        </w:rPr>
        <w:t>r_chrdev(major, "spilcd");</w:t>
      </w:r>
    </w:p>
    <w:p w:rsidR="00CC62AD" w:rsidRPr="00CC62AD" w:rsidRDefault="00C61CDA" w:rsidP="00B4129C">
      <w:pPr>
        <w:rPr>
          <w:rFonts w:hAnsiTheme="minorEastAsia"/>
          <w:sz w:val="18"/>
          <w:szCs w:val="18"/>
        </w:rPr>
      </w:pPr>
      <w:r>
        <w:rPr>
          <w:rFonts w:hAnsiTheme="minorEastAsia"/>
          <w:sz w:val="18"/>
          <w:szCs w:val="18"/>
        </w:rPr>
        <w:t>}</w:t>
      </w:r>
    </w:p>
    <w:p w:rsidR="00CC62AD" w:rsidRPr="00CC62AD" w:rsidRDefault="00C61CDA" w:rsidP="00CC62AD">
      <w:pPr>
        <w:rPr>
          <w:rFonts w:hAnsiTheme="minorEastAsia"/>
          <w:sz w:val="18"/>
          <w:szCs w:val="18"/>
        </w:rPr>
      </w:pPr>
      <w:r>
        <w:rPr>
          <w:rFonts w:hAnsiTheme="minorEastAsia"/>
          <w:sz w:val="18"/>
          <w:szCs w:val="18"/>
        </w:rPr>
        <w:t>module_init(spi_lcd_init);</w:t>
      </w:r>
    </w:p>
    <w:p w:rsidR="00CC62AD" w:rsidRPr="00CC62AD" w:rsidRDefault="00C61CDA" w:rsidP="00CC62AD">
      <w:pPr>
        <w:rPr>
          <w:rFonts w:hAnsiTheme="minorEastAsia"/>
          <w:sz w:val="18"/>
          <w:szCs w:val="18"/>
        </w:rPr>
      </w:pPr>
      <w:r>
        <w:rPr>
          <w:rFonts w:hAnsiTheme="minorEastAsia"/>
          <w:sz w:val="18"/>
          <w:szCs w:val="18"/>
        </w:rPr>
        <w:t>module_exit(spi_lcd_exit);</w:t>
      </w:r>
    </w:p>
    <w:p w:rsidR="00CC62AD" w:rsidRPr="00CC62AD" w:rsidRDefault="00CC62AD" w:rsidP="00CC62AD">
      <w:pPr>
        <w:rPr>
          <w:rFonts w:hAnsiTheme="minorEastAsia"/>
          <w:sz w:val="18"/>
          <w:szCs w:val="18"/>
        </w:rPr>
      </w:pPr>
      <w:r w:rsidRPr="00CC62AD">
        <w:rPr>
          <w:rFonts w:hAnsiTheme="minorEastAsia"/>
          <w:sz w:val="18"/>
          <w:szCs w:val="18"/>
        </w:rPr>
        <w:t>MODULE</w:t>
      </w:r>
      <w:r w:rsidR="00C61CDA">
        <w:rPr>
          <w:rFonts w:hAnsiTheme="minorEastAsia"/>
          <w:sz w:val="18"/>
          <w:szCs w:val="18"/>
        </w:rPr>
        <w:t>_DESCRIPTION("SPI lcd Driver");</w:t>
      </w:r>
    </w:p>
    <w:p w:rsidR="009F5C74" w:rsidRPr="009F5C74" w:rsidRDefault="00CC62AD" w:rsidP="00AE1818">
      <w:r w:rsidRPr="00CC62AD">
        <w:rPr>
          <w:rFonts w:hAnsiTheme="minorEastAsia"/>
          <w:sz w:val="18"/>
          <w:szCs w:val="18"/>
        </w:rPr>
        <w:t>MODULE_LICENSE("GPL");</w:t>
      </w:r>
      <w:r w:rsidRPr="00CC62AD">
        <w:rPr>
          <w:rFonts w:hAnsiTheme="minorEastAsia"/>
          <w:sz w:val="18"/>
          <w:szCs w:val="18"/>
        </w:rPr>
        <w:cr/>
      </w:r>
    </w:p>
    <w:p w:rsidR="007D329D" w:rsidRDefault="00473D1E" w:rsidP="00652C1F">
      <w:pPr>
        <w:pStyle w:val="2"/>
      </w:pPr>
      <w:bookmarkStart w:id="52" w:name="_Toc12546974"/>
      <w:r>
        <w:t>5</w:t>
      </w:r>
      <w:r w:rsidR="007D329D">
        <w:t xml:space="preserve">.4 </w:t>
      </w:r>
      <w:r w:rsidR="007D329D">
        <w:rPr>
          <w:rFonts w:hint="eastAsia"/>
        </w:rPr>
        <w:t>测试</w:t>
      </w:r>
      <w:bookmarkEnd w:id="52"/>
    </w:p>
    <w:p w:rsidR="00C60C97" w:rsidRPr="00C60C97" w:rsidRDefault="00C60C97" w:rsidP="00C60C97">
      <w:r>
        <w:rPr>
          <w:rFonts w:hint="eastAsia"/>
        </w:rPr>
        <w:t>打开a</w:t>
      </w:r>
      <w:r>
        <w:t>db模式</w:t>
      </w:r>
      <w:r>
        <w:rPr>
          <w:rFonts w:hint="eastAsia"/>
        </w:rPr>
        <w:t>cm</w:t>
      </w:r>
      <w:r>
        <w:t>d命令行，在</w:t>
      </w:r>
      <w:r>
        <w:rPr>
          <w:rFonts w:hint="eastAsia"/>
        </w:rPr>
        <w:t>没有</w:t>
      </w:r>
      <w:r>
        <w:t>登录板子</w:t>
      </w:r>
      <w:r>
        <w:rPr>
          <w:rFonts w:hint="eastAsia"/>
        </w:rPr>
        <w:t>情况</w:t>
      </w:r>
      <w:r>
        <w:t>下执行：</w:t>
      </w:r>
    </w:p>
    <w:p w:rsidR="00C60C97" w:rsidRDefault="00C60C97" w:rsidP="00C60C97">
      <w:r>
        <w:t>adb</w:t>
      </w:r>
      <w:r>
        <w:rPr>
          <w:rFonts w:hint="eastAsia"/>
        </w:rPr>
        <w:t xml:space="preserve"> </w:t>
      </w:r>
      <w:r>
        <w:t xml:space="preserve">push </w:t>
      </w:r>
      <w:r>
        <w:t>“</w:t>
      </w:r>
      <w:r>
        <w:t>myfb.ko</w:t>
      </w:r>
      <w:r>
        <w:t>”</w:t>
      </w:r>
      <w:r>
        <w:t xml:space="preserve"> </w:t>
      </w:r>
      <w:r>
        <w:t>“</w:t>
      </w:r>
      <w:r>
        <w:t>tmp</w:t>
      </w:r>
      <w:r>
        <w:t>”</w:t>
      </w:r>
    </w:p>
    <w:p w:rsidR="00C60C97" w:rsidRDefault="00C60C97" w:rsidP="00C60C97">
      <w:r>
        <w:t xml:space="preserve">adb push </w:t>
      </w:r>
      <w:r>
        <w:t>“</w:t>
      </w:r>
      <w:r>
        <w:t>HZK16</w:t>
      </w:r>
      <w:r>
        <w:t>”</w:t>
      </w:r>
      <w:r>
        <w:t xml:space="preserve">  </w:t>
      </w:r>
      <w:r>
        <w:t>“</w:t>
      </w:r>
      <w:r>
        <w:t>tmp</w:t>
      </w:r>
      <w:r>
        <w:t>”</w:t>
      </w:r>
    </w:p>
    <w:p w:rsidR="000675C4" w:rsidRDefault="00C60C97" w:rsidP="000675C4">
      <w:r>
        <w:t xml:space="preserve">adb push </w:t>
      </w:r>
      <w:r>
        <w:t>“</w:t>
      </w:r>
      <w:r>
        <w:t>show_font</w:t>
      </w:r>
      <w:r>
        <w:t>”</w:t>
      </w:r>
      <w:r>
        <w:rPr>
          <w:rFonts w:hint="eastAsia"/>
        </w:rPr>
        <w:t xml:space="preserve"> </w:t>
      </w:r>
      <w:r>
        <w:t>“</w:t>
      </w:r>
      <w:r>
        <w:t>tmp</w:t>
      </w:r>
      <w:r>
        <w:t>”</w:t>
      </w:r>
    </w:p>
    <w:p w:rsidR="00C60C97" w:rsidRDefault="00C60C97" w:rsidP="000675C4">
      <w:r>
        <w:rPr>
          <w:rFonts w:hint="eastAsia"/>
        </w:rPr>
        <w:t>连接</w:t>
      </w:r>
      <w:r>
        <w:t>调试</w:t>
      </w:r>
      <w:r>
        <w:rPr>
          <w:rFonts w:hint="eastAsia"/>
        </w:rPr>
        <w:t>串口</w:t>
      </w:r>
    </w:p>
    <w:p w:rsidR="00C60C97" w:rsidRDefault="00C60C97" w:rsidP="000675C4">
      <w:r>
        <w:t xml:space="preserve">adb shell </w:t>
      </w:r>
      <w:r>
        <w:rPr>
          <w:rFonts w:hint="eastAsia"/>
        </w:rPr>
        <w:t>登录</w:t>
      </w:r>
      <w:r>
        <w:t>到板子</w:t>
      </w:r>
    </w:p>
    <w:p w:rsidR="00C60C97" w:rsidRDefault="00C60C97" w:rsidP="000675C4">
      <w:r>
        <w:rPr>
          <w:rFonts w:hint="eastAsia"/>
        </w:rPr>
        <w:t>cd</w:t>
      </w:r>
      <w:r>
        <w:t xml:space="preserve"> /tmp/</w:t>
      </w:r>
    </w:p>
    <w:p w:rsidR="00C60C97" w:rsidRDefault="00C60C97" w:rsidP="000675C4">
      <w:r>
        <w:t>insmod myfb.ko</w:t>
      </w:r>
    </w:p>
    <w:p w:rsidR="00C60C97" w:rsidRDefault="00C60C97" w:rsidP="000675C4">
      <w:r>
        <w:t>chmod 777 show_font</w:t>
      </w:r>
    </w:p>
    <w:p w:rsidR="00C60C97" w:rsidRDefault="00C60C97" w:rsidP="000675C4">
      <w:r>
        <w:t xml:space="preserve">./show_font </w:t>
      </w:r>
      <w:r>
        <w:rPr>
          <w:rFonts w:hint="eastAsia"/>
        </w:rPr>
        <w:t>发现</w:t>
      </w:r>
      <w:r>
        <w:t>板子上面显示字符</w:t>
      </w:r>
      <w:r>
        <w:rPr>
          <w:rFonts w:hint="eastAsia"/>
        </w:rPr>
        <w:t>A和</w:t>
      </w:r>
      <w:r>
        <w:t>汉字中</w:t>
      </w:r>
    </w:p>
    <w:p w:rsidR="00DA0246" w:rsidRDefault="00473D1E" w:rsidP="00857617">
      <w:pPr>
        <w:pStyle w:val="1"/>
      </w:pPr>
      <w:bookmarkStart w:id="53" w:name="_Toc12546975"/>
      <w:r>
        <w:t>6</w:t>
      </w:r>
      <w:r w:rsidR="00DA0246">
        <w:rPr>
          <w:rFonts w:hint="eastAsia"/>
        </w:rPr>
        <w:t xml:space="preserve"> </w:t>
      </w:r>
      <w:r w:rsidR="00DA0246">
        <w:rPr>
          <w:rFonts w:hint="eastAsia"/>
        </w:rPr>
        <w:t>触摸屏</w:t>
      </w:r>
      <w:r w:rsidR="00DA0246">
        <w:rPr>
          <w:rFonts w:hint="eastAsia"/>
        </w:rPr>
        <w:t>ft</w:t>
      </w:r>
      <w:r w:rsidR="00DA0246">
        <w:t>6236</w:t>
      </w:r>
      <w:r w:rsidR="00F855B2">
        <w:rPr>
          <w:rFonts w:hint="eastAsia"/>
        </w:rPr>
        <w:t>驱动</w:t>
      </w:r>
      <w:bookmarkEnd w:id="53"/>
    </w:p>
    <w:p w:rsidR="00135242" w:rsidRDefault="00473D1E" w:rsidP="005024C2">
      <w:pPr>
        <w:pStyle w:val="2"/>
      </w:pPr>
      <w:bookmarkStart w:id="54" w:name="_Toc12546976"/>
      <w:r>
        <w:t>6</w:t>
      </w:r>
      <w:r w:rsidR="00135242">
        <w:rPr>
          <w:rFonts w:hint="eastAsia"/>
        </w:rPr>
        <w:t xml:space="preserve">.1 </w:t>
      </w:r>
      <w:r w:rsidR="00135242">
        <w:rPr>
          <w:rFonts w:hint="eastAsia"/>
        </w:rPr>
        <w:t>设计</w:t>
      </w:r>
      <w:r w:rsidR="00135242">
        <w:t>思路</w:t>
      </w:r>
      <w:bookmarkEnd w:id="54"/>
    </w:p>
    <w:p w:rsidR="00C60C97" w:rsidRDefault="00135242" w:rsidP="000675C4">
      <w:r>
        <w:t>Ft6236</w:t>
      </w:r>
      <w:r>
        <w:rPr>
          <w:rFonts w:hint="eastAsia"/>
        </w:rPr>
        <w:t>有数据</w:t>
      </w:r>
      <w:r>
        <w:t>时会产生中断</w:t>
      </w:r>
      <w:r>
        <w:rPr>
          <w:rFonts w:hint="eastAsia"/>
        </w:rPr>
        <w:t>。</w:t>
      </w:r>
      <w:r>
        <w:t>然后</w:t>
      </w:r>
      <w:r>
        <w:rPr>
          <w:rFonts w:hint="eastAsia"/>
        </w:rPr>
        <w:t>通过</w:t>
      </w:r>
      <w:r>
        <w:t>i</w:t>
      </w:r>
      <w:r>
        <w:rPr>
          <w:rFonts w:hint="eastAsia"/>
        </w:rPr>
        <w:t>2c</w:t>
      </w:r>
      <w:r>
        <w:t>接口</w:t>
      </w:r>
      <w:r>
        <w:rPr>
          <w:rFonts w:hint="eastAsia"/>
        </w:rPr>
        <w:t>读取</w:t>
      </w:r>
      <w:r>
        <w:t>数据。</w:t>
      </w:r>
    </w:p>
    <w:p w:rsidR="005024C2" w:rsidRDefault="00473D1E" w:rsidP="005024C2">
      <w:pPr>
        <w:pStyle w:val="2"/>
      </w:pPr>
      <w:bookmarkStart w:id="55" w:name="_Toc12546977"/>
      <w:r>
        <w:t>6</w:t>
      </w:r>
      <w:r w:rsidR="005024C2">
        <w:t xml:space="preserve">.2 </w:t>
      </w:r>
      <w:r w:rsidR="005024C2">
        <w:rPr>
          <w:rFonts w:hint="eastAsia"/>
        </w:rPr>
        <w:t>配置</w:t>
      </w:r>
      <w:r w:rsidR="005024C2">
        <w:rPr>
          <w:rFonts w:hint="eastAsia"/>
        </w:rPr>
        <w:t>dts</w:t>
      </w:r>
      <w:bookmarkEnd w:id="55"/>
    </w:p>
    <w:p w:rsidR="007A0146" w:rsidRDefault="007A0146" w:rsidP="007A0146">
      <w:r>
        <w:rPr>
          <w:rFonts w:hint="eastAsia"/>
        </w:rPr>
        <w:t>引用</w:t>
      </w:r>
      <w:r>
        <w:t>配置</w:t>
      </w:r>
    </w:p>
    <w:p w:rsidR="007A0146" w:rsidRPr="007A0146" w:rsidRDefault="007A0146" w:rsidP="007A0146">
      <w:r>
        <w:t>rk3308-voice-module-mainboard-v10-aarch32.dtsi</w:t>
      </w:r>
      <w:r>
        <w:rPr>
          <w:rFonts w:hint="eastAsia"/>
        </w:rPr>
        <w:t>中</w:t>
      </w:r>
      <w:r>
        <w:t>引用rk3308.dtsi</w:t>
      </w:r>
    </w:p>
    <w:p w:rsidR="007A0146" w:rsidRDefault="007A0146" w:rsidP="007A0146">
      <w:r>
        <w:t>&amp;i2c3{</w:t>
      </w:r>
    </w:p>
    <w:p w:rsidR="007A0146" w:rsidRDefault="007A0146" w:rsidP="007A0146">
      <w:r>
        <w:tab/>
      </w:r>
      <w:r>
        <w:tab/>
        <w:t>status = "okay";</w:t>
      </w:r>
    </w:p>
    <w:p w:rsidR="007A0146" w:rsidRDefault="007A0146" w:rsidP="007A0146">
      <w:r>
        <w:tab/>
      </w:r>
      <w:r>
        <w:tab/>
        <w:t>ft6236:ft6236@0x38{</w:t>
      </w:r>
    </w:p>
    <w:p w:rsidR="007A0146" w:rsidRDefault="007A0146" w:rsidP="007A0146">
      <w:r>
        <w:tab/>
      </w:r>
      <w:r>
        <w:tab/>
      </w:r>
      <w:r>
        <w:tab/>
        <w:t>compatible = "ft6236";</w:t>
      </w:r>
    </w:p>
    <w:p w:rsidR="007A0146" w:rsidRDefault="007A0146" w:rsidP="007A0146">
      <w:r>
        <w:tab/>
      </w:r>
      <w:r>
        <w:tab/>
      </w:r>
      <w:r>
        <w:tab/>
        <w:t>status = "okay";</w:t>
      </w:r>
    </w:p>
    <w:p w:rsidR="007A0146" w:rsidRDefault="007A0146" w:rsidP="007A0146">
      <w:r>
        <w:tab/>
      </w:r>
      <w:r>
        <w:tab/>
      </w:r>
      <w:r>
        <w:tab/>
        <w:t>reg = &lt;0x38&gt;;</w:t>
      </w:r>
    </w:p>
    <w:p w:rsidR="007A0146" w:rsidRDefault="007A0146" w:rsidP="007A0146">
      <w:r>
        <w:tab/>
      </w:r>
      <w:r>
        <w:tab/>
      </w:r>
      <w:r>
        <w:tab/>
        <w:t>touchscreen-size-x=&lt;240&gt;;</w:t>
      </w:r>
    </w:p>
    <w:p w:rsidR="007A0146" w:rsidRDefault="007A0146" w:rsidP="007A0146">
      <w:r>
        <w:tab/>
      </w:r>
      <w:r>
        <w:tab/>
      </w:r>
      <w:r>
        <w:tab/>
        <w:t>touchscreen-size-y=&lt;320&gt;;</w:t>
      </w:r>
    </w:p>
    <w:p w:rsidR="007A0146" w:rsidRDefault="007A0146" w:rsidP="007A0146">
      <w:r>
        <w:tab/>
      </w:r>
      <w:r>
        <w:tab/>
      </w:r>
      <w:r>
        <w:tab/>
        <w:t>interrupts = &lt;&amp;gpio0 RK_PC2 IRQ_TYPE_EDGE_RISING&gt;;</w:t>
      </w:r>
    </w:p>
    <w:p w:rsidR="007A0146" w:rsidRDefault="007A0146" w:rsidP="007A0146">
      <w:r>
        <w:tab/>
      </w:r>
      <w:r>
        <w:tab/>
      </w:r>
      <w:r>
        <w:tab/>
        <w:t>reset-gpios=&lt;&amp;gpio</w:t>
      </w:r>
      <w:r w:rsidR="00665147">
        <w:t>2</w:t>
      </w:r>
      <w:r>
        <w:t xml:space="preserve">  RK_P</w:t>
      </w:r>
      <w:r w:rsidR="00665147">
        <w:t>A3</w:t>
      </w:r>
      <w:r>
        <w:t xml:space="preserve"> GPIO_ACTIVE_LOW&gt;;</w:t>
      </w:r>
    </w:p>
    <w:p w:rsidR="007A0146" w:rsidRDefault="007A0146" w:rsidP="007A0146">
      <w:r>
        <w:tab/>
      </w:r>
      <w:r>
        <w:tab/>
        <w:t>};</w:t>
      </w:r>
    </w:p>
    <w:p w:rsidR="007A0146" w:rsidRDefault="007A0146" w:rsidP="007A0146">
      <w:r>
        <w:tab/>
        <w:t>};</w:t>
      </w:r>
    </w:p>
    <w:p w:rsidR="00B87483" w:rsidRDefault="00B87483" w:rsidP="007A0146">
      <w:r>
        <w:t>rK3308.dtsi</w:t>
      </w:r>
      <w:r>
        <w:rPr>
          <w:rFonts w:hint="eastAsia"/>
        </w:rPr>
        <w:t>中</w:t>
      </w:r>
      <w:r>
        <w:t>i2c3</w:t>
      </w:r>
      <w:r>
        <w:rPr>
          <w:rFonts w:hint="eastAsia"/>
        </w:rPr>
        <w:t>配置</w:t>
      </w:r>
      <w:r>
        <w:t>，不</w:t>
      </w:r>
      <w:r>
        <w:rPr>
          <w:rFonts w:hint="eastAsia"/>
        </w:rPr>
        <w:t>修改</w:t>
      </w:r>
    </w:p>
    <w:p w:rsidR="00B87483" w:rsidRDefault="00B87483" w:rsidP="00B87483">
      <w:r>
        <w:tab/>
        <w:t>i2c3: i2c@ff070000 {</w:t>
      </w:r>
    </w:p>
    <w:p w:rsidR="00B87483" w:rsidRDefault="00B87483" w:rsidP="00B87483">
      <w:r>
        <w:lastRenderedPageBreak/>
        <w:tab/>
      </w:r>
      <w:r>
        <w:tab/>
        <w:t>compatible = "rockchip,rk3399-i2c";</w:t>
      </w:r>
    </w:p>
    <w:p w:rsidR="00B87483" w:rsidRDefault="00B87483" w:rsidP="00B87483">
      <w:r>
        <w:tab/>
      </w:r>
      <w:r>
        <w:tab/>
        <w:t>reg = &lt;0x0 0xff070000 0x0 0x1000&gt;;</w:t>
      </w:r>
    </w:p>
    <w:p w:rsidR="00B87483" w:rsidRDefault="00B87483" w:rsidP="00B87483">
      <w:r>
        <w:tab/>
      </w:r>
      <w:r>
        <w:tab/>
        <w:t>clocks = &lt;&amp;cru SCLK_I2C3&gt;, &lt;&amp;cru PCLK_I2C3&gt;;</w:t>
      </w:r>
    </w:p>
    <w:p w:rsidR="00B87483" w:rsidRDefault="00B87483" w:rsidP="00B87483">
      <w:r>
        <w:tab/>
      </w:r>
      <w:r>
        <w:tab/>
        <w:t>clock-names = "i2c", "pclk";</w:t>
      </w:r>
    </w:p>
    <w:p w:rsidR="00B87483" w:rsidRDefault="00B87483" w:rsidP="00B87483">
      <w:r>
        <w:tab/>
      </w:r>
      <w:r>
        <w:tab/>
        <w:t>interrupts = &lt;GIC_SPI 14 IRQ_TYPE_LEVEL_HIGH&gt;;</w:t>
      </w:r>
    </w:p>
    <w:p w:rsidR="00B87483" w:rsidRDefault="00B87483" w:rsidP="00B87483">
      <w:r>
        <w:tab/>
      </w:r>
      <w:r>
        <w:tab/>
        <w:t>pinctrl-names = "default";</w:t>
      </w:r>
    </w:p>
    <w:p w:rsidR="00B87483" w:rsidRDefault="00B87483" w:rsidP="00B87483">
      <w:r>
        <w:tab/>
      </w:r>
      <w:r>
        <w:tab/>
        <w:t>pinctrl-0 = &lt;&amp;i2c3m0_xfer&gt;;</w:t>
      </w:r>
    </w:p>
    <w:p w:rsidR="00B87483" w:rsidRDefault="00B87483" w:rsidP="00B87483">
      <w:r>
        <w:tab/>
      </w:r>
      <w:r>
        <w:tab/>
        <w:t>#address-cells = &lt;1&gt;;</w:t>
      </w:r>
    </w:p>
    <w:p w:rsidR="00B87483" w:rsidRDefault="00B87483" w:rsidP="00B87483">
      <w:r>
        <w:tab/>
      </w:r>
      <w:r>
        <w:tab/>
        <w:t>#size-cells = &lt;0&gt;;</w:t>
      </w:r>
    </w:p>
    <w:p w:rsidR="00B87483" w:rsidRDefault="000B092B" w:rsidP="00B87483">
      <w:r>
        <w:tab/>
      </w:r>
      <w:r>
        <w:tab/>
        <w:t>status = "disabled";</w:t>
      </w:r>
    </w:p>
    <w:p w:rsidR="00B87483" w:rsidRDefault="00B87483" w:rsidP="00B87483">
      <w:r>
        <w:tab/>
        <w:t>};</w:t>
      </w:r>
    </w:p>
    <w:p w:rsidR="00875769" w:rsidRPr="00875769" w:rsidRDefault="00473D1E" w:rsidP="00875769">
      <w:pPr>
        <w:pStyle w:val="2"/>
      </w:pPr>
      <w:bookmarkStart w:id="56" w:name="_Toc12546978"/>
      <w:r>
        <w:t>6</w:t>
      </w:r>
      <w:r w:rsidR="00875769">
        <w:t>.3</w:t>
      </w:r>
      <w:r w:rsidR="00875769">
        <w:rPr>
          <w:rFonts w:hint="eastAsia"/>
        </w:rPr>
        <w:t>驱动例程</w:t>
      </w:r>
      <w:bookmarkEnd w:id="56"/>
    </w:p>
    <w:p w:rsidR="00611D02" w:rsidRDefault="00611D02" w:rsidP="00875769">
      <w:r>
        <w:rPr>
          <w:rFonts w:hint="eastAsia"/>
        </w:rPr>
        <w:t>发现</w:t>
      </w:r>
      <w:r>
        <w:t>会有一定几率出现误触发问题，决定增加</w:t>
      </w:r>
      <w:r>
        <w:rPr>
          <w:rFonts w:hint="eastAsia"/>
        </w:rPr>
        <w:t>简单</w:t>
      </w:r>
      <w:r w:rsidR="00EB4718">
        <w:rPr>
          <w:rFonts w:hint="eastAsia"/>
        </w:rPr>
        <w:t>数据</w:t>
      </w:r>
      <w:r>
        <w:t>滤波</w:t>
      </w:r>
      <w:r>
        <w:rPr>
          <w:rFonts w:hint="eastAsia"/>
        </w:rPr>
        <w:t>。</w:t>
      </w:r>
    </w:p>
    <w:p w:rsidR="002951C0" w:rsidRPr="002951C0" w:rsidRDefault="00021CEA" w:rsidP="00875769">
      <w:r>
        <w:rPr>
          <w:rFonts w:hint="eastAsia"/>
        </w:rPr>
        <w:t>根据</w:t>
      </w:r>
      <w:r>
        <w:t>误触发打印的坐标点，一般一次</w:t>
      </w:r>
      <w:r>
        <w:rPr>
          <w:rFonts w:hint="eastAsia"/>
        </w:rPr>
        <w:t>只有</w:t>
      </w:r>
      <w:r>
        <w:t>一两个点。而</w:t>
      </w:r>
      <w:r>
        <w:rPr>
          <w:rFonts w:hint="eastAsia"/>
        </w:rPr>
        <w:t>每次</w:t>
      </w:r>
      <w:r>
        <w:t>触摸至少</w:t>
      </w:r>
      <w:r>
        <w:rPr>
          <w:rFonts w:hint="eastAsia"/>
        </w:rPr>
        <w:t>5个</w:t>
      </w:r>
      <w:r>
        <w:t>点</w:t>
      </w:r>
      <w:r w:rsidR="006476F1">
        <w:rPr>
          <w:rFonts w:hint="eastAsia"/>
        </w:rPr>
        <w:t>，</w:t>
      </w:r>
      <w:r w:rsidR="006476F1">
        <w:t>而且每次按下时间超过</w:t>
      </w:r>
      <w:r w:rsidR="006476F1">
        <w:rPr>
          <w:rFonts w:hint="eastAsia"/>
        </w:rPr>
        <w:t>10ms，</w:t>
      </w:r>
      <w:r>
        <w:t>因此</w:t>
      </w:r>
      <w:r>
        <w:rPr>
          <w:rFonts w:hint="eastAsia"/>
        </w:rPr>
        <w:t>可以</w:t>
      </w:r>
      <w:r w:rsidR="006476F1">
        <w:rPr>
          <w:rFonts w:hint="eastAsia"/>
        </w:rPr>
        <w:t>采用按键</w:t>
      </w:r>
      <w:r w:rsidR="006476F1">
        <w:t>的延时消</w:t>
      </w:r>
      <w:r w:rsidR="006476F1">
        <w:rPr>
          <w:rFonts w:hint="eastAsia"/>
        </w:rPr>
        <w:t>抖策略</w:t>
      </w:r>
      <w:r w:rsidR="006476F1">
        <w:t>。</w:t>
      </w:r>
    </w:p>
    <w:p w:rsidR="00801C94" w:rsidRDefault="00801C94" w:rsidP="00875769"/>
    <w:p w:rsidR="00875769" w:rsidRDefault="00473D1E" w:rsidP="008630E2">
      <w:pPr>
        <w:pStyle w:val="2"/>
      </w:pPr>
      <w:bookmarkStart w:id="57" w:name="_Toc12546979"/>
      <w:r>
        <w:t>6</w:t>
      </w:r>
      <w:r w:rsidR="00875769">
        <w:rPr>
          <w:rFonts w:hint="eastAsia"/>
        </w:rPr>
        <w:t xml:space="preserve">.4 </w:t>
      </w:r>
      <w:r w:rsidR="00875769">
        <w:rPr>
          <w:rFonts w:hint="eastAsia"/>
        </w:rPr>
        <w:t>测试</w:t>
      </w:r>
      <w:bookmarkEnd w:id="57"/>
    </w:p>
    <w:p w:rsidR="00875769" w:rsidRDefault="00875769" w:rsidP="00875769">
      <w:r>
        <w:t>I</w:t>
      </w:r>
      <w:r>
        <w:rPr>
          <w:rFonts w:hint="eastAsia"/>
        </w:rPr>
        <w:t>nsmod</w:t>
      </w:r>
      <w:r>
        <w:t xml:space="preserve"> ft6236.ko</w:t>
      </w:r>
    </w:p>
    <w:p w:rsidR="00875769" w:rsidRDefault="00875769" w:rsidP="00875769">
      <w:r>
        <w:rPr>
          <w:rFonts w:hint="eastAsia"/>
        </w:rPr>
        <w:t>点击</w:t>
      </w:r>
      <w:r w:rsidR="00643418">
        <w:t>触摸屏会</w:t>
      </w:r>
      <w:r w:rsidR="00643418">
        <w:rPr>
          <w:rFonts w:hint="eastAsia"/>
        </w:rPr>
        <w:t>打印</w:t>
      </w:r>
      <w:r w:rsidR="00643418">
        <w:t>坐标点</w:t>
      </w:r>
      <w:r>
        <w:t>数据。</w:t>
      </w:r>
    </w:p>
    <w:p w:rsidR="00CA6BCD" w:rsidRPr="001417FC" w:rsidRDefault="00793013" w:rsidP="004A2B62">
      <w:pPr>
        <w:pStyle w:val="1"/>
      </w:pPr>
      <w:bookmarkStart w:id="58" w:name="_Toc12546980"/>
      <w:r>
        <w:rPr>
          <w:rFonts w:hint="eastAsia"/>
        </w:rPr>
        <w:t>7</w:t>
      </w:r>
      <w:r>
        <w:t xml:space="preserve"> </w:t>
      </w:r>
      <w:r w:rsidR="00CA6BCD">
        <w:rPr>
          <w:rFonts w:hint="eastAsia"/>
        </w:rPr>
        <w:t>配置</w:t>
      </w:r>
      <w:r w:rsidR="00CA6BCD">
        <w:t>minigui</w:t>
      </w:r>
      <w:r w:rsidR="00CA6BCD">
        <w:rPr>
          <w:rFonts w:hint="eastAsia"/>
        </w:rPr>
        <w:t>支持</w:t>
      </w:r>
      <w:bookmarkEnd w:id="58"/>
    </w:p>
    <w:p w:rsidR="00CA6BCD" w:rsidRDefault="00CA6BCD" w:rsidP="00CA6BCD">
      <w:r>
        <w:t>make menuconfig</w:t>
      </w:r>
    </w:p>
    <w:p w:rsidR="00CA6BCD" w:rsidRDefault="00CA6BCD" w:rsidP="00CA6BCD">
      <w:r>
        <w:rPr>
          <w:rFonts w:hint="eastAsia"/>
        </w:rPr>
        <w:t>搜索minigui 找到</w:t>
      </w:r>
      <w:r>
        <w:t>配置项</w:t>
      </w:r>
      <w:r>
        <w:rPr>
          <w:rFonts w:hint="eastAsia"/>
        </w:rPr>
        <w:t xml:space="preserve">          </w:t>
      </w:r>
    </w:p>
    <w:p w:rsidR="00CA6BCD" w:rsidRDefault="00CA6BCD" w:rsidP="00CA6BCD">
      <w:r>
        <w:rPr>
          <w:rFonts w:hint="eastAsia"/>
        </w:rPr>
        <w:t>1、配置打开minigui</w:t>
      </w:r>
    </w:p>
    <w:p w:rsidR="00CA6BCD" w:rsidRDefault="00CA6BCD" w:rsidP="00CA6BCD">
      <w:r>
        <w:rPr>
          <w:rFonts w:hint="eastAsia"/>
        </w:rPr>
        <w:t xml:space="preserve">Target packages                                                                              </w:t>
      </w:r>
    </w:p>
    <w:p w:rsidR="00CA6BCD" w:rsidRDefault="00CA6BCD" w:rsidP="00CA6BCD">
      <w:r>
        <w:t xml:space="preserve">  rockchip BSP packages </w:t>
      </w:r>
    </w:p>
    <w:p w:rsidR="00CA6BCD" w:rsidRDefault="00CA6BCD" w:rsidP="00CA6BCD">
      <w:r>
        <w:t xml:space="preserve">   [*]   Minigui core lib  </w:t>
      </w:r>
    </w:p>
    <w:p w:rsidR="00CA6BCD" w:rsidRDefault="00CA6BCD" w:rsidP="00CA6BCD">
      <w:r>
        <w:rPr>
          <w:rFonts w:hint="eastAsia"/>
        </w:rPr>
        <w:t>2、make savedefconfig</w:t>
      </w:r>
    </w:p>
    <w:p w:rsidR="00CA6BCD" w:rsidRDefault="00CA6BCD" w:rsidP="00CA6BCD">
      <w:r>
        <w:rPr>
          <w:rFonts w:hint="eastAsia"/>
        </w:rPr>
        <w:t xml:space="preserve">3、make minigui        </w:t>
      </w:r>
    </w:p>
    <w:p w:rsidR="00CA6BCD" w:rsidRDefault="00CA6BCD" w:rsidP="00CA6BCD">
      <w:r>
        <w:rPr>
          <w:rFonts w:hint="eastAsia"/>
        </w:rPr>
        <w:t>提示信息查找lib位置</w:t>
      </w:r>
    </w:p>
    <w:p w:rsidR="00CA6BCD" w:rsidRDefault="00CA6BCD" w:rsidP="00CA6BCD">
      <w:r>
        <w:t xml:space="preserve"> /bin/mkdir -p '/home/chao/rk3308_linux/buildroot/output/rockchip_rk3308_32_debug/target/usr/lib/pkgconfig'</w:t>
      </w:r>
    </w:p>
    <w:p w:rsidR="00CA6BCD" w:rsidRDefault="00CA6BCD" w:rsidP="00CA6BCD">
      <w:r>
        <w:t xml:space="preserve"> /bin/mkdir -p '/home/chao/rk3308_linux/buildroot/output/rockchip_rk3308_32_debug/target/usr/include/minigui'</w:t>
      </w:r>
    </w:p>
    <w:p w:rsidR="00CA6BCD" w:rsidRDefault="00CA6BCD" w:rsidP="00CA6BCD">
      <w:r>
        <w:t xml:space="preserve"> /usr/bin/install -c -m 644 minigui.pc '/home/chao/rk3308_linux/buildroot/output/rockchip_rk3308_32_debug/target/usr/lib/pkgconfig'</w:t>
      </w:r>
    </w:p>
    <w:p w:rsidR="00CA6BCD" w:rsidRDefault="00CA6BCD" w:rsidP="00CA6BCD">
      <w:r>
        <w:t xml:space="preserve"> /usr/bin/install -c -m 644 mgconfig.h '/home/chao/rk3308_linux/buildroot/output/rockchip_rk3308_32_debug/target/usr/i</w:t>
      </w:r>
      <w:r>
        <w:lastRenderedPageBreak/>
        <w:t>nclude/minigui'</w:t>
      </w:r>
    </w:p>
    <w:p w:rsidR="00CA6BCD" w:rsidRDefault="00CA6BCD" w:rsidP="00CA6BCD">
      <w:r>
        <w:rPr>
          <w:rFonts w:hint="eastAsia"/>
        </w:rPr>
        <w:t>在下面文件夹找到了库：</w:t>
      </w:r>
    </w:p>
    <w:p w:rsidR="00CA6BCD" w:rsidRDefault="00CA6BCD" w:rsidP="00CA6BCD">
      <w:r>
        <w:t>rockchip_rk3308_32_debug/target/usr/lib</w:t>
      </w:r>
    </w:p>
    <w:p w:rsidR="00CA6BCD" w:rsidRDefault="00CA6BCD" w:rsidP="00CA6BCD">
      <w:r>
        <w:rPr>
          <w:rFonts w:hint="eastAsia"/>
        </w:rPr>
        <w:t>ls -l libminigui_ths* 共找到四个文件。</w:t>
      </w:r>
    </w:p>
    <w:p w:rsidR="00CA6BCD" w:rsidRDefault="00CA6BCD" w:rsidP="00CA6BCD">
      <w:r>
        <w:t>lrwxrwxrwx 1 root root      27 Apr  2 01:12 libminigui_ths-3.2.so.0 -&gt; libminigui_ths-3.2.so.0.0.0</w:t>
      </w:r>
    </w:p>
    <w:p w:rsidR="00CA6BCD" w:rsidRDefault="00CA6BCD" w:rsidP="00CA6BCD">
      <w:r>
        <w:t>-rwxr-xr-x 1 root root 1260268 Apr  2 01:12 libminigui_ths-3.2.so.0.0.0</w:t>
      </w:r>
    </w:p>
    <w:p w:rsidR="00CA6BCD" w:rsidRDefault="00CA6BCD" w:rsidP="00CA6BCD">
      <w:r>
        <w:t>-rwxr-xr-x 1 root root     955 Apr  2 01:12 libminigui_ths.la</w:t>
      </w:r>
    </w:p>
    <w:p w:rsidR="00CA6BCD" w:rsidRDefault="00CA6BCD" w:rsidP="00CA6BCD">
      <w:r>
        <w:t>lrwxrwxrwx 1 root root      27 Apr  2 01:12 libminigui_ths.so -&gt; libminigui_ths-3.2.so.0.0.0</w:t>
      </w:r>
    </w:p>
    <w:p w:rsidR="00CA6BCD" w:rsidRDefault="00CA6BCD" w:rsidP="00CA6BCD">
      <w:r>
        <w:rPr>
          <w:rFonts w:hint="eastAsia"/>
        </w:rPr>
        <w:t>可见使用的都是libminigui_ths-3.2.so.0.0.0</w:t>
      </w:r>
    </w:p>
    <w:p w:rsidR="00CA6BCD" w:rsidRDefault="00CA6BCD" w:rsidP="00CA6BCD">
      <w:r>
        <w:rPr>
          <w:rFonts w:hint="eastAsia"/>
        </w:rPr>
        <w:t xml:space="preserve">决定复制该库到开发板  </w:t>
      </w:r>
    </w:p>
    <w:p w:rsidR="00CA6BCD" w:rsidRDefault="00CA6BCD" w:rsidP="00CA6BCD"/>
    <w:p w:rsidR="00CA6BCD" w:rsidRDefault="00CA6BCD" w:rsidP="00CA6BCD">
      <w:r>
        <w:t>root@ubuntu:/home/chao/rk3308_linux/buildroot/output/rockchip_rk3308_32_debug/target/usr/lib# ls libjpeg* -l</w:t>
      </w:r>
    </w:p>
    <w:p w:rsidR="00CA6BCD" w:rsidRDefault="00CA6BCD" w:rsidP="00CA6BCD">
      <w:r>
        <w:t>-rwxr-xr-x 1 root root    901 Apr  2 01:10 libjpeg.la</w:t>
      </w:r>
    </w:p>
    <w:p w:rsidR="00CA6BCD" w:rsidRDefault="00CA6BCD" w:rsidP="00CA6BCD">
      <w:r>
        <w:t>lrwxrwxrwx 1 root root     16 Apr  2 01:10 libjpeg.so -&gt; libjpeg.so.8.1.2</w:t>
      </w:r>
    </w:p>
    <w:p w:rsidR="00CA6BCD" w:rsidRDefault="00CA6BCD" w:rsidP="00CA6BCD">
      <w:r>
        <w:t>lrwxrwxrwx 1 root root     16 Apr  2 01:10 libjpeg.so.8 -&gt; libjpeg.so.8.1.2</w:t>
      </w:r>
    </w:p>
    <w:p w:rsidR="00CA6BCD" w:rsidRDefault="00CA6BCD" w:rsidP="00CA6BCD">
      <w:r>
        <w:t>-rwxr-xr-x 1 root root 172852 Apr  2 01:10 libjpeg.so.8.1.2</w:t>
      </w:r>
    </w:p>
    <w:p w:rsidR="00CA6BCD" w:rsidRDefault="00CA6BCD" w:rsidP="00CA6BCD">
      <w:r>
        <w:rPr>
          <w:rFonts w:hint="eastAsia"/>
        </w:rPr>
        <w:t xml:space="preserve">可见都是指向 libjpeg.so.8.1.2，使用该库到开发板   </w:t>
      </w:r>
    </w:p>
    <w:p w:rsidR="00CA6BCD" w:rsidRDefault="00CA6BCD" w:rsidP="00CA6BCD"/>
    <w:p w:rsidR="00CA6BCD" w:rsidRDefault="00CA6BCD" w:rsidP="00CA6BCD">
      <w:r>
        <w:rPr>
          <w:rFonts w:hint="eastAsia"/>
        </w:rPr>
        <w:t>turbojpeg针对ARM和X86对了优化，宣称其速度是libjpeg的2到4倍。</w:t>
      </w:r>
    </w:p>
    <w:p w:rsidR="00CA6BCD" w:rsidRDefault="00CA6BCD" w:rsidP="00CA6BCD">
      <w:r>
        <w:t>root@ubuntu:/home/chao/rk3308_linux/buildroot/output/rockchip_rk3308_32_debug/target/usr/lib# ls libturbojpeg* -l</w:t>
      </w:r>
    </w:p>
    <w:p w:rsidR="00CA6BCD" w:rsidRDefault="00CA6BCD" w:rsidP="00CA6BCD">
      <w:r>
        <w:t>-rwxr-xr-x 1 root root    931 Apr  2 01:10 libturbojpeg.la</w:t>
      </w:r>
    </w:p>
    <w:p w:rsidR="00CA6BCD" w:rsidRDefault="00CA6BCD" w:rsidP="00CA6BCD">
      <w:r>
        <w:t>lrwxrwxrwx 1 root root     21 Apr  2 01:10 libturbojpeg.so -&gt; libturbojpeg.so.0.1.0</w:t>
      </w:r>
    </w:p>
    <w:p w:rsidR="00CA6BCD" w:rsidRDefault="00CA6BCD" w:rsidP="00CA6BCD">
      <w:r>
        <w:t>lrwxrwxrwx 1 root root     21 Apr  2 01:10 libturbojpeg.so.0 -&gt; libturbojpeg.so.0.1.0</w:t>
      </w:r>
    </w:p>
    <w:p w:rsidR="00CA6BCD" w:rsidRDefault="00CA6BCD" w:rsidP="00CA6BCD">
      <w:r>
        <w:t>-rwxr-xr-x 1 root root 193180 Apr  2 01:10 libturbojpeg.so.0.1.0</w:t>
      </w:r>
    </w:p>
    <w:p w:rsidR="00CA6BCD" w:rsidRDefault="00CA6BCD" w:rsidP="00CA6BCD">
      <w:r>
        <w:rPr>
          <w:rFonts w:hint="eastAsia"/>
        </w:rPr>
        <w:t xml:space="preserve">使用libturbojpeg.so.0.1.0    </w:t>
      </w:r>
    </w:p>
    <w:p w:rsidR="00CA6BCD" w:rsidRDefault="00CA6BCD" w:rsidP="00CA6BCD"/>
    <w:p w:rsidR="00CA6BCD" w:rsidRDefault="00CA6BCD" w:rsidP="00CA6BCD">
      <w:r>
        <w:t>root@ubuntu:/home/chao/rk3308_linux/buildroot/output/rockchip_rk3308_32_debug/target/usr/lib# ls libpng* -l</w:t>
      </w:r>
    </w:p>
    <w:p w:rsidR="00CA6BCD" w:rsidRDefault="00CA6BCD" w:rsidP="00CA6BCD">
      <w:r>
        <w:t>-rwxr-xr-x 1 root root    921 Apr  2 01:11 libpng16.la</w:t>
      </w:r>
    </w:p>
    <w:p w:rsidR="00CA6BCD" w:rsidRDefault="00CA6BCD" w:rsidP="00CA6BCD">
      <w:r>
        <w:t>lrwxrwxrwx 1 root root     19 Apr  2 01:11 libpng16.so -&gt; libpng16.so.16.34.0</w:t>
      </w:r>
    </w:p>
    <w:p w:rsidR="00CA6BCD" w:rsidRDefault="00CA6BCD" w:rsidP="00CA6BCD">
      <w:r>
        <w:t>lrwxrwxrwx 1 root root     19 Apr  2 01:11 libpng16.so.16 -&gt; libpng16.so.16.34.0</w:t>
      </w:r>
    </w:p>
    <w:p w:rsidR="00CA6BCD" w:rsidRDefault="00CA6BCD" w:rsidP="00CA6BCD">
      <w:r>
        <w:t>-rwxr-xr-x 1 root root 144604 Apr  2 01:11 libpng16.so.16.34.0</w:t>
      </w:r>
    </w:p>
    <w:p w:rsidR="00CA6BCD" w:rsidRDefault="00CA6BCD" w:rsidP="00CA6BCD">
      <w:r>
        <w:t>lrwxrwxrwx 1 root root     11 Apr  2 01:11 libpng.la -&gt; libpng16.la</w:t>
      </w:r>
    </w:p>
    <w:p w:rsidR="00CA6BCD" w:rsidRDefault="00CA6BCD" w:rsidP="00CA6BCD">
      <w:r>
        <w:t>lrwxrwxrwx 1 root root     11 Apr  2 01:11 libpng.so -&gt; libpng16.so</w:t>
      </w:r>
    </w:p>
    <w:p w:rsidR="00CA6BCD" w:rsidRDefault="00CA6BCD" w:rsidP="00CA6BCD">
      <w:r>
        <w:rPr>
          <w:rFonts w:hint="eastAsia"/>
        </w:rPr>
        <w:t>最终都是使用libpng16.so.16.34.0</w:t>
      </w:r>
    </w:p>
    <w:p w:rsidR="00CA6BCD" w:rsidRDefault="00CA6BCD" w:rsidP="00CA6BCD"/>
    <w:p w:rsidR="00CA6BCD" w:rsidRDefault="00CA6BCD" w:rsidP="00CA6BCD">
      <w:r>
        <w:rPr>
          <w:rFonts w:hint="eastAsia"/>
        </w:rPr>
        <w:t>具体复制哪几个库还不确定</w:t>
      </w:r>
    </w:p>
    <w:p w:rsidR="00CA6BCD" w:rsidRDefault="00CA6BCD" w:rsidP="00CA6BCD">
      <w:r>
        <w:rPr>
          <w:rFonts w:hint="eastAsia"/>
        </w:rPr>
        <w:t>等到实验后确定到底需要哪几个库。</w:t>
      </w:r>
    </w:p>
    <w:p w:rsidR="00CA6BCD" w:rsidRDefault="00CA6BCD" w:rsidP="00CA6BCD">
      <w:r>
        <w:rPr>
          <w:rFonts w:hint="eastAsia"/>
        </w:rPr>
        <w:t xml:space="preserve">编译程序需要的头文件       </w:t>
      </w:r>
    </w:p>
    <w:p w:rsidR="00CA6BCD" w:rsidRDefault="00CA6BCD" w:rsidP="00CA6BCD">
      <w:r>
        <w:lastRenderedPageBreak/>
        <w:t>root@ubuntu:/home/chao/rk3308_linux/buildroot/output/rockchip_rk3308_32_debug/target/usr/include# ls</w:t>
      </w:r>
    </w:p>
    <w:p w:rsidR="00CA6BCD" w:rsidRDefault="00CA6BCD" w:rsidP="00CA6BCD">
      <w:r>
        <w:t>jconfig.h  jerror.h  jmorecfg.h  jpeglib.h  libpng16  minigui  pngconf.h  png.h  pnglibconf.h  turbojpeg.h</w:t>
      </w:r>
    </w:p>
    <w:p w:rsidR="00C51806" w:rsidRDefault="00793013" w:rsidP="00CA50C8">
      <w:pPr>
        <w:pStyle w:val="1"/>
      </w:pPr>
      <w:bookmarkStart w:id="59" w:name="_Toc12546981"/>
      <w:r>
        <w:rPr>
          <w:rFonts w:hint="eastAsia"/>
        </w:rPr>
        <w:t xml:space="preserve">8 </w:t>
      </w:r>
      <w:r w:rsidR="004767D8">
        <w:rPr>
          <w:rFonts w:hint="eastAsia"/>
        </w:rPr>
        <w:t>单独</w:t>
      </w:r>
      <w:r w:rsidR="004767D8">
        <w:t>移植</w:t>
      </w:r>
      <w:r w:rsidR="004767D8">
        <w:t>minigui</w:t>
      </w:r>
      <w:bookmarkEnd w:id="59"/>
    </w:p>
    <w:p w:rsidR="003E1F75" w:rsidRPr="003E1F75" w:rsidRDefault="003E1F75" w:rsidP="003E1F75">
      <w:pPr>
        <w:pStyle w:val="2"/>
      </w:pPr>
      <w:bookmarkStart w:id="60" w:name="_Toc12546982"/>
      <w:r>
        <w:t xml:space="preserve">8.1 minigui </w:t>
      </w:r>
      <w:r>
        <w:t>库移植</w:t>
      </w:r>
      <w:bookmarkEnd w:id="60"/>
    </w:p>
    <w:p w:rsidR="004767D8" w:rsidRPr="00DC14B6" w:rsidRDefault="004767D8" w:rsidP="004767D8">
      <w:pPr>
        <w:rPr>
          <w:b/>
        </w:rPr>
      </w:pPr>
      <w:r w:rsidRPr="00DC14B6">
        <w:rPr>
          <w:b/>
        </w:rPr>
        <w:t>Z</w:t>
      </w:r>
      <w:r w:rsidRPr="00DC14B6">
        <w:rPr>
          <w:rFonts w:hint="eastAsia"/>
          <w:b/>
        </w:rPr>
        <w:t>lib 移植</w:t>
      </w:r>
    </w:p>
    <w:p w:rsidR="001A74A6" w:rsidRDefault="004A1259" w:rsidP="001A74A6">
      <w:r w:rsidRPr="004A1259">
        <w:rPr>
          <w:shd w:val="clear" w:color="auto" w:fill="FFFFFF"/>
        </w:rPr>
        <w:t>./configure --shared</w:t>
      </w:r>
      <w:r w:rsidR="001A74A6">
        <w:rPr>
          <w:shd w:val="clear" w:color="auto" w:fill="FFFFFF"/>
        </w:rPr>
        <w:t xml:space="preserve">  </w:t>
      </w:r>
    </w:p>
    <w:p w:rsidR="001A74A6" w:rsidRDefault="001A74A6" w:rsidP="001A74A6">
      <w:r>
        <w:t xml:space="preserve">CC=arm-rockchip-linux-gnueabihf-gcc </w:t>
      </w:r>
    </w:p>
    <w:p w:rsidR="001A74A6" w:rsidRDefault="001A74A6" w:rsidP="001A74A6">
      <w:r>
        <w:t xml:space="preserve">CXX=arm-rockchip-linux-gnueabihf-g++ </w:t>
      </w:r>
    </w:p>
    <w:p w:rsidR="001A74A6" w:rsidRDefault="001A74A6" w:rsidP="001A74A6">
      <w:r>
        <w:t xml:space="preserve">LD=arm-rockchip-linux-gnueabihf-ld </w:t>
      </w:r>
    </w:p>
    <w:p w:rsidR="001A74A6" w:rsidRDefault="001A74A6" w:rsidP="001A74A6">
      <w:r>
        <w:t>AS=arm-rockchip-linux-gnueabihf-as</w:t>
      </w:r>
    </w:p>
    <w:p w:rsidR="004A1259" w:rsidRPr="001A74A6" w:rsidRDefault="004A1259" w:rsidP="004767D8">
      <w:pPr>
        <w:rPr>
          <w:shd w:val="clear" w:color="auto" w:fill="FFFFFF"/>
        </w:rPr>
      </w:pPr>
    </w:p>
    <w:p w:rsidR="004767D8" w:rsidRDefault="004767D8" w:rsidP="004767D8">
      <w:r>
        <w:t>Make</w:t>
      </w:r>
    </w:p>
    <w:p w:rsidR="004767D8" w:rsidRPr="004767D8" w:rsidRDefault="004767D8" w:rsidP="004767D8">
      <w:r>
        <w:t>Make install</w:t>
      </w:r>
    </w:p>
    <w:p w:rsidR="00C51806" w:rsidRDefault="00C51806" w:rsidP="00C51806">
      <w:pPr>
        <w:pStyle w:val="a3"/>
        <w:ind w:left="360" w:firstLineChars="0" w:firstLine="0"/>
        <w:rPr>
          <w:b/>
        </w:rPr>
      </w:pPr>
      <w:r w:rsidRPr="00DC14B6">
        <w:rPr>
          <w:b/>
        </w:rPr>
        <w:t>F</w:t>
      </w:r>
      <w:r w:rsidRPr="00DC14B6">
        <w:rPr>
          <w:rFonts w:hint="eastAsia"/>
          <w:b/>
        </w:rPr>
        <w:t>reetype移植</w:t>
      </w:r>
      <w:r w:rsidRPr="00DC14B6">
        <w:rPr>
          <w:b/>
        </w:rPr>
        <w:t>：</w:t>
      </w:r>
    </w:p>
    <w:p w:rsidR="00853FFE" w:rsidRPr="00853FFE" w:rsidRDefault="00853FFE" w:rsidP="00853FFE">
      <w:r w:rsidRPr="00853FFE">
        <w:t xml:space="preserve">export ZLIB_CFLAGS=-I/home/chao/minigui/build/include </w:t>
      </w:r>
    </w:p>
    <w:p w:rsidR="00853FFE" w:rsidRPr="00853FFE" w:rsidRDefault="00853FFE" w:rsidP="00853FFE">
      <w:r w:rsidRPr="00853FFE">
        <w:t>export ZLIB_LIBS=-L/home/chao/minigui/build/lib</w:t>
      </w:r>
    </w:p>
    <w:p w:rsidR="00C51806" w:rsidRDefault="00C51806" w:rsidP="00C51806">
      <w:pPr>
        <w:rPr>
          <w:shd w:val="clear" w:color="auto" w:fill="FFFFFF"/>
        </w:rPr>
      </w:pPr>
      <w:r>
        <w:rPr>
          <w:shd w:val="clear" w:color="auto" w:fill="FFFFFF"/>
        </w:rPr>
        <w:t>1</w:t>
      </w:r>
      <w:r>
        <w:rPr>
          <w:rFonts w:hint="eastAsia"/>
          <w:shd w:val="clear" w:color="auto" w:fill="FFFFFF"/>
        </w:rPr>
        <w:t>&gt;</w:t>
      </w:r>
      <w:r>
        <w:rPr>
          <w:rFonts w:hint="eastAsia"/>
          <w:shd w:val="clear" w:color="auto" w:fill="FFFFFF"/>
        </w:rPr>
        <w:t> </w:t>
      </w:r>
      <w:r>
        <w:rPr>
          <w:rFonts w:hint="eastAsia"/>
          <w:shd w:val="clear" w:color="auto" w:fill="FFFFFF"/>
        </w:rPr>
        <w:t xml:space="preserve">./configure </w:t>
      </w:r>
      <w:r>
        <w:rPr>
          <w:shd w:val="clear" w:color="auto" w:fill="FFFFFF"/>
        </w:rPr>
        <w:t xml:space="preserve"> </w:t>
      </w:r>
      <w:r>
        <w:rPr>
          <w:rFonts w:hint="eastAsia"/>
          <w:shd w:val="clear" w:color="auto" w:fill="FFFFFF"/>
        </w:rPr>
        <w:t>--host=</w:t>
      </w:r>
      <w:r w:rsidRPr="00E51514">
        <w:t xml:space="preserve"> </w:t>
      </w:r>
      <w:r>
        <w:t>arm-rockchip-linux</w:t>
      </w:r>
      <w:r>
        <w:rPr>
          <w:rFonts w:hint="eastAsia"/>
          <w:shd w:val="clear" w:color="auto" w:fill="FFFFFF"/>
        </w:rPr>
        <w:t xml:space="preserve"> </w:t>
      </w:r>
      <w:r>
        <w:rPr>
          <w:shd w:val="clear" w:color="auto" w:fill="FFFFFF"/>
        </w:rPr>
        <w:t xml:space="preserve"> </w:t>
      </w:r>
      <w:r>
        <w:rPr>
          <w:rFonts w:hint="eastAsia"/>
          <w:shd w:val="clear" w:color="auto" w:fill="FFFFFF"/>
        </w:rPr>
        <w:t>--prefix=</w:t>
      </w:r>
      <w:r>
        <w:rPr>
          <w:shd w:val="clear" w:color="auto" w:fill="FFFFFF"/>
        </w:rPr>
        <w:t>/home/chao/minigui</w:t>
      </w:r>
      <w:r w:rsidR="00B37D2D">
        <w:rPr>
          <w:shd w:val="clear" w:color="auto" w:fill="FFFFFF"/>
        </w:rPr>
        <w:t>3</w:t>
      </w:r>
      <w:r w:rsidR="002B7CA3">
        <w:rPr>
          <w:shd w:val="clear" w:color="auto" w:fill="FFFFFF"/>
        </w:rPr>
        <w:t>22</w:t>
      </w:r>
      <w:r>
        <w:rPr>
          <w:shd w:val="clear" w:color="auto" w:fill="FFFFFF"/>
        </w:rPr>
        <w:t>/build</w:t>
      </w:r>
      <w:r w:rsidR="00853FFE">
        <w:rPr>
          <w:shd w:val="clear" w:color="auto" w:fill="FFFFFF"/>
        </w:rPr>
        <w:t xml:space="preserve"> </w:t>
      </w:r>
      <w:r w:rsidR="00853FFE" w:rsidRPr="00853FFE">
        <w:rPr>
          <w:shd w:val="clear" w:color="auto" w:fill="FFFFFF"/>
        </w:rPr>
        <w:t>--with-zlib</w:t>
      </w:r>
      <w:r w:rsidR="00853FFE">
        <w:rPr>
          <w:shd w:val="clear" w:color="auto" w:fill="FFFFFF"/>
        </w:rPr>
        <w:t>=yes</w:t>
      </w:r>
      <w:r w:rsidR="003713FE">
        <w:rPr>
          <w:shd w:val="clear" w:color="auto" w:fill="FFFFFF"/>
        </w:rPr>
        <w:t xml:space="preserve"> </w:t>
      </w:r>
      <w:r w:rsidR="00853FFE" w:rsidRPr="00853FFE">
        <w:rPr>
          <w:shd w:val="clear" w:color="auto" w:fill="FFFFFF"/>
        </w:rPr>
        <w:t>--with-harfbuz</w:t>
      </w:r>
      <w:r w:rsidR="00082FCF">
        <w:rPr>
          <w:shd w:val="clear" w:color="auto" w:fill="FFFFFF"/>
        </w:rPr>
        <w:t>z</w:t>
      </w:r>
      <w:r w:rsidR="00853FFE">
        <w:rPr>
          <w:shd w:val="clear" w:color="auto" w:fill="FFFFFF"/>
        </w:rPr>
        <w:t>=no</w:t>
      </w:r>
    </w:p>
    <w:p w:rsidR="00C51806" w:rsidRDefault="00C51806" w:rsidP="00C51806">
      <w:r>
        <w:t>2&gt;gedit Makefile</w:t>
      </w:r>
    </w:p>
    <w:p w:rsidR="00C51806" w:rsidRDefault="00C51806" w:rsidP="00C51806">
      <w:r>
        <w:t xml:space="preserve">CC=arm-rockchip-linux-gnueabihf-gcc </w:t>
      </w:r>
    </w:p>
    <w:p w:rsidR="00C51806" w:rsidRDefault="00C51806" w:rsidP="00C51806">
      <w:r>
        <w:t xml:space="preserve">CXX=arm-rockchip-linux-gnueabihf-g++ </w:t>
      </w:r>
    </w:p>
    <w:p w:rsidR="00C51806" w:rsidRDefault="00C51806" w:rsidP="00C51806">
      <w:r>
        <w:t xml:space="preserve">LD=arm-rockchip-linux-gnueabihf-ld </w:t>
      </w:r>
    </w:p>
    <w:p w:rsidR="00C51806" w:rsidRDefault="00C51806" w:rsidP="00C51806">
      <w:r>
        <w:t>AS=arm-rockchip-linux-gnueabihf-as</w:t>
      </w:r>
    </w:p>
    <w:p w:rsidR="00C51806" w:rsidRDefault="00C51806" w:rsidP="00C51806">
      <w:r>
        <w:t xml:space="preserve">3&gt; make </w:t>
      </w:r>
    </w:p>
    <w:p w:rsidR="00C51806" w:rsidRDefault="00C51806" w:rsidP="00C51806">
      <w:r>
        <w:t>4&gt; make install</w:t>
      </w:r>
    </w:p>
    <w:p w:rsidR="00C51806" w:rsidRPr="00DC14B6" w:rsidRDefault="00C51806" w:rsidP="00C51806">
      <w:pPr>
        <w:rPr>
          <w:b/>
        </w:rPr>
      </w:pPr>
      <w:r w:rsidRPr="00DC14B6">
        <w:rPr>
          <w:b/>
        </w:rPr>
        <w:t>Jpeg-7</w:t>
      </w:r>
      <w:r w:rsidRPr="00DC14B6">
        <w:rPr>
          <w:rFonts w:hint="eastAsia"/>
          <w:b/>
        </w:rPr>
        <w:t>移植</w:t>
      </w:r>
    </w:p>
    <w:p w:rsidR="00C51806" w:rsidRDefault="00C51806" w:rsidP="00C51806">
      <w:r>
        <w:rPr>
          <w:rFonts w:hint="eastAsia"/>
        </w:rPr>
        <w:t>1&gt;</w:t>
      </w:r>
    </w:p>
    <w:p w:rsidR="00B81AEE" w:rsidRDefault="00C51806" w:rsidP="00B81AEE">
      <w:r>
        <w:t xml:space="preserve">./configure --enable-shared  </w:t>
      </w:r>
      <w:r>
        <w:rPr>
          <w:rFonts w:hint="eastAsia"/>
          <w:shd w:val="clear" w:color="auto" w:fill="FFFFFF"/>
        </w:rPr>
        <w:t>--host=</w:t>
      </w:r>
      <w:r>
        <w:t xml:space="preserve">arm-rockchip-linux  </w:t>
      </w:r>
      <w:r>
        <w:rPr>
          <w:rFonts w:hint="eastAsia"/>
          <w:shd w:val="clear" w:color="auto" w:fill="FFFFFF"/>
        </w:rPr>
        <w:t>--prefix=</w:t>
      </w:r>
      <w:r>
        <w:rPr>
          <w:shd w:val="clear" w:color="auto" w:fill="FFFFFF"/>
        </w:rPr>
        <w:t>/home/chao/minigui/</w:t>
      </w:r>
      <w:r w:rsidR="00B81AEE">
        <w:rPr>
          <w:shd w:val="clear" w:color="auto" w:fill="FFFFFF"/>
        </w:rPr>
        <w:t xml:space="preserve">jpeg-7/libtest </w:t>
      </w:r>
      <w:r w:rsidR="00B81AEE">
        <w:t>CC=arm-rockchip-linux-gnueabihf-gcc CXX=arm-rockchip-linux-gnueabihf-g++ LD=arm-rockchip-linux-gnueabihf-ld AS=arm-rockchip-linux-gnueabihf-as</w:t>
      </w:r>
    </w:p>
    <w:p w:rsidR="00C51806" w:rsidRPr="00B81AEE" w:rsidRDefault="00C51806" w:rsidP="00C51806">
      <w:pPr>
        <w:rPr>
          <w:shd w:val="clear" w:color="auto" w:fill="FFFFFF"/>
        </w:rPr>
      </w:pPr>
    </w:p>
    <w:p w:rsidR="00C51806" w:rsidRPr="00DC14B6" w:rsidRDefault="00C51806" w:rsidP="00C51806">
      <w:pPr>
        <w:rPr>
          <w:b/>
        </w:rPr>
      </w:pPr>
      <w:r w:rsidRPr="00DC14B6">
        <w:rPr>
          <w:rFonts w:hint="eastAsia"/>
          <w:b/>
        </w:rPr>
        <w:t>移植</w:t>
      </w:r>
      <w:r w:rsidRPr="00DC14B6">
        <w:rPr>
          <w:b/>
        </w:rPr>
        <w:t>libpng</w:t>
      </w:r>
    </w:p>
    <w:p w:rsidR="00C51806" w:rsidRDefault="00C51806" w:rsidP="00C51806">
      <w:r>
        <w:t>1&gt;</w:t>
      </w:r>
    </w:p>
    <w:p w:rsidR="00C51806" w:rsidRPr="00BC6A97" w:rsidRDefault="00C51806" w:rsidP="00C51806">
      <w:r>
        <w:rPr>
          <w:shd w:val="clear" w:color="auto" w:fill="FFFFFF"/>
        </w:rPr>
        <w:t>export</w:t>
      </w:r>
      <w:r>
        <w:rPr>
          <w:rFonts w:hint="eastAsia"/>
          <w:shd w:val="clear" w:color="auto" w:fill="FFFFFF"/>
        </w:rPr>
        <w:t> </w:t>
      </w:r>
      <w:r w:rsidR="00EB21C1">
        <w:rPr>
          <w:rFonts w:hint="eastAsia"/>
          <w:shd w:val="clear" w:color="auto" w:fill="FFFFFF"/>
        </w:rPr>
        <w:t>CFLAGS=</w:t>
      </w:r>
      <w:r>
        <w:rPr>
          <w:rFonts w:hint="eastAsia"/>
          <w:shd w:val="clear" w:color="auto" w:fill="FFFFFF"/>
        </w:rPr>
        <w:t>-I</w:t>
      </w:r>
      <w:r>
        <w:rPr>
          <w:shd w:val="clear" w:color="auto" w:fill="FFFFFF"/>
        </w:rPr>
        <w:t>/home/chao/minigui/build</w:t>
      </w:r>
      <w:r w:rsidR="00EB21C1">
        <w:rPr>
          <w:rFonts w:hint="eastAsia"/>
          <w:shd w:val="clear" w:color="auto" w:fill="FFFFFF"/>
        </w:rPr>
        <w:t>/include</w:t>
      </w:r>
      <w:r>
        <w:rPr>
          <w:shd w:val="clear" w:color="auto" w:fill="FFFFFF"/>
        </w:rPr>
        <w:t xml:space="preserve"> </w:t>
      </w:r>
    </w:p>
    <w:p w:rsidR="00C51806" w:rsidRDefault="00C51806" w:rsidP="00C51806">
      <w:pPr>
        <w:rPr>
          <w:shd w:val="clear" w:color="auto" w:fill="FFFFFF"/>
        </w:rPr>
      </w:pPr>
      <w:r>
        <w:rPr>
          <w:shd w:val="clear" w:color="auto" w:fill="FFFFFF"/>
        </w:rPr>
        <w:t xml:space="preserve">export </w:t>
      </w:r>
      <w:r>
        <w:rPr>
          <w:rFonts w:hint="eastAsia"/>
          <w:shd w:val="clear" w:color="auto" w:fill="FFFFFF"/>
        </w:rPr>
        <w:t>LDFLA</w:t>
      </w:r>
      <w:r w:rsidR="00EB21C1">
        <w:rPr>
          <w:rFonts w:hint="eastAsia"/>
          <w:shd w:val="clear" w:color="auto" w:fill="FFFFFF"/>
        </w:rPr>
        <w:t>GS=</w:t>
      </w:r>
      <w:r>
        <w:rPr>
          <w:rFonts w:hint="eastAsia"/>
          <w:shd w:val="clear" w:color="auto" w:fill="FFFFFF"/>
        </w:rPr>
        <w:t>-L</w:t>
      </w:r>
      <w:r>
        <w:rPr>
          <w:shd w:val="clear" w:color="auto" w:fill="FFFFFF"/>
        </w:rPr>
        <w:t>/home/chao/minigui/build</w:t>
      </w:r>
      <w:r w:rsidR="00EB21C1">
        <w:rPr>
          <w:rFonts w:hint="eastAsia"/>
          <w:shd w:val="clear" w:color="auto" w:fill="FFFFFF"/>
        </w:rPr>
        <w:t>/lib</w:t>
      </w:r>
    </w:p>
    <w:p w:rsidR="00C51806" w:rsidRPr="002A1C54" w:rsidRDefault="00C51806" w:rsidP="00C51806"/>
    <w:p w:rsidR="00C51806" w:rsidRDefault="00C51806" w:rsidP="00C51806">
      <w:pPr>
        <w:rPr>
          <w:shd w:val="clear" w:color="auto" w:fill="FFFFFF"/>
        </w:rPr>
      </w:pPr>
      <w:r>
        <w:t xml:space="preserve">2&gt; </w:t>
      </w:r>
    </w:p>
    <w:p w:rsidR="00EB21C1" w:rsidRDefault="00C51806" w:rsidP="00EB21C1">
      <w:pPr>
        <w:rPr>
          <w:shd w:val="clear" w:color="auto" w:fill="FFFFFF"/>
        </w:rPr>
      </w:pPr>
      <w:r w:rsidRPr="005D2D34">
        <w:t xml:space="preserve">./configure  --host=arm-rockchip-linux CC=arm-rockchip-linux-gnueabihf-gcc  </w:t>
      </w:r>
      <w:r w:rsidRPr="005D2D34">
        <w:lastRenderedPageBreak/>
        <w:t>LD=arm-rockchip-linux-gnueabihf-ld AS=arm-rockchip-linux-gnueabihf-as AR=arm-rockchip-linux-gnueabihf-ar CXX=arm-rockchip-linux-gnueabihf-g++  --enable-shared --prefix=/home/chao/minigui/build</w:t>
      </w:r>
      <w:r w:rsidR="00EB21C1">
        <w:t xml:space="preserve">  </w:t>
      </w:r>
    </w:p>
    <w:p w:rsidR="00C51806" w:rsidRPr="00EB21C1" w:rsidRDefault="00C51806" w:rsidP="00C51806"/>
    <w:p w:rsidR="00C51806" w:rsidRDefault="00C51806" w:rsidP="00C51806">
      <w:r>
        <w:rPr>
          <w:rFonts w:hint="eastAsia"/>
        </w:rPr>
        <w:t>3&gt;</w:t>
      </w:r>
      <w:r>
        <w:t xml:space="preserve"> make</w:t>
      </w:r>
    </w:p>
    <w:p w:rsidR="00C51806" w:rsidRDefault="00C51806" w:rsidP="00C51806">
      <w:r>
        <w:t>4&gt; make install</w:t>
      </w:r>
    </w:p>
    <w:p w:rsidR="00DC14B6" w:rsidRPr="00BE2060" w:rsidRDefault="00DC14B6" w:rsidP="00C51806">
      <w:pPr>
        <w:rPr>
          <w:color w:val="FF0000"/>
        </w:rPr>
      </w:pPr>
      <w:r w:rsidRPr="00BE2060">
        <w:rPr>
          <w:rFonts w:hint="eastAsia"/>
          <w:color w:val="FF0000"/>
        </w:rPr>
        <w:t>如果使用</w:t>
      </w:r>
      <w:r w:rsidRPr="00BE2060">
        <w:rPr>
          <w:color w:val="FF0000"/>
        </w:rPr>
        <w:t>过程发现格式不支持</w:t>
      </w:r>
      <w:r w:rsidRPr="00BE2060">
        <w:rPr>
          <w:rFonts w:hint="eastAsia"/>
          <w:color w:val="FF0000"/>
        </w:rPr>
        <w:t>错误</w:t>
      </w:r>
      <w:r w:rsidRPr="00BE2060">
        <w:rPr>
          <w:color w:val="FF0000"/>
        </w:rPr>
        <w:t>，用</w:t>
      </w:r>
      <w:r w:rsidR="00BE2060">
        <w:rPr>
          <w:rFonts w:hint="eastAsia"/>
          <w:color w:val="FF0000"/>
        </w:rPr>
        <w:t>更</w:t>
      </w:r>
      <w:r w:rsidRPr="00BE2060">
        <w:rPr>
          <w:color w:val="FF0000"/>
        </w:rPr>
        <w:t>新版本库替换</w:t>
      </w:r>
    </w:p>
    <w:p w:rsidR="00C51806" w:rsidRPr="00DC14B6" w:rsidRDefault="00C51806" w:rsidP="00C51806">
      <w:pPr>
        <w:rPr>
          <w:b/>
        </w:rPr>
      </w:pPr>
      <w:r w:rsidRPr="00DC14B6">
        <w:rPr>
          <w:rFonts w:hint="eastAsia"/>
          <w:b/>
        </w:rPr>
        <w:t>移植minigui-res-be-3.0.12</w:t>
      </w:r>
    </w:p>
    <w:p w:rsidR="00C51806" w:rsidRDefault="00C51806" w:rsidP="00C51806">
      <w:r w:rsidRPr="005D2D34">
        <w:t>./configure  --host=arm-rockchip-linux CC=arm-rockchip-linux-gnueabihf-gcc  LD=arm-rockchip-linux-gnueabihf-ld AS=arm-rockchip-linux-gnueabihf-as AR=arm-rockchip-linux-gnueabihf-ar CXX=arm-rockchip-linux-gnueabihf-g++  --prefix=/home/chao/minigui/build</w:t>
      </w:r>
    </w:p>
    <w:p w:rsidR="00C51806" w:rsidRDefault="00C51806" w:rsidP="00C51806">
      <w:r>
        <w:t>Make</w:t>
      </w:r>
    </w:p>
    <w:p w:rsidR="00C51806" w:rsidRDefault="00C51806" w:rsidP="00C51806">
      <w:r>
        <w:t xml:space="preserve">Make install </w:t>
      </w:r>
      <w:r>
        <w:rPr>
          <w:rFonts w:hint="eastAsia"/>
        </w:rPr>
        <w:t>//安装到build/share里面</w:t>
      </w:r>
    </w:p>
    <w:p w:rsidR="00C51806" w:rsidRPr="006E73C6" w:rsidRDefault="00C51806" w:rsidP="00C51806">
      <w:pPr>
        <w:rPr>
          <w:b/>
        </w:rPr>
      </w:pPr>
      <w:r w:rsidRPr="00447E3A">
        <w:rPr>
          <w:rFonts w:hint="eastAsia"/>
          <w:b/>
        </w:rPr>
        <w:t>移植</w:t>
      </w:r>
      <w:r w:rsidR="006E73C6">
        <w:rPr>
          <w:b/>
        </w:rPr>
        <w:t>libminigui</w:t>
      </w:r>
    </w:p>
    <w:p w:rsidR="00C51806" w:rsidRDefault="00C51806" w:rsidP="00C51806">
      <w:r>
        <w:t>./configure --prefix=</w:t>
      </w:r>
      <w:r w:rsidRPr="005D2D34">
        <w:t>/home/chao/minigui/build</w:t>
      </w:r>
      <w:r>
        <w:rPr>
          <w:rFonts w:hint="eastAsia"/>
        </w:rPr>
        <w:t xml:space="preserve"> </w:t>
      </w:r>
      <w:r w:rsidRPr="005D2D34">
        <w:t>--host=arm-rockchip-linux</w:t>
      </w:r>
      <w:r>
        <w:t xml:space="preserve"> --enable-share </w:t>
      </w:r>
      <w:r w:rsidR="00447E3A">
        <w:t>--with-targetname=fbcon --enable-video-fbcon --</w:t>
      </w:r>
      <w:r>
        <w:t xml:space="preserve">disable-static --enable-lite --enable-rbf16 --enable-tinyscreen </w:t>
      </w:r>
      <w:r w:rsidR="00C100F8">
        <w:t>--disable-cursor</w:t>
      </w:r>
      <w:r>
        <w:t xml:space="preserve"> --disable-textmode --enable-tslibial </w:t>
      </w:r>
      <w:r w:rsidRPr="005B4221">
        <w:rPr>
          <w:rFonts w:hint="eastAsia"/>
        </w:rPr>
        <w:t> </w:t>
      </w:r>
      <w:r w:rsidRPr="005B4221">
        <w:rPr>
          <w:rFonts w:hint="eastAsia"/>
        </w:rPr>
        <w:t>--enable-pngsupport</w:t>
      </w:r>
      <w:r>
        <w:t xml:space="preserve"> </w:t>
      </w:r>
      <w:r w:rsidR="003B7567" w:rsidRPr="003B7567">
        <w:rPr>
          <w:rFonts w:hint="eastAsia"/>
        </w:rPr>
        <w:t>--enable-jpegsupport</w:t>
      </w:r>
      <w:r w:rsidR="003B7567">
        <w:t xml:space="preserve"> </w:t>
      </w:r>
      <w:r>
        <w:t xml:space="preserve">--disable-svescreen </w:t>
      </w:r>
      <w:r w:rsidRPr="005D2D34">
        <w:t>CC=arm-rockchip-linux-gnueabihf-gcc  LD=arm-rockchip-linux-gnueabihf-ld AS=arm-rockchip-linux-gnueabihf-as AR=arm-rockchip-linux-gnueabihf-ar CXX=arm-rockchip-linux-gnueabihf-g++</w:t>
      </w:r>
      <w:r>
        <w:t xml:space="preserve">  </w:t>
      </w:r>
    </w:p>
    <w:p w:rsidR="00C51806" w:rsidRPr="003C1EA2" w:rsidRDefault="00C51806" w:rsidP="00C51806">
      <w:pPr>
        <w:rPr>
          <w:rFonts w:ascii="Verdana" w:hAnsi="Verdana"/>
          <w:color w:val="FF0000"/>
          <w:sz w:val="20"/>
          <w:szCs w:val="20"/>
        </w:rPr>
      </w:pPr>
      <w:r w:rsidRPr="003C1EA2">
        <w:rPr>
          <w:rFonts w:ascii="Verdana" w:hAnsi="Verdana"/>
          <w:color w:val="FF0000"/>
          <w:sz w:val="20"/>
          <w:szCs w:val="20"/>
        </w:rPr>
        <w:t>修改：</w:t>
      </w:r>
      <w:r w:rsidRPr="003C1EA2">
        <w:rPr>
          <w:rFonts w:ascii="Verdana" w:hAnsi="Verdana"/>
          <w:color w:val="FF0000"/>
          <w:sz w:val="20"/>
          <w:szCs w:val="20"/>
        </w:rPr>
        <w:t xml:space="preserve">gedit src/newgal/pcxvfb/Makefile </w:t>
      </w:r>
      <w:r w:rsidRPr="003C1EA2">
        <w:rPr>
          <w:rFonts w:ascii="Verdana" w:hAnsi="Verdana"/>
          <w:color w:val="FF0000"/>
          <w:sz w:val="20"/>
          <w:szCs w:val="20"/>
        </w:rPr>
        <w:t>的</w:t>
      </w:r>
      <w:r w:rsidRPr="003C1EA2">
        <w:rPr>
          <w:rFonts w:ascii="Verdana" w:hAnsi="Verdana"/>
          <w:color w:val="FF0000"/>
          <w:sz w:val="20"/>
          <w:szCs w:val="20"/>
        </w:rPr>
        <w:t>194</w:t>
      </w:r>
      <w:r w:rsidRPr="003C1EA2">
        <w:rPr>
          <w:rFonts w:ascii="Verdana" w:hAnsi="Verdana"/>
          <w:color w:val="FF0000"/>
          <w:sz w:val="20"/>
          <w:szCs w:val="20"/>
        </w:rPr>
        <w:t>行，将</w:t>
      </w:r>
      <w:r w:rsidRPr="003C1EA2">
        <w:rPr>
          <w:rFonts w:ascii="Verdana" w:hAnsi="Verdana"/>
          <w:color w:val="FF0000"/>
          <w:sz w:val="20"/>
          <w:szCs w:val="20"/>
        </w:rPr>
        <w:t>/usr/include</w:t>
      </w:r>
      <w:r w:rsidRPr="003C1EA2">
        <w:rPr>
          <w:rFonts w:ascii="Verdana" w:hAnsi="Verdana"/>
          <w:color w:val="FF0000"/>
          <w:sz w:val="20"/>
          <w:szCs w:val="20"/>
        </w:rPr>
        <w:t>去掉</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INCLUDES = -I$(abs_top_srcdir)/src/include -I$(abs_top_srcdir)/include \</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-I$(abs_top_srcdir)/src/newgal/ </w:t>
      </w:r>
      <w:r w:rsidRPr="00142494">
        <w:rPr>
          <w:rStyle w:val="aa"/>
          <w:rFonts w:ascii="Verdana" w:hAnsi="Verdana"/>
          <w:color w:val="FF0000"/>
          <w:sz w:val="20"/>
          <w:szCs w:val="20"/>
        </w:rPr>
        <w:t>-I/usr/include/</w:t>
      </w:r>
    </w:p>
    <w:p w:rsidR="00C51806" w:rsidRDefault="00C51806" w:rsidP="00C51806">
      <w:pPr>
        <w:pStyle w:val="ab"/>
        <w:shd w:val="clear" w:color="auto" w:fill="28557E"/>
        <w:spacing w:before="150" w:beforeAutospacing="0" w:after="150" w:afterAutospacing="0"/>
        <w:rPr>
          <w:rFonts w:ascii="Verdana" w:hAnsi="Verdana"/>
          <w:color w:val="000000"/>
          <w:sz w:val="20"/>
          <w:szCs w:val="20"/>
        </w:rPr>
      </w:pPr>
      <w:r>
        <w:rPr>
          <w:rFonts w:ascii="Verdana" w:hAnsi="Verdana"/>
          <w:color w:val="000000"/>
          <w:sz w:val="20"/>
          <w:szCs w:val="20"/>
        </w:rPr>
        <w:t>否则编译</w:t>
      </w:r>
      <w:r>
        <w:rPr>
          <w:rFonts w:ascii="Verdana" w:hAnsi="Verdana"/>
          <w:color w:val="000000"/>
          <w:sz w:val="20"/>
          <w:szCs w:val="20"/>
        </w:rPr>
        <w:t>pcxvfb.c</w:t>
      </w:r>
      <w:r>
        <w:rPr>
          <w:rFonts w:ascii="Verdana" w:hAnsi="Verdana"/>
          <w:color w:val="000000"/>
          <w:sz w:val="20"/>
          <w:szCs w:val="20"/>
        </w:rPr>
        <w:t>将出错</w:t>
      </w:r>
    </w:p>
    <w:p w:rsidR="003C1EA2" w:rsidRDefault="003C1EA2" w:rsidP="00C51806">
      <w:pPr>
        <w:pStyle w:val="ab"/>
        <w:shd w:val="clear" w:color="auto" w:fill="28557E"/>
        <w:spacing w:before="150" w:beforeAutospacing="0" w:after="150" w:afterAutospacing="0"/>
        <w:rPr>
          <w:rFonts w:ascii="Verdana" w:hAnsi="Verdana"/>
          <w:color w:val="000000"/>
          <w:sz w:val="20"/>
          <w:szCs w:val="20"/>
        </w:rPr>
      </w:pPr>
    </w:p>
    <w:p w:rsidR="003C1EA2" w:rsidRPr="003C1EA2" w:rsidRDefault="003C1EA2" w:rsidP="003C1EA2">
      <w:pPr>
        <w:rPr>
          <w:color w:val="FF0000"/>
        </w:rPr>
      </w:pPr>
      <w:r w:rsidRPr="003C1EA2">
        <w:rPr>
          <w:rFonts w:hint="eastAsia"/>
          <w:color w:val="FF0000"/>
        </w:rPr>
        <w:t>修改M</w:t>
      </w:r>
      <w:r w:rsidRPr="003C1EA2">
        <w:rPr>
          <w:color w:val="FF0000"/>
        </w:rPr>
        <w:t>akefile:</w:t>
      </w:r>
      <w:r w:rsidRPr="003C1EA2">
        <w:rPr>
          <w:rFonts w:hint="eastAsia"/>
          <w:color w:val="FF0000"/>
        </w:rPr>
        <w:t>添加</w:t>
      </w:r>
    </w:p>
    <w:p w:rsidR="003C1EA2" w:rsidRDefault="003C1EA2" w:rsidP="003C1EA2">
      <w:r>
        <w:rPr>
          <w:rFonts w:hint="eastAsia"/>
        </w:rPr>
        <w:t>跟踪代码发现，这里应该要显示飞漫的启动动画的。 配置png支持的宏没有打开，最好先编译安装飞漫官方的png库， 配置_MGIMAGE_PNG, 重新编译核心库gpl，</w:t>
      </w:r>
    </w:p>
    <w:p w:rsidR="003C1EA2" w:rsidRDefault="003C1EA2" w:rsidP="003C1EA2">
      <w:r>
        <w:rPr>
          <w:rFonts w:hint="eastAsia"/>
        </w:rPr>
        <w:t xml:space="preserve">./configure --enable-pngsupport </w:t>
      </w:r>
      <w:r>
        <w:rPr>
          <w:rFonts w:hint="eastAsia"/>
        </w:rPr>
        <w:t> </w:t>
      </w:r>
      <w:r>
        <w:t>--enable</w:t>
      </w:r>
      <w:r>
        <w:rPr>
          <w:rFonts w:hint="eastAsia"/>
        </w:rPr>
        <w:t>这里其实jpeg库也没支持，先不管，用到再说，这时候编译same会出错，因为Makefile中</w:t>
      </w:r>
    </w:p>
    <w:p w:rsidR="003C1EA2" w:rsidRDefault="003C1EA2" w:rsidP="003C1EA2">
      <w:r>
        <w:rPr>
          <w:rFonts w:hint="eastAsia"/>
        </w:rPr>
        <w:t xml:space="preserve">没有添加png的链接，Makefile中添加 </w:t>
      </w:r>
      <w:r>
        <w:rPr>
          <w:rFonts w:hint="eastAsia"/>
        </w:rPr>
        <w:t> </w:t>
      </w:r>
      <w:r w:rsidRPr="006132B3">
        <w:t xml:space="preserve">LIBS +=-lpng -lts </w:t>
      </w:r>
      <w:r>
        <w:t>–</w:t>
      </w:r>
      <w:r w:rsidRPr="006132B3">
        <w:t>ljpeg</w:t>
      </w:r>
    </w:p>
    <w:p w:rsidR="003C1EA2" w:rsidRDefault="003C1EA2" w:rsidP="003C1EA2">
      <w:r>
        <w:rPr>
          <w:rFonts w:hint="eastAsia"/>
        </w:rPr>
        <w:t>上面是</w:t>
      </w:r>
      <w:r>
        <w:t>支持png,tslib</w:t>
      </w:r>
      <w:r>
        <w:rPr>
          <w:rFonts w:hint="eastAsia"/>
        </w:rPr>
        <w:t>和</w:t>
      </w:r>
      <w:r>
        <w:t>jpeg</w:t>
      </w:r>
    </w:p>
    <w:p w:rsidR="00E51C2F" w:rsidRPr="00E51C2F" w:rsidRDefault="00E51C2F" w:rsidP="003C1EA2">
      <w:pPr>
        <w:rPr>
          <w:color w:val="FF0000"/>
        </w:rPr>
      </w:pPr>
      <w:r w:rsidRPr="00E51C2F">
        <w:rPr>
          <w:rFonts w:hint="eastAsia"/>
          <w:color w:val="FF0000"/>
        </w:rPr>
        <w:t>为了解决如下</w:t>
      </w:r>
      <w:r w:rsidRPr="00E51C2F">
        <w:rPr>
          <w:color w:val="FF0000"/>
        </w:rPr>
        <w:t>错误</w:t>
      </w:r>
    </w:p>
    <w:p w:rsidR="00E51C2F" w:rsidRPr="00BC6625" w:rsidRDefault="00E51C2F" w:rsidP="00E51C2F">
      <w:r>
        <w:rPr>
          <w:rFonts w:hint="eastAsia"/>
          <w:shd w:val="clear" w:color="auto" w:fill="FFFFFF"/>
        </w:rPr>
        <w:t>NEWGAL&gt;FBCON:Error when setting the terminal to graphics mode: Inappropriate ioctl for device</w:t>
      </w:r>
      <w:r>
        <w:rPr>
          <w:rFonts w:hint="eastAsia"/>
          <w:shd w:val="clear" w:color="auto" w:fill="FFFFFF"/>
        </w:rPr>
        <w:t> </w:t>
      </w:r>
    </w:p>
    <w:p w:rsidR="00E51C2F" w:rsidRDefault="00B72DDF" w:rsidP="00E51C2F">
      <w:pPr>
        <w:rPr>
          <w:color w:val="7030A0"/>
        </w:rPr>
      </w:pPr>
      <w:r w:rsidRPr="00B72DDF">
        <w:rPr>
          <w:rFonts w:hint="eastAsia"/>
          <w:color w:val="7030A0"/>
        </w:rPr>
        <w:t>添加</w:t>
      </w:r>
      <w:r w:rsidRPr="00B72DDF">
        <w:rPr>
          <w:color w:val="7030A0"/>
        </w:rPr>
        <w:t>--disable-textmode：</w:t>
      </w:r>
      <w:r w:rsidR="00E51C2F" w:rsidRPr="00B72DDF">
        <w:rPr>
          <w:color w:val="7030A0"/>
        </w:rPr>
        <w:t>--disable-textmode</w:t>
      </w:r>
    </w:p>
    <w:p w:rsidR="00DE4142" w:rsidRDefault="00DE4142" w:rsidP="00E51C2F">
      <w:pPr>
        <w:rPr>
          <w:color w:val="7030A0"/>
        </w:rPr>
      </w:pPr>
      <w:r>
        <w:rPr>
          <w:rFonts w:hint="eastAsia"/>
          <w:color w:val="7030A0"/>
        </w:rPr>
        <w:t>配置</w:t>
      </w:r>
      <w:r>
        <w:rPr>
          <w:color w:val="7030A0"/>
        </w:rPr>
        <w:t>文件mgconfig.h</w:t>
      </w:r>
      <w:r>
        <w:rPr>
          <w:rFonts w:hint="eastAsia"/>
          <w:color w:val="7030A0"/>
        </w:rPr>
        <w:t>添加</w:t>
      </w:r>
      <w:r>
        <w:rPr>
          <w:color w:val="7030A0"/>
        </w:rPr>
        <w:t>如下支持jpg和png</w:t>
      </w:r>
    </w:p>
    <w:p w:rsidR="00AA7913" w:rsidRDefault="00AA7913" w:rsidP="00E51C2F">
      <w:pPr>
        <w:rPr>
          <w:color w:val="7030A0"/>
        </w:rPr>
      </w:pPr>
      <w:r w:rsidRPr="00AA7913">
        <w:rPr>
          <w:color w:val="7030A0"/>
        </w:rPr>
        <w:t xml:space="preserve">#define  </w:t>
      </w:r>
      <w:r w:rsidR="00DE4142" w:rsidRPr="00DE4142">
        <w:rPr>
          <w:color w:val="7030A0"/>
        </w:rPr>
        <w:t>_MGIMAGE_PNG</w:t>
      </w:r>
      <w:r w:rsidRPr="00AA7913">
        <w:rPr>
          <w:color w:val="7030A0"/>
        </w:rPr>
        <w:t xml:space="preserve">  1</w:t>
      </w:r>
    </w:p>
    <w:p w:rsidR="00DE4142" w:rsidRDefault="00DE4142" w:rsidP="00E51C2F">
      <w:pPr>
        <w:rPr>
          <w:color w:val="7030A0"/>
        </w:rPr>
      </w:pPr>
      <w:r w:rsidRPr="00DE4142">
        <w:rPr>
          <w:color w:val="7030A0"/>
        </w:rPr>
        <w:t>#define</w:t>
      </w:r>
      <w:r>
        <w:rPr>
          <w:color w:val="7030A0"/>
        </w:rPr>
        <w:t xml:space="preserve"> </w:t>
      </w:r>
      <w:r w:rsidRPr="00DE4142">
        <w:rPr>
          <w:color w:val="7030A0"/>
        </w:rPr>
        <w:t xml:space="preserve"> _MGIMAGE_JPG </w:t>
      </w:r>
      <w:r>
        <w:rPr>
          <w:color w:val="7030A0"/>
        </w:rPr>
        <w:tab/>
      </w:r>
      <w:r w:rsidRPr="00DE4142">
        <w:rPr>
          <w:color w:val="7030A0"/>
        </w:rPr>
        <w:t>1</w:t>
      </w:r>
    </w:p>
    <w:p w:rsidR="00D232BA" w:rsidRDefault="00D232BA" w:rsidP="00E51C2F">
      <w:pPr>
        <w:rPr>
          <w:color w:val="7030A0"/>
        </w:rPr>
      </w:pPr>
      <w:r>
        <w:rPr>
          <w:rFonts w:hint="eastAsia"/>
          <w:color w:val="7030A0"/>
        </w:rPr>
        <w:t>所有</w:t>
      </w:r>
      <w:r>
        <w:rPr>
          <w:color w:val="7030A0"/>
        </w:rPr>
        <w:t>包含</w:t>
      </w:r>
      <w:r w:rsidRPr="00DE4142">
        <w:rPr>
          <w:color w:val="7030A0"/>
        </w:rPr>
        <w:t>_MGIMAGE_PNG</w:t>
      </w:r>
      <w:r>
        <w:rPr>
          <w:color w:val="7030A0"/>
        </w:rPr>
        <w:t xml:space="preserve"> </w:t>
      </w:r>
      <w:r>
        <w:rPr>
          <w:rFonts w:hint="eastAsia"/>
          <w:color w:val="7030A0"/>
        </w:rPr>
        <w:t>和</w:t>
      </w:r>
      <w:r w:rsidRPr="00DE4142">
        <w:rPr>
          <w:color w:val="7030A0"/>
        </w:rPr>
        <w:t>_MGIMAGE_JPG</w:t>
      </w:r>
      <w:r>
        <w:rPr>
          <w:rFonts w:hint="eastAsia"/>
          <w:color w:val="7030A0"/>
        </w:rPr>
        <w:t>的</w:t>
      </w:r>
      <w:r>
        <w:rPr>
          <w:color w:val="7030A0"/>
        </w:rPr>
        <w:t>文件都要加上</w:t>
      </w:r>
      <w:r>
        <w:rPr>
          <w:rFonts w:hint="eastAsia"/>
          <w:color w:val="7030A0"/>
        </w:rPr>
        <w:t>#</w:t>
      </w:r>
      <w:r w:rsidR="004A7D4D">
        <w:rPr>
          <w:color w:val="7030A0"/>
        </w:rPr>
        <w:t>incl</w:t>
      </w:r>
      <w:r>
        <w:rPr>
          <w:color w:val="7030A0"/>
        </w:rPr>
        <w:t xml:space="preserve">ude </w:t>
      </w:r>
      <w:r>
        <w:rPr>
          <w:color w:val="7030A0"/>
        </w:rPr>
        <w:t>“</w:t>
      </w:r>
      <w:r>
        <w:rPr>
          <w:color w:val="7030A0"/>
        </w:rPr>
        <w:t>mgconfig.h</w:t>
      </w:r>
      <w:r>
        <w:rPr>
          <w:color w:val="7030A0"/>
        </w:rPr>
        <w:t>”</w:t>
      </w:r>
    </w:p>
    <w:p w:rsidR="005509D4" w:rsidRPr="00B72DDF" w:rsidRDefault="005509D4" w:rsidP="00E51C2F">
      <w:pPr>
        <w:rPr>
          <w:color w:val="7030A0"/>
        </w:rPr>
      </w:pPr>
      <w:r>
        <w:rPr>
          <w:rFonts w:hint="eastAsia"/>
          <w:color w:val="7030A0"/>
        </w:rPr>
        <w:lastRenderedPageBreak/>
        <w:t>而且</w:t>
      </w:r>
      <w:r>
        <w:rPr>
          <w:color w:val="7030A0"/>
        </w:rPr>
        <w:t>每次配置完毕都要检查mgconfig.</w:t>
      </w:r>
      <w:r>
        <w:rPr>
          <w:rFonts w:hint="eastAsia"/>
          <w:color w:val="7030A0"/>
        </w:rPr>
        <w:t>里面</w:t>
      </w:r>
      <w:r>
        <w:rPr>
          <w:color w:val="7030A0"/>
        </w:rPr>
        <w:t>这两个宏是否定义，发现重配置后mgconfig</w:t>
      </w:r>
      <w:r>
        <w:rPr>
          <w:rFonts w:hint="eastAsia"/>
          <w:color w:val="7030A0"/>
        </w:rPr>
        <w:t>会</w:t>
      </w:r>
      <w:r>
        <w:rPr>
          <w:color w:val="7030A0"/>
        </w:rPr>
        <w:t>改变</w:t>
      </w:r>
    </w:p>
    <w:p w:rsidR="003C1EA2" w:rsidRDefault="00CF66EE" w:rsidP="00C51806">
      <w:pPr>
        <w:rPr>
          <w:shd w:val="clear" w:color="auto" w:fill="FFFFFF"/>
        </w:rPr>
      </w:pPr>
      <w:r>
        <w:rPr>
          <w:rFonts w:hint="eastAsia"/>
          <w:shd w:val="clear" w:color="auto" w:fill="FFFFFF"/>
        </w:rPr>
        <w:t>要记住同时</w:t>
      </w:r>
      <w:r>
        <w:rPr>
          <w:shd w:val="clear" w:color="auto" w:fill="FFFFFF"/>
        </w:rPr>
        <w:t>删除库里面的include/minigui</w:t>
      </w:r>
      <w:r>
        <w:rPr>
          <w:rFonts w:hint="eastAsia"/>
          <w:shd w:val="clear" w:color="auto" w:fill="FFFFFF"/>
        </w:rPr>
        <w:t>目录</w:t>
      </w:r>
      <w:r>
        <w:rPr>
          <w:shd w:val="clear" w:color="auto" w:fill="FFFFFF"/>
        </w:rPr>
        <w:t>和</w:t>
      </w:r>
      <w:r>
        <w:rPr>
          <w:rFonts w:hint="eastAsia"/>
          <w:shd w:val="clear" w:color="auto" w:fill="FFFFFF"/>
        </w:rPr>
        <w:t>lib</w:t>
      </w:r>
      <w:r>
        <w:rPr>
          <w:shd w:val="clear" w:color="auto" w:fill="FFFFFF"/>
        </w:rPr>
        <w:t>minigui</w:t>
      </w:r>
      <w:r>
        <w:rPr>
          <w:rFonts w:hint="eastAsia"/>
          <w:shd w:val="clear" w:color="auto" w:fill="FFFFFF"/>
        </w:rPr>
        <w:t>库</w:t>
      </w:r>
    </w:p>
    <w:p w:rsidR="00083CCE" w:rsidRPr="00083CCE" w:rsidRDefault="00083CCE" w:rsidP="00C51806">
      <w:pPr>
        <w:rPr>
          <w:shd w:val="clear" w:color="auto" w:fill="FFFFFF"/>
        </w:rPr>
      </w:pPr>
      <w:r>
        <w:rPr>
          <w:rFonts w:hint="eastAsia"/>
          <w:shd w:val="clear" w:color="auto" w:fill="FFFFFF"/>
        </w:rPr>
        <w:t>编译程序</w:t>
      </w:r>
      <w:r>
        <w:rPr>
          <w:shd w:val="clear" w:color="auto" w:fill="FFFFFF"/>
        </w:rPr>
        <w:t>出现</w:t>
      </w:r>
    </w:p>
    <w:p w:rsidR="00C51806" w:rsidRDefault="00E51C2F" w:rsidP="00C51806">
      <w:pPr>
        <w:rPr>
          <w:shd w:val="clear" w:color="auto" w:fill="FFFFFF"/>
        </w:rPr>
      </w:pPr>
      <w:r w:rsidRPr="00E51C2F">
        <w:rPr>
          <w:rFonts w:hint="eastAsia"/>
          <w:color w:val="FF0000"/>
          <w:shd w:val="clear" w:color="auto" w:fill="FFFFFF"/>
        </w:rPr>
        <w:t>未定义</w:t>
      </w:r>
      <w:r w:rsidRPr="00E51C2F">
        <w:rPr>
          <w:color w:val="FF0000"/>
          <w:shd w:val="clear" w:color="auto" w:fill="FFFFFF"/>
        </w:rPr>
        <w:t>引用</w:t>
      </w:r>
      <w:r w:rsidRPr="00E51C2F">
        <w:rPr>
          <w:rFonts w:hint="eastAsia"/>
          <w:color w:val="FF0000"/>
          <w:shd w:val="clear" w:color="auto" w:fill="FFFFFF"/>
        </w:rPr>
        <w:t>错误WndClientRect，</w:t>
      </w:r>
      <w:r w:rsidR="00C51806" w:rsidRPr="00E51C2F">
        <w:rPr>
          <w:rFonts w:hint="eastAsia"/>
          <w:color w:val="FF0000"/>
          <w:shd w:val="clear" w:color="auto" w:fill="FFFFFF"/>
        </w:rPr>
        <w:t>找到方法了：</w:t>
      </w:r>
      <w:r w:rsidR="00C51806" w:rsidRPr="00E51C2F">
        <w:rPr>
          <w:rFonts w:hint="eastAsia"/>
          <w:color w:val="FF0000"/>
        </w:rPr>
        <w:br/>
      </w:r>
      <w:r w:rsidR="00C51806">
        <w:rPr>
          <w:rFonts w:hint="eastAsia"/>
          <w:shd w:val="clear" w:color="auto" w:fill="FFFFFF"/>
        </w:rPr>
        <w:t>$cd</w:t>
      </w:r>
      <w:r w:rsidR="00C51806">
        <w:rPr>
          <w:rFonts w:hint="eastAsia"/>
          <w:shd w:val="clear" w:color="auto" w:fill="FFFFFF"/>
        </w:rPr>
        <w:t> </w:t>
      </w:r>
      <w:r w:rsidR="00C51806">
        <w:rPr>
          <w:rFonts w:hint="eastAsia"/>
          <w:shd w:val="clear" w:color="auto" w:fill="FFFFFF"/>
        </w:rPr>
        <w:t>libminigui-3.0.12-linux</w:t>
      </w:r>
      <w:r w:rsidR="00C51806">
        <w:rPr>
          <w:rFonts w:hint="eastAsia"/>
        </w:rPr>
        <w:br/>
      </w:r>
      <w:r w:rsidR="00C51806">
        <w:rPr>
          <w:rFonts w:hint="eastAsia"/>
          <w:shd w:val="clear" w:color="auto" w:fill="FFFFFF"/>
        </w:rPr>
        <w:t>$grep</w:t>
      </w:r>
      <w:r w:rsidR="00C51806">
        <w:rPr>
          <w:rFonts w:hint="eastAsia"/>
          <w:shd w:val="clear" w:color="auto" w:fill="FFFFFF"/>
        </w:rPr>
        <w:t> </w:t>
      </w:r>
      <w:r w:rsidR="00C51806">
        <w:rPr>
          <w:rFonts w:hint="eastAsia"/>
          <w:shd w:val="clear" w:color="auto" w:fill="FFFFFF"/>
        </w:rPr>
        <w:t>-r</w:t>
      </w:r>
      <w:r w:rsidR="00C51806">
        <w:rPr>
          <w:rFonts w:hint="eastAsia"/>
          <w:shd w:val="clear" w:color="auto" w:fill="FFFFFF"/>
        </w:rPr>
        <w:t> </w:t>
      </w:r>
      <w:r w:rsidR="00C51806">
        <w:rPr>
          <w:rFonts w:hint="eastAsia"/>
          <w:shd w:val="clear" w:color="auto" w:fill="FFFFFF"/>
        </w:rPr>
        <w:t>"WndClientRect"</w:t>
      </w:r>
      <w:r w:rsidR="00C51806">
        <w:rPr>
          <w:rFonts w:hint="eastAsia"/>
          <w:shd w:val="clear" w:color="auto" w:fill="FFFFFF"/>
        </w:rPr>
        <w:t> </w:t>
      </w:r>
      <w:r w:rsidR="00C51806">
        <w:rPr>
          <w:rFonts w:hint="eastAsia"/>
          <w:shd w:val="clear" w:color="auto" w:fill="FFFFFF"/>
        </w:rPr>
        <w:t>.</w:t>
      </w:r>
      <w:r w:rsidR="00C51806">
        <w:rPr>
          <w:rFonts w:hint="eastAsia"/>
        </w:rPr>
        <w:br/>
      </w:r>
      <w:r w:rsidR="00C51806">
        <w:rPr>
          <w:rFonts w:hint="eastAsia"/>
          <w:shd w:val="clear" w:color="auto" w:fill="FFFFFF"/>
        </w:rPr>
        <w:t>发现WndClientRect在libminigui-3.0.12-linux/src/newgdi/gdi.c中，将inline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prc)和inline</w:t>
      </w:r>
      <w:r w:rsidR="00C51806">
        <w:rPr>
          <w:rFonts w:hint="eastAsia"/>
          <w:shd w:val="clear" w:color="auto" w:fill="FFFFFF"/>
        </w:rPr>
        <w:t> </w:t>
      </w:r>
      <w:r w:rsidR="00C51806">
        <w:rPr>
          <w:rFonts w:hint="eastAsia"/>
          <w:shd w:val="clear" w:color="auto" w:fill="FFFFFF"/>
        </w:rPr>
        <w:t>void</w:t>
      </w:r>
      <w:r w:rsidR="00C51806">
        <w:rPr>
          <w:rFonts w:hint="eastAsia"/>
          <w:shd w:val="clear" w:color="auto" w:fill="FFFFFF"/>
        </w:rPr>
        <w:t> </w:t>
      </w:r>
      <w:r w:rsidR="00C51806">
        <w:rPr>
          <w:rFonts w:hint="eastAsia"/>
          <w:shd w:val="clear" w:color="auto" w:fill="FFFFFF"/>
        </w:rPr>
        <w:t>WndClientRect(HWND</w:t>
      </w:r>
      <w:r w:rsidR="00C51806">
        <w:rPr>
          <w:rFonts w:hint="eastAsia"/>
          <w:shd w:val="clear" w:color="auto" w:fill="FFFFFF"/>
        </w:rPr>
        <w:t> </w:t>
      </w:r>
      <w:r w:rsidR="00C51806">
        <w:rPr>
          <w:rFonts w:hint="eastAsia"/>
          <w:shd w:val="clear" w:color="auto" w:fill="FFFFFF"/>
        </w:rPr>
        <w:t>hWnd,</w:t>
      </w:r>
      <w:r w:rsidR="00C51806">
        <w:rPr>
          <w:rFonts w:hint="eastAsia"/>
          <w:shd w:val="clear" w:color="auto" w:fill="FFFFFF"/>
        </w:rPr>
        <w:t> </w:t>
      </w:r>
      <w:r w:rsidR="00C51806">
        <w:rPr>
          <w:rFonts w:hint="eastAsia"/>
          <w:shd w:val="clear" w:color="auto" w:fill="FFFFFF"/>
        </w:rPr>
        <w:t>PRECT</w:t>
      </w:r>
      <w:r w:rsidR="00C51806">
        <w:rPr>
          <w:rFonts w:hint="eastAsia"/>
          <w:shd w:val="clear" w:color="auto" w:fill="FFFFFF"/>
        </w:rPr>
        <w:t> </w:t>
      </w:r>
      <w:r w:rsidR="00C51806">
        <w:rPr>
          <w:rFonts w:hint="eastAsia"/>
          <w:shd w:val="clear" w:color="auto" w:fill="FFFFFF"/>
        </w:rPr>
        <w:t>prc)的inline去掉，再make</w:t>
      </w:r>
      <w:r w:rsidR="00C51806">
        <w:rPr>
          <w:rFonts w:hint="eastAsia"/>
          <w:shd w:val="clear" w:color="auto" w:fill="FFFFFF"/>
        </w:rPr>
        <w:t> </w:t>
      </w:r>
      <w:r w:rsidR="00C51806">
        <w:rPr>
          <w:rFonts w:hint="eastAsia"/>
          <w:shd w:val="clear" w:color="auto" w:fill="FFFFFF"/>
        </w:rPr>
        <w:t>clean;make;make</w:t>
      </w:r>
      <w:r w:rsidR="00C51806">
        <w:rPr>
          <w:rFonts w:hint="eastAsia"/>
          <w:shd w:val="clear" w:color="auto" w:fill="FFFFFF"/>
        </w:rPr>
        <w:t> </w:t>
      </w:r>
      <w:r w:rsidR="00C51806">
        <w:rPr>
          <w:rFonts w:hint="eastAsia"/>
          <w:shd w:val="clear" w:color="auto" w:fill="FFFFFF"/>
        </w:rPr>
        <w:t>install重新生成库，再去编例子就ok了。</w:t>
      </w:r>
      <w:r>
        <w:rPr>
          <w:rFonts w:hint="eastAsia"/>
          <w:shd w:val="clear" w:color="auto" w:fill="FFFFFF"/>
        </w:rPr>
        <w:t>还有一个</w:t>
      </w:r>
      <w:r>
        <w:rPr>
          <w:shd w:val="clear" w:color="auto" w:fill="FFFFFF"/>
        </w:rPr>
        <w:t>函数</w:t>
      </w:r>
      <w:r>
        <w:rPr>
          <w:rFonts w:hint="eastAsia"/>
          <w:shd w:val="clear" w:color="auto" w:fill="FFFFFF"/>
        </w:rPr>
        <w:t>pix2rgb一样</w:t>
      </w:r>
      <w:r>
        <w:rPr>
          <w:shd w:val="clear" w:color="auto" w:fill="FFFFFF"/>
        </w:rPr>
        <w:t>方法处理。</w:t>
      </w:r>
    </w:p>
    <w:p w:rsidR="00732C38" w:rsidRPr="00732C38" w:rsidRDefault="00732C38" w:rsidP="00732C38">
      <w:pPr>
        <w:rPr>
          <w:color w:val="FF0000"/>
          <w:shd w:val="clear" w:color="auto" w:fill="FFFFFF"/>
        </w:rPr>
      </w:pPr>
      <w:r w:rsidRPr="00732C38">
        <w:rPr>
          <w:rFonts w:hint="eastAsia"/>
          <w:color w:val="FF0000"/>
          <w:shd w:val="clear" w:color="auto" w:fill="FFFFFF"/>
        </w:rPr>
        <w:t>找不到</w:t>
      </w:r>
      <w:r w:rsidRPr="00732C38">
        <w:rPr>
          <w:color w:val="FF0000"/>
          <w:shd w:val="clear" w:color="auto" w:fill="FFFFFF"/>
        </w:rPr>
        <w:t>tslib.h</w:t>
      </w:r>
      <w:r w:rsidRPr="00732C38">
        <w:rPr>
          <w:rFonts w:hint="eastAsia"/>
          <w:color w:val="FF0000"/>
          <w:shd w:val="clear" w:color="auto" w:fill="FFFFFF"/>
        </w:rPr>
        <w:t>，在</w:t>
      </w:r>
      <w:r w:rsidRPr="00732C38">
        <w:rPr>
          <w:color w:val="FF0000"/>
          <w:shd w:val="clear" w:color="auto" w:fill="FFFFFF"/>
        </w:rPr>
        <w:t>tslibal.c添加绝</w:t>
      </w:r>
      <w:r w:rsidRPr="00732C38">
        <w:rPr>
          <w:rFonts w:hint="eastAsia"/>
          <w:color w:val="FF0000"/>
          <w:shd w:val="clear" w:color="auto" w:fill="FFFFFF"/>
        </w:rPr>
        <w:t>tslib.h的</w:t>
      </w:r>
      <w:r w:rsidRPr="00732C38">
        <w:rPr>
          <w:color w:val="FF0000"/>
          <w:shd w:val="clear" w:color="auto" w:fill="FFFFFF"/>
        </w:rPr>
        <w:t>绝对路径</w:t>
      </w:r>
    </w:p>
    <w:p w:rsidR="00732C38" w:rsidRDefault="00732C38" w:rsidP="00732C38">
      <w:r w:rsidRPr="000971F1">
        <w:t>/home/chao/rk3308_linux/buildroot/output/rockchip_rk330</w:t>
      </w:r>
      <w:r w:rsidR="009036DA">
        <w:t>8_32_debug/build/tslib-1.15/src</w:t>
      </w:r>
    </w:p>
    <w:p w:rsidR="000B11BA" w:rsidRDefault="000B11BA" w:rsidP="00732C38">
      <w:r>
        <w:t>Jpeg.c</w:t>
      </w:r>
      <w:r>
        <w:rPr>
          <w:rFonts w:hint="eastAsia"/>
        </w:rPr>
        <w:t>里面</w:t>
      </w:r>
    </w:p>
    <w:p w:rsidR="00732C38" w:rsidRPr="00732C38" w:rsidRDefault="00732C38" w:rsidP="00732C38">
      <w:pPr>
        <w:rPr>
          <w:color w:val="FF0000"/>
        </w:rPr>
      </w:pPr>
      <w:r w:rsidRPr="00732C38">
        <w:rPr>
          <w:rFonts w:hint="eastAsia"/>
          <w:color w:val="FF0000"/>
        </w:rPr>
        <w:t>找不到jpeglib.h</w:t>
      </w:r>
      <w:r w:rsidRPr="00732C38">
        <w:rPr>
          <w:color w:val="FF0000"/>
        </w:rPr>
        <w:t>,jerror.h</w:t>
      </w:r>
    </w:p>
    <w:p w:rsidR="00732C38" w:rsidRDefault="00732C38" w:rsidP="00732C38">
      <w:r w:rsidRPr="0057364D">
        <w:t xml:space="preserve">&lt;/home/chao/minigui/build/include/jpeglib.h&gt; </w:t>
      </w:r>
    </w:p>
    <w:p w:rsidR="00732C38" w:rsidRDefault="00732C38" w:rsidP="00732C38">
      <w:r w:rsidRPr="00E675FC">
        <w:t>#include &lt;/home/chao/minigui/build/include</w:t>
      </w:r>
      <w:r w:rsidR="007A47ED">
        <w:t>/</w:t>
      </w:r>
      <w:r w:rsidRPr="00E675FC">
        <w:t xml:space="preserve">jerror.h&gt; </w:t>
      </w:r>
    </w:p>
    <w:p w:rsidR="00732C38" w:rsidRPr="00732C38" w:rsidRDefault="00732C38" w:rsidP="00732C38">
      <w:pPr>
        <w:rPr>
          <w:color w:val="FF0000"/>
        </w:rPr>
      </w:pPr>
      <w:r w:rsidRPr="00732C38">
        <w:rPr>
          <w:rFonts w:hint="eastAsia"/>
          <w:color w:val="FF0000"/>
        </w:rPr>
        <w:t>编译</w:t>
      </w:r>
      <w:r w:rsidRPr="00732C38">
        <w:rPr>
          <w:color w:val="FF0000"/>
        </w:rPr>
        <w:t>应用</w:t>
      </w:r>
      <w:r w:rsidRPr="00732C38">
        <w:rPr>
          <w:rFonts w:hint="eastAsia"/>
          <w:color w:val="FF0000"/>
        </w:rPr>
        <w:t>程序</w:t>
      </w:r>
      <w:r w:rsidRPr="00732C38">
        <w:rPr>
          <w:color w:val="FF0000"/>
        </w:rPr>
        <w:t>时提示：</w:t>
      </w:r>
    </w:p>
    <w:p w:rsidR="00732C38" w:rsidRDefault="00732C38" w:rsidP="00732C38">
      <w:r>
        <w:t>U</w:t>
      </w:r>
      <w:r>
        <w:rPr>
          <w:rFonts w:hint="eastAsia"/>
        </w:rPr>
        <w:t>n</w:t>
      </w:r>
      <w:r>
        <w:t xml:space="preserve">able find </w:t>
      </w:r>
      <w:r>
        <w:t>“</w:t>
      </w:r>
      <w:r>
        <w:t>ts_open</w:t>
      </w:r>
      <w:r>
        <w:t>”</w:t>
      </w:r>
      <w:r>
        <w:t xml:space="preserve"> </w:t>
      </w:r>
      <w:r>
        <w:t>“</w:t>
      </w:r>
      <w:r>
        <w:t>ts_fd</w:t>
      </w:r>
      <w:r>
        <w:t>”</w:t>
      </w:r>
    </w:p>
    <w:p w:rsidR="00732C38" w:rsidRDefault="00732C38" w:rsidP="00732C38">
      <w:r>
        <w:rPr>
          <w:rFonts w:hint="eastAsia"/>
        </w:rPr>
        <w:t>修改</w:t>
      </w:r>
      <w:r>
        <w:t>应用</w:t>
      </w:r>
      <w:r>
        <w:rPr>
          <w:rFonts w:hint="eastAsia"/>
        </w:rPr>
        <w:t>run</w:t>
      </w:r>
      <w:r>
        <w:t>.sh编译脚本添加</w:t>
      </w:r>
      <w:r>
        <w:rPr>
          <w:rFonts w:hint="eastAsia"/>
        </w:rPr>
        <w:t>：</w:t>
      </w:r>
    </w:p>
    <w:p w:rsidR="00732C38" w:rsidRPr="00205026" w:rsidRDefault="00732C38" w:rsidP="00C51806">
      <w:pPr>
        <w:rPr>
          <w:color w:val="7030A0"/>
        </w:rPr>
      </w:pPr>
      <w:r w:rsidRPr="00760091">
        <w:t xml:space="preserve">arm-rockchip-linux-gnueabihf-gcc hello.c -I/home/chao/minigui/build/include/ -L/home/chao/minigui/build/lib -lminigui_ths -ljpeg -lm -lpthread -ldl -lpng </w:t>
      </w:r>
      <w:r w:rsidRPr="00732C38">
        <w:rPr>
          <w:color w:val="7030A0"/>
        </w:rPr>
        <w:t>-L/home/chao/rk3308_linux/buildroot/output/rockchip_rk3308_32_debug/target/usr/lib -lts</w:t>
      </w:r>
    </w:p>
    <w:p w:rsidR="00C51806" w:rsidRPr="00F64357" w:rsidRDefault="00F64357" w:rsidP="00C51806">
      <w:pPr>
        <w:rPr>
          <w:color w:val="FF0000"/>
        </w:rPr>
      </w:pPr>
      <w:r w:rsidRPr="00F64357">
        <w:rPr>
          <w:rFonts w:hint="eastAsia"/>
          <w:color w:val="FF0000"/>
        </w:rPr>
        <w:t>如果出现</w:t>
      </w:r>
      <w:r w:rsidRPr="00F64357">
        <w:rPr>
          <w:color w:val="FF0000"/>
        </w:rPr>
        <w:t>如下错误：</w:t>
      </w:r>
    </w:p>
    <w:p w:rsidR="00C51806" w:rsidRDefault="00C51806" w:rsidP="00C51806">
      <w:r>
        <w:t>KERNEL&gt;InitGUI: Count not init mouse cursor!</w:t>
      </w:r>
    </w:p>
    <w:p w:rsidR="00C51806" w:rsidRDefault="00C51806" w:rsidP="00C51806">
      <w:r>
        <w:t>KERNEL&gt;InitGUI: Init failure, please check your MiniGUI configuration or resource.</w:t>
      </w:r>
    </w:p>
    <w:p w:rsidR="00C51806" w:rsidRDefault="00C51806" w:rsidP="00C51806">
      <w:r>
        <w:rPr>
          <w:rFonts w:hint="eastAsia"/>
        </w:rPr>
        <w:t>缺少</w:t>
      </w:r>
      <w:r>
        <w:t>资源文件</w:t>
      </w:r>
      <w:r>
        <w:rPr>
          <w:rFonts w:hint="eastAsia"/>
        </w:rPr>
        <w:t>,资源</w:t>
      </w:r>
      <w:r>
        <w:t>路径不对，可能是</w:t>
      </w:r>
      <w:r>
        <w:rPr>
          <w:rFonts w:hint="eastAsia"/>
        </w:rPr>
        <w:t>最后</w:t>
      </w:r>
      <w:r>
        <w:t>少一个</w:t>
      </w:r>
      <w:r>
        <w:rPr>
          <w:rFonts w:hint="eastAsia"/>
        </w:rPr>
        <w:t>/，应用</w:t>
      </w:r>
      <w:r>
        <w:t>层缺少</w:t>
      </w:r>
    </w:p>
    <w:p w:rsidR="00D743F1" w:rsidRDefault="00D743F1" w:rsidP="00C51806">
      <w:r>
        <w:rPr>
          <w:rFonts w:hint="eastAsia"/>
        </w:rPr>
        <w:t>修改M</w:t>
      </w:r>
      <w:r>
        <w:t>iniGui.cfg</w:t>
      </w:r>
    </w:p>
    <w:p w:rsidR="00C51806" w:rsidRDefault="00C51806" w:rsidP="00C51806">
      <w:r>
        <w:t># Edit following line to specify cursor files path</w:t>
      </w:r>
    </w:p>
    <w:p w:rsidR="00C51806" w:rsidRDefault="00C51806" w:rsidP="00C51806">
      <w:r>
        <w:t>cursorpath=/userdata/minigui/res/cursor/</w:t>
      </w:r>
    </w:p>
    <w:p w:rsidR="00C51806" w:rsidRDefault="00C51806" w:rsidP="00C51806"/>
    <w:p w:rsidR="00C51806" w:rsidRDefault="00C51806" w:rsidP="00C51806">
      <w:r>
        <w:t>[resinfo]</w:t>
      </w:r>
    </w:p>
    <w:p w:rsidR="00C51806" w:rsidRDefault="00C51806" w:rsidP="00C51806">
      <w:r>
        <w:t>respath=/userdata/minigui</w:t>
      </w:r>
      <w:r>
        <w:rPr>
          <w:rFonts w:hint="eastAsia"/>
        </w:rPr>
        <w:t>/</w:t>
      </w:r>
    </w:p>
    <w:p w:rsidR="00C51806" w:rsidRDefault="00C51806" w:rsidP="00C51806"/>
    <w:p w:rsidR="00C51806" w:rsidRPr="008B652F" w:rsidRDefault="00C51806" w:rsidP="00C51806">
      <w:pPr>
        <w:rPr>
          <w:color w:val="0070C0"/>
        </w:rPr>
      </w:pPr>
      <w:r w:rsidRPr="008B652F">
        <w:rPr>
          <w:rFonts w:hint="eastAsia"/>
          <w:color w:val="0070C0"/>
        </w:rPr>
        <w:t>拷贝</w:t>
      </w:r>
      <w:r w:rsidRPr="008B652F">
        <w:rPr>
          <w:color w:val="0070C0"/>
        </w:rPr>
        <w:t>minigui</w:t>
      </w:r>
      <w:r w:rsidRPr="008B652F">
        <w:rPr>
          <w:rFonts w:hint="eastAsia"/>
          <w:color w:val="0070C0"/>
        </w:rPr>
        <w:t>到</w:t>
      </w:r>
      <w:r w:rsidRPr="008B652F">
        <w:rPr>
          <w:color w:val="0070C0"/>
        </w:rPr>
        <w:t>userdata/minigui</w:t>
      </w:r>
      <w:r w:rsidRPr="008B652F">
        <w:rPr>
          <w:rFonts w:hint="eastAsia"/>
          <w:color w:val="0070C0"/>
        </w:rPr>
        <w:t>命令</w:t>
      </w:r>
    </w:p>
    <w:p w:rsidR="00C57CFB" w:rsidRDefault="00C51806" w:rsidP="00C51806">
      <w:r>
        <w:rPr>
          <w:rFonts w:hint="eastAsia"/>
        </w:rPr>
        <w:t>a</w:t>
      </w:r>
      <w:r>
        <w:t xml:space="preserve">db push </w:t>
      </w:r>
      <w:r>
        <w:t>“</w:t>
      </w:r>
      <w:r>
        <w:t>minigui/</w:t>
      </w:r>
      <w:r>
        <w:t>”</w:t>
      </w:r>
      <w:r>
        <w:t xml:space="preserve"> </w:t>
      </w:r>
      <w:r>
        <w:t>“</w:t>
      </w:r>
      <w:r>
        <w:t>userdata/minigui</w:t>
      </w:r>
      <w:r>
        <w:t>”</w:t>
      </w:r>
    </w:p>
    <w:p w:rsidR="004565B3" w:rsidRDefault="004565B3" w:rsidP="00C51806"/>
    <w:p w:rsidR="00F91850" w:rsidRDefault="00F91850" w:rsidP="00971BC4">
      <w:r>
        <w:rPr>
          <w:rFonts w:hint="eastAsia"/>
        </w:rPr>
        <w:t>禁止</w:t>
      </w:r>
      <w:r w:rsidR="007A40DE">
        <w:rPr>
          <w:rFonts w:hint="eastAsia"/>
        </w:rPr>
        <w:t>鼠标，</w:t>
      </w:r>
      <w:r>
        <w:t>启动画面和屏保</w:t>
      </w:r>
    </w:p>
    <w:p w:rsidR="00727ACB" w:rsidRDefault="00633FCA" w:rsidP="00C51806">
      <w:r>
        <w:t>.</w:t>
      </w:r>
      <w:r w:rsidR="00727ACB">
        <w:t>/configure --prefix=</w:t>
      </w:r>
      <w:r w:rsidR="00727ACB" w:rsidRPr="005D2D34">
        <w:t>/home/chao/minigui</w:t>
      </w:r>
      <w:r w:rsidR="00596FEF">
        <w:t>322</w:t>
      </w:r>
      <w:r w:rsidR="00727ACB" w:rsidRPr="005D2D34">
        <w:t>/</w:t>
      </w:r>
      <w:r w:rsidR="003E1647">
        <w:t>build</w:t>
      </w:r>
      <w:r w:rsidR="00727ACB">
        <w:rPr>
          <w:rFonts w:hint="eastAsia"/>
        </w:rPr>
        <w:t xml:space="preserve"> </w:t>
      </w:r>
      <w:r w:rsidR="00727ACB" w:rsidRPr="005D2D34">
        <w:t>--host=arm-rockchip-linux</w:t>
      </w:r>
      <w:r w:rsidR="00727ACB">
        <w:t xml:space="preserve"> --with-targetname=fbcon --disable-static --disable-cursor --disable-textmode --enable-tslibial </w:t>
      </w:r>
      <w:r w:rsidR="00727ACB" w:rsidRPr="005B4221">
        <w:rPr>
          <w:rFonts w:hint="eastAsia"/>
        </w:rPr>
        <w:t> </w:t>
      </w:r>
      <w:r w:rsidR="00727ACB" w:rsidRPr="005B4221">
        <w:rPr>
          <w:rFonts w:hint="eastAsia"/>
        </w:rPr>
        <w:t>--enable-pngsupport</w:t>
      </w:r>
      <w:r w:rsidR="00727ACB">
        <w:t xml:space="preserve"> </w:t>
      </w:r>
      <w:r w:rsidR="00727ACB">
        <w:rPr>
          <w:rFonts w:hint="eastAsia"/>
        </w:rPr>
        <w:t>--enable-jp</w:t>
      </w:r>
      <w:r w:rsidR="00727ACB" w:rsidRPr="003B7567">
        <w:rPr>
          <w:rFonts w:hint="eastAsia"/>
        </w:rPr>
        <w:t>gsupport</w:t>
      </w:r>
      <w:r w:rsidR="00727ACB">
        <w:t xml:space="preserve"> --disable-savescreen </w:t>
      </w:r>
      <w:r w:rsidR="00727ACB" w:rsidRPr="004565B3">
        <w:rPr>
          <w:rFonts w:ascii="Helvetica" w:eastAsia="宋体" w:hAnsi="Helvetica" w:cs="宋体"/>
          <w:color w:val="000000"/>
          <w:kern w:val="0"/>
          <w:sz w:val="20"/>
          <w:szCs w:val="20"/>
        </w:rPr>
        <w:lastRenderedPageBreak/>
        <w:t>--disable-</w:t>
      </w:r>
      <w:r w:rsidR="00727ACB">
        <w:rPr>
          <w:rFonts w:ascii="TrebuchetMS" w:hAnsi="TrebuchetMS" w:cs="TrebuchetMS"/>
          <w:kern w:val="0"/>
          <w:sz w:val="18"/>
          <w:szCs w:val="18"/>
        </w:rPr>
        <w:t>splash</w:t>
      </w:r>
      <w:r w:rsidR="00727ACB" w:rsidRPr="005D2D34">
        <w:t xml:space="preserve"> </w:t>
      </w:r>
      <w:r w:rsidR="00727ACB" w:rsidRPr="004565B3">
        <w:rPr>
          <w:rFonts w:ascii="Helvetica" w:eastAsia="宋体" w:hAnsi="Helvetica" w:cs="宋体"/>
          <w:color w:val="000000"/>
          <w:kern w:val="0"/>
          <w:sz w:val="20"/>
          <w:szCs w:val="20"/>
        </w:rPr>
        <w:t>--disable-screensaver</w:t>
      </w:r>
      <w:r w:rsidR="00727ACB">
        <w:rPr>
          <w:rFonts w:ascii="Helvetica" w:eastAsia="宋体" w:hAnsi="Helvetica" w:cs="宋体"/>
          <w:color w:val="000000"/>
          <w:kern w:val="0"/>
          <w:sz w:val="20"/>
          <w:szCs w:val="20"/>
        </w:rPr>
        <w:t xml:space="preserve"> --</w:t>
      </w:r>
      <w:r w:rsidR="00727ACB" w:rsidRPr="004565B3">
        <w:rPr>
          <w:rFonts w:ascii="Helvetica" w:eastAsia="宋体" w:hAnsi="Helvetica" w:cs="宋体"/>
          <w:color w:val="000000"/>
          <w:kern w:val="0"/>
          <w:sz w:val="20"/>
          <w:szCs w:val="20"/>
        </w:rPr>
        <w:t>disable-</w:t>
      </w:r>
      <w:r w:rsidR="00727ACB">
        <w:rPr>
          <w:rFonts w:ascii="TrebuchetMS" w:hAnsi="TrebuchetMS" w:cs="TrebuchetMS"/>
          <w:kern w:val="0"/>
          <w:sz w:val="18"/>
          <w:szCs w:val="18"/>
        </w:rPr>
        <w:t xml:space="preserve">mousecalibrate </w:t>
      </w:r>
      <w:r w:rsidR="00727ACB">
        <w:t>--disable-</w:t>
      </w:r>
      <w:r w:rsidR="00727ACB">
        <w:rPr>
          <w:rFonts w:ascii="TrebuchetMS" w:hAnsi="TrebuchetMS" w:cs="TrebuchetMS"/>
          <w:kern w:val="0"/>
          <w:sz w:val="18"/>
          <w:szCs w:val="18"/>
        </w:rPr>
        <w:t>savebitmap</w:t>
      </w:r>
      <w:r w:rsidR="00727ACB" w:rsidRPr="005D2D34">
        <w:t xml:space="preserve"> </w:t>
      </w:r>
      <w:r w:rsidRPr="00F063C0">
        <w:rPr>
          <w:rFonts w:ascii="CourierNewPSMT" w:hAnsi="CourierNewPSMT" w:cs="CourierNewPSMT"/>
          <w:kern w:val="0"/>
          <w:sz w:val="20"/>
          <w:szCs w:val="20"/>
        </w:rPr>
        <w:t>--disable-consoleps2</w:t>
      </w:r>
      <w:r w:rsidRPr="00F063C0">
        <w:rPr>
          <w:rFonts w:ascii="TrebuchetMS" w:hAnsi="TrebuchetMS" w:cs="TrebuchetMS"/>
          <w:kern w:val="0"/>
          <w:sz w:val="18"/>
          <w:szCs w:val="18"/>
        </w:rPr>
        <w:t xml:space="preserve"> </w:t>
      </w:r>
      <w:r w:rsidRPr="00F063C0">
        <w:rPr>
          <w:rFonts w:ascii="CourierNewPSMT" w:hAnsi="CourierNewPSMT" w:cs="CourierNewPSMT"/>
          <w:kern w:val="0"/>
          <w:sz w:val="20"/>
          <w:szCs w:val="20"/>
        </w:rPr>
        <w:t>--disable-consolems --disable-consolems3 --disable-consolegpm</w:t>
      </w:r>
      <w:r w:rsidRPr="005D2D34">
        <w:t xml:space="preserve"> </w:t>
      </w:r>
      <w:r w:rsidR="00B10F6E">
        <w:t>--</w:t>
      </w:r>
      <w:r w:rsidR="006C554E">
        <w:t>disable</w:t>
      </w:r>
      <w:r w:rsidR="006C554E" w:rsidRPr="006C554E">
        <w:t>-videodrmcon</w:t>
      </w:r>
      <w:r w:rsidR="006670E3" w:rsidRPr="006670E3">
        <w:t xml:space="preserve">  --enable-ctrliconview </w:t>
      </w:r>
      <w:r w:rsidR="003E1647" w:rsidRPr="003E1647">
        <w:t>--with-runmode</w:t>
      </w:r>
      <w:r w:rsidR="003E1647">
        <w:t>=ths</w:t>
      </w:r>
      <w:r w:rsidR="006C554E" w:rsidRPr="006C554E">
        <w:t xml:space="preserve"> </w:t>
      </w:r>
      <w:r w:rsidR="00937535" w:rsidRPr="00937535">
        <w:t xml:space="preserve">--enable-videofbcon </w:t>
      </w:r>
      <w:r w:rsidR="00727ACB" w:rsidRPr="005D2D34">
        <w:t>CC=arm-rockchip-linux-gnueabihf-gcc  LD=arm-rockchip-linux-gnueabihf-ld AS=arm-rockchip-linux-gnueabihf-as AR=arm-rockchip-linux-gnueabihf-ar CXX=arm-rockchip-linux-gnueabihf-g++</w:t>
      </w:r>
    </w:p>
    <w:p w:rsidR="00F302F8" w:rsidRDefault="00F302F8" w:rsidP="00F302F8">
      <w:r w:rsidRPr="001D5B4C">
        <w:t>cp src/newgal/pcxvfb/Makefilebackup src/newgal/pcxvfb/Makefile</w:t>
      </w:r>
    </w:p>
    <w:p w:rsidR="00F302F8" w:rsidRDefault="00F302F8" w:rsidP="00F302F8">
      <w:r w:rsidRPr="001D5B4C">
        <w:t>cp Makefilebackup  Makefile</w:t>
      </w:r>
    </w:p>
    <w:p w:rsidR="008D0CDF" w:rsidRDefault="008D0CDF" w:rsidP="00F302F8">
      <w:pPr>
        <w:rPr>
          <w:color w:val="F79646" w:themeColor="accent6"/>
        </w:rPr>
      </w:pPr>
      <w:r w:rsidRPr="005B1477">
        <w:rPr>
          <w:rFonts w:hint="eastAsia"/>
          <w:color w:val="F79646" w:themeColor="accent6"/>
        </w:rPr>
        <w:t>编译mg</w:t>
      </w:r>
      <w:r w:rsidRPr="005B1477">
        <w:rPr>
          <w:color w:val="F79646" w:themeColor="accent6"/>
        </w:rPr>
        <w:t>ncstouch4</w:t>
      </w:r>
    </w:p>
    <w:p w:rsidR="005B1477" w:rsidRPr="005B1477" w:rsidRDefault="005B1477" w:rsidP="00F302F8">
      <w:pPr>
        <w:rPr>
          <w:color w:val="F79646" w:themeColor="accent6"/>
        </w:rPr>
      </w:pPr>
      <w:r>
        <w:rPr>
          <w:rFonts w:hint="eastAsia"/>
          <w:color w:val="F79646" w:themeColor="accent6"/>
        </w:rPr>
        <w:t>编译</w:t>
      </w:r>
      <w:r>
        <w:rPr>
          <w:color w:val="F79646" w:themeColor="accent6"/>
        </w:rPr>
        <w:t>Mgplus</w:t>
      </w:r>
    </w:p>
    <w:p w:rsidR="005B1477" w:rsidRDefault="005B1477" w:rsidP="00F302F8"/>
    <w:p w:rsidR="00CC4B3E" w:rsidRDefault="00CC4B3E" w:rsidP="00F302F8">
      <w:r w:rsidRPr="00435710">
        <w:rPr>
          <w:rFonts w:hAnsiTheme="minorEastAsia"/>
        </w:rPr>
        <w:t xml:space="preserve">export </w:t>
      </w:r>
      <w:r w:rsidRPr="00CC4B3E">
        <w:t>MINIGUI_CFLAGS</w:t>
      </w:r>
      <w:r>
        <w:t>=</w:t>
      </w:r>
      <w:r w:rsidR="0009616A">
        <w:t>-</w:t>
      </w:r>
      <w:r w:rsidR="00E26661">
        <w:t>I</w:t>
      </w:r>
      <w:r w:rsidRPr="00BD7747">
        <w:t>/home/chao/minigui322/build/</w:t>
      </w:r>
      <w:r w:rsidR="005B1477">
        <w:t>include</w:t>
      </w:r>
    </w:p>
    <w:p w:rsidR="005B1477" w:rsidRPr="005B1477" w:rsidRDefault="005B1477" w:rsidP="00F302F8">
      <w:r w:rsidRPr="00435710">
        <w:rPr>
          <w:rFonts w:hAnsiTheme="minorEastAsia"/>
        </w:rPr>
        <w:t xml:space="preserve">export </w:t>
      </w:r>
      <w:r w:rsidRPr="005B1477">
        <w:t>MINIGUI_LIBS</w:t>
      </w:r>
      <w:r>
        <w:t>=</w:t>
      </w:r>
      <w:r w:rsidR="0009616A">
        <w:t>-</w:t>
      </w:r>
      <w:r w:rsidR="00E26661">
        <w:t>L</w:t>
      </w:r>
      <w:r w:rsidRPr="00BD7747">
        <w:t>/home/chao/minigui322/build/</w:t>
      </w:r>
      <w:r>
        <w:t>lib</w:t>
      </w:r>
    </w:p>
    <w:p w:rsidR="005B1477" w:rsidRPr="00CC4B3E" w:rsidRDefault="005B1477" w:rsidP="00F302F8"/>
    <w:p w:rsidR="00BD7747" w:rsidRDefault="002510BC" w:rsidP="002510BC">
      <w:bookmarkStart w:id="61" w:name="_Toc12546983"/>
      <w:r>
        <w:t>./configure --prefix=</w:t>
      </w:r>
      <w:r w:rsidRPr="005D2D34">
        <w:t>/home/chao/minigui</w:t>
      </w:r>
      <w:r>
        <w:t>322</w:t>
      </w:r>
      <w:r w:rsidRPr="005D2D34">
        <w:t>/</w:t>
      </w:r>
      <w:r>
        <w:t>build</w:t>
      </w:r>
      <w:r>
        <w:rPr>
          <w:rFonts w:hint="eastAsia"/>
        </w:rPr>
        <w:t xml:space="preserve"> </w:t>
      </w:r>
      <w:r w:rsidRPr="005D2D34">
        <w:t>--host=arm-rockchip-linux</w:t>
      </w:r>
      <w:r>
        <w:t xml:space="preserve"> </w:t>
      </w:r>
      <w:r w:rsidR="00BD7747">
        <w:t xml:space="preserve">--target=arm-rockchip-linux </w:t>
      </w:r>
      <w:r w:rsidRPr="005D2D34">
        <w:t>CC=arm-rockchip-linux-gnueabihf-gcc  LD=arm-rockchip-linux-gnueabihf-ld AS=arm-rockchip-linux-gnueabihf-as AR=arm-rockchip-linux-gnueabihf-ar CXX=arm-rockchip-linux-gnueabihf-g++</w:t>
      </w:r>
      <w:r w:rsidR="00BD7747">
        <w:rPr>
          <w:rFonts w:hint="eastAsia"/>
        </w:rPr>
        <w:t xml:space="preserve"> </w:t>
      </w:r>
    </w:p>
    <w:p w:rsidR="00B25101" w:rsidRDefault="00B25101" w:rsidP="002510BC">
      <w:r>
        <w:t>编译</w:t>
      </w:r>
      <w:r>
        <w:rPr>
          <w:rFonts w:hint="eastAsia"/>
        </w:rPr>
        <w:t>m</w:t>
      </w:r>
      <w:r>
        <w:t>gutils</w:t>
      </w:r>
    </w:p>
    <w:p w:rsidR="00B25101" w:rsidRDefault="00B25101" w:rsidP="002510BC">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3F1CE4" w:rsidRDefault="003F1CE4" w:rsidP="002510BC">
      <w:r>
        <w:rPr>
          <w:rFonts w:hint="eastAsia"/>
        </w:rPr>
        <w:t>编译</w:t>
      </w:r>
      <w:r>
        <w:t>mgncs</w:t>
      </w:r>
    </w:p>
    <w:p w:rsidR="003F1CE4" w:rsidRDefault="003F1CE4" w:rsidP="003F1CE4">
      <w:r w:rsidRPr="00435710">
        <w:rPr>
          <w:rFonts w:hAnsiTheme="minorEastAsia"/>
        </w:rPr>
        <w:t xml:space="preserve">export </w:t>
      </w:r>
      <w:r w:rsidR="00535BB1" w:rsidRPr="00535BB1">
        <w:t>MGPLUS_CFLAGS</w:t>
      </w:r>
      <w:r>
        <w:t>=</w:t>
      </w:r>
      <w:r w:rsidRPr="00BD7747">
        <w:t>/home/chao/minigui322/build/</w:t>
      </w:r>
      <w:r>
        <w:t>include</w:t>
      </w:r>
    </w:p>
    <w:p w:rsidR="003F1CE4" w:rsidRDefault="003F1CE4" w:rsidP="003F1CE4">
      <w:r w:rsidRPr="00435710">
        <w:rPr>
          <w:rFonts w:hAnsiTheme="minorEastAsia"/>
        </w:rPr>
        <w:t xml:space="preserve">export </w:t>
      </w:r>
      <w:r w:rsidR="00535BB1" w:rsidRPr="00535BB1">
        <w:t>MGPLUS_LIBS</w:t>
      </w:r>
      <w:r>
        <w:t>=</w:t>
      </w:r>
      <w:r w:rsidRPr="00BD7747">
        <w:t>/home/chao/minigui322/build/</w:t>
      </w:r>
      <w:r>
        <w:t>lib</w:t>
      </w:r>
    </w:p>
    <w:p w:rsidR="00B25101" w:rsidRDefault="00B25101" w:rsidP="00B25101">
      <w:r w:rsidRPr="00435710">
        <w:rPr>
          <w:rFonts w:hAnsiTheme="minorEastAsia"/>
        </w:rPr>
        <w:t xml:space="preserve">export </w:t>
      </w:r>
      <w:r w:rsidRPr="00B25101">
        <w:t>MGUTILS</w:t>
      </w:r>
      <w:r w:rsidRPr="00AD024F">
        <w:t>_CFLAGS</w:t>
      </w:r>
      <w:r>
        <w:t>=</w:t>
      </w:r>
      <w:r w:rsidRPr="00BD7747">
        <w:t>/home/chao/minigui322/build/</w:t>
      </w:r>
      <w:r>
        <w:t>include</w:t>
      </w:r>
    </w:p>
    <w:p w:rsidR="00B25101" w:rsidRDefault="00B25101" w:rsidP="00B25101">
      <w:r w:rsidRPr="00435710">
        <w:rPr>
          <w:rFonts w:hAnsiTheme="minorEastAsia"/>
        </w:rPr>
        <w:t xml:space="preserve">export </w:t>
      </w:r>
      <w:r w:rsidRPr="00B25101">
        <w:t>MGUTILS_LIBS</w:t>
      </w:r>
      <w:r>
        <w:t>=</w:t>
      </w:r>
      <w:r w:rsidRPr="00BD7747">
        <w:t>/home/chao/minigui322/build/</w:t>
      </w:r>
      <w:r>
        <w:t>lib</w:t>
      </w:r>
    </w:p>
    <w:p w:rsidR="003F1CE4" w:rsidRDefault="003F1CE4" w:rsidP="003F1CE4">
      <w:r>
        <w:t>./configure --prefix=</w:t>
      </w:r>
      <w:r w:rsidRPr="005D2D34">
        <w:t>/home/chao/minigui</w:t>
      </w:r>
      <w:r>
        <w:t>322</w:t>
      </w:r>
      <w:r w:rsidRPr="005D2D34">
        <w:t>/</w:t>
      </w:r>
      <w:r>
        <w:t>build</w:t>
      </w:r>
      <w:r>
        <w:rPr>
          <w:rFonts w:hint="eastAsia"/>
        </w:rPr>
        <w:t xml:space="preserve"> </w:t>
      </w:r>
      <w:r w:rsidRPr="005D2D34">
        <w:t>--host=arm-rockchip-linux</w:t>
      </w:r>
      <w:r>
        <w:t xml:space="preserve"> --target=arm-rockchip-linux </w:t>
      </w:r>
      <w:r w:rsidRPr="005D2D34">
        <w:t>CC=arm-rockchip-linux-gnueabihf-gcc  LD=arm-rockchip-linux-gnueabihf-ld AS=arm-rockchip-linux-gnueabihf-as AR=arm-rockchip-linux-gnueabihf-ar CXX=arm-rockchip-linux-gnueabihf-g++</w:t>
      </w:r>
    </w:p>
    <w:p w:rsidR="002510BC" w:rsidRDefault="00BC48BD" w:rsidP="002510BC">
      <w:r>
        <w:rPr>
          <w:rFonts w:hint="eastAsia"/>
        </w:rPr>
        <w:t>编译</w:t>
      </w:r>
      <w:r w:rsidRPr="00BC48BD">
        <w:t>chipmunk</w:t>
      </w:r>
    </w:p>
    <w:p w:rsidR="002510BC" w:rsidRDefault="002510BC" w:rsidP="002510BC">
      <w:pPr>
        <w:rPr>
          <w:rFonts w:hAnsiTheme="minorEastAsia"/>
        </w:rPr>
      </w:pPr>
      <w:r w:rsidRPr="00435710">
        <w:rPr>
          <w:rFonts w:hAnsiTheme="minorEastAsia"/>
        </w:rPr>
        <w:t>export CC=</w:t>
      </w:r>
      <w:r w:rsidRPr="002510BC">
        <w:rPr>
          <w:rFonts w:hAnsiTheme="minorEastAsia"/>
        </w:rPr>
        <w:t>arm-rockchip-linux-gnueabihf-gcc</w:t>
      </w:r>
    </w:p>
    <w:p w:rsidR="002510BC" w:rsidRDefault="002510BC" w:rsidP="002510BC">
      <w:pPr>
        <w:rPr>
          <w:rFonts w:hAnsiTheme="minorEastAsia"/>
        </w:rPr>
      </w:pPr>
      <w:r w:rsidRPr="00435710">
        <w:rPr>
          <w:rFonts w:hAnsiTheme="minorEastAsia"/>
        </w:rPr>
        <w:t xml:space="preserve">export </w:t>
      </w:r>
      <w:r>
        <w:rPr>
          <w:rFonts w:hAnsiTheme="minorEastAsia"/>
        </w:rPr>
        <w:t>CXX</w:t>
      </w:r>
      <w:r w:rsidRPr="00435710">
        <w:rPr>
          <w:rFonts w:hAnsiTheme="minorEastAsia"/>
        </w:rPr>
        <w:t>=</w:t>
      </w:r>
      <w:r>
        <w:rPr>
          <w:rFonts w:hAnsiTheme="minorEastAsia"/>
        </w:rPr>
        <w:t>arm-rockchip-linux-gnueabihf-g++</w:t>
      </w:r>
    </w:p>
    <w:p w:rsidR="000E183E" w:rsidRDefault="002510BC" w:rsidP="002510BC">
      <w:pPr>
        <w:rPr>
          <w:rFonts w:hAnsiTheme="minorEastAsia"/>
          <w:sz w:val="18"/>
          <w:szCs w:val="18"/>
        </w:rPr>
      </w:pPr>
      <w:r w:rsidRPr="00AA153B">
        <w:rPr>
          <w:rFonts w:hAnsiTheme="minorEastAsia"/>
          <w:sz w:val="18"/>
          <w:szCs w:val="18"/>
        </w:rPr>
        <w:t xml:space="preserve">cmake  </w:t>
      </w:r>
      <w:r w:rsidR="00E2584F">
        <w:rPr>
          <w:rFonts w:hAnsiTheme="minorEastAsia"/>
          <w:sz w:val="18"/>
          <w:szCs w:val="18"/>
        </w:rPr>
        <w:t>-DCMAKE_INSTALL_PRE</w:t>
      </w:r>
      <w:r w:rsidR="000E183E">
        <w:rPr>
          <w:rFonts w:hAnsiTheme="minorEastAsia"/>
          <w:sz w:val="18"/>
          <w:szCs w:val="18"/>
        </w:rPr>
        <w:t>FIX=/home/chao/minigui322/build</w:t>
      </w:r>
    </w:p>
    <w:p w:rsidR="000E183E" w:rsidRDefault="000E183E" w:rsidP="002510BC">
      <w:pPr>
        <w:rPr>
          <w:rFonts w:hAnsiTheme="minorEastAsia"/>
          <w:sz w:val="18"/>
          <w:szCs w:val="18"/>
        </w:rPr>
      </w:pPr>
      <w:r>
        <w:rPr>
          <w:rFonts w:hAnsiTheme="minorEastAsia"/>
          <w:sz w:val="18"/>
          <w:szCs w:val="18"/>
        </w:rPr>
        <w:t>编译mgncstouch</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MGNCS_CFLAGS</w:t>
      </w:r>
      <w:r>
        <w:rPr>
          <w:rFonts w:hAnsiTheme="minorEastAsia"/>
          <w:sz w:val="18"/>
          <w:szCs w:val="18"/>
        </w:rPr>
        <w:t>=</w:t>
      </w:r>
      <w:r w:rsidRPr="00BD7747">
        <w:t>/home/chao/minigui322/build/</w:t>
      </w:r>
      <w:r>
        <w:t>include</w:t>
      </w:r>
    </w:p>
    <w:p w:rsidR="002462F1" w:rsidRDefault="002462F1" w:rsidP="002510BC">
      <w:pPr>
        <w:rPr>
          <w:rFonts w:hAnsiTheme="minorEastAsia"/>
          <w:sz w:val="18"/>
          <w:szCs w:val="18"/>
        </w:rPr>
      </w:pPr>
      <w:r w:rsidRPr="00435710">
        <w:rPr>
          <w:rFonts w:hAnsiTheme="minorEastAsia"/>
        </w:rPr>
        <w:t>export</w:t>
      </w:r>
      <w:r w:rsidRPr="002462F1">
        <w:rPr>
          <w:rFonts w:hAnsiTheme="minorEastAsia"/>
          <w:sz w:val="18"/>
          <w:szCs w:val="18"/>
        </w:rPr>
        <w:t xml:space="preserve"> MGNCS_LIBS</w:t>
      </w:r>
      <w:r>
        <w:rPr>
          <w:rFonts w:hAnsiTheme="minorEastAsia"/>
          <w:sz w:val="18"/>
          <w:szCs w:val="18"/>
        </w:rPr>
        <w:t>=</w:t>
      </w:r>
      <w:r w:rsidRPr="00535BB1">
        <w:t>/home</w:t>
      </w:r>
      <w:r w:rsidRPr="00BD7747">
        <w:t>/chao/minigui322/build/</w:t>
      </w:r>
      <w:r>
        <w:t>lib</w:t>
      </w:r>
    </w:p>
    <w:p w:rsidR="00535BB1" w:rsidRDefault="00535BB1" w:rsidP="002510BC">
      <w:r w:rsidRPr="00435710">
        <w:rPr>
          <w:rFonts w:hAnsiTheme="minorEastAsia"/>
        </w:rPr>
        <w:t>export</w:t>
      </w:r>
      <w:r w:rsidRPr="00535BB1">
        <w:rPr>
          <w:rFonts w:hAnsiTheme="minorEastAsia"/>
          <w:sz w:val="18"/>
          <w:szCs w:val="18"/>
        </w:rPr>
        <w:t xml:space="preserve"> MGEFF_CFLAGS</w:t>
      </w:r>
      <w:r w:rsidR="009B0AC4">
        <w:rPr>
          <w:rFonts w:hAnsiTheme="minorEastAsia"/>
          <w:sz w:val="18"/>
          <w:szCs w:val="18"/>
        </w:rPr>
        <w:t>=</w:t>
      </w:r>
      <w:r w:rsidR="009B0AC4" w:rsidRPr="00BD7747">
        <w:t>/home/chao/minigui322/build/</w:t>
      </w:r>
      <w:r w:rsidR="009B0AC4">
        <w:t>include</w:t>
      </w:r>
    </w:p>
    <w:p w:rsidR="009B0AC4" w:rsidRDefault="009B0AC4" w:rsidP="002510BC">
      <w:pPr>
        <w:rPr>
          <w:rFonts w:hAnsiTheme="minorEastAsia"/>
          <w:sz w:val="18"/>
          <w:szCs w:val="18"/>
        </w:rPr>
      </w:pPr>
      <w:r w:rsidRPr="00435710">
        <w:rPr>
          <w:rFonts w:hAnsiTheme="minorEastAsia"/>
        </w:rPr>
        <w:t>export</w:t>
      </w:r>
      <w:r w:rsidRPr="009B0AC4">
        <w:rPr>
          <w:rFonts w:hAnsiTheme="minorEastAsia"/>
          <w:sz w:val="18"/>
          <w:szCs w:val="18"/>
        </w:rPr>
        <w:t xml:space="preserve"> </w:t>
      </w:r>
      <w:r>
        <w:rPr>
          <w:rFonts w:hAnsiTheme="minorEastAsia"/>
          <w:sz w:val="18"/>
          <w:szCs w:val="18"/>
        </w:rPr>
        <w:t xml:space="preserve"> </w:t>
      </w:r>
      <w:r w:rsidRPr="009B0AC4">
        <w:rPr>
          <w:rFonts w:hAnsiTheme="minorEastAsia"/>
          <w:sz w:val="18"/>
          <w:szCs w:val="18"/>
        </w:rPr>
        <w:t>MGEFF_LIBS</w:t>
      </w:r>
      <w:r>
        <w:rPr>
          <w:rFonts w:hAnsiTheme="minorEastAsia"/>
          <w:sz w:val="18"/>
          <w:szCs w:val="18"/>
        </w:rPr>
        <w:t>=</w:t>
      </w:r>
      <w:r w:rsidRPr="00535BB1">
        <w:t>/home</w:t>
      </w:r>
      <w:r w:rsidRPr="00BD7747">
        <w:t>/chao/minigui322/build/</w:t>
      </w:r>
      <w:r>
        <w:t>lib</w:t>
      </w:r>
    </w:p>
    <w:p w:rsidR="00535BB1" w:rsidRPr="00535BB1" w:rsidRDefault="00535BB1" w:rsidP="00535BB1">
      <w:pPr>
        <w:rPr>
          <w:rFonts w:hAnsiTheme="minorEastAsia"/>
          <w:sz w:val="18"/>
          <w:szCs w:val="18"/>
        </w:rPr>
      </w:pPr>
      <w:r w:rsidRPr="00435710">
        <w:rPr>
          <w:rFonts w:hAnsiTheme="minorEastAsia"/>
        </w:rPr>
        <w:t xml:space="preserve">export </w:t>
      </w:r>
      <w:r w:rsidRPr="00535BB1">
        <w:rPr>
          <w:rFonts w:hAnsiTheme="minorEastAsia"/>
          <w:sz w:val="18"/>
          <w:szCs w:val="18"/>
        </w:rPr>
        <w:t>CHIPMUNK_CFLAGS</w:t>
      </w:r>
      <w:r>
        <w:t>=</w:t>
      </w:r>
      <w:r w:rsidRPr="00BD7747">
        <w:t>/home/chao/minigui322/build/</w:t>
      </w:r>
      <w:r>
        <w:t>include</w:t>
      </w:r>
    </w:p>
    <w:p w:rsidR="00535BB1" w:rsidRDefault="00535BB1" w:rsidP="00535BB1">
      <w:r w:rsidRPr="00435710">
        <w:rPr>
          <w:rFonts w:hAnsiTheme="minorEastAsia"/>
        </w:rPr>
        <w:t xml:space="preserve">export </w:t>
      </w:r>
      <w:r w:rsidRPr="00535BB1">
        <w:rPr>
          <w:rFonts w:hAnsiTheme="minorEastAsia"/>
          <w:sz w:val="18"/>
          <w:szCs w:val="18"/>
        </w:rPr>
        <w:t>CHIPMUNK_</w:t>
      </w:r>
      <w:r>
        <w:rPr>
          <w:rFonts w:hAnsiTheme="minorEastAsia"/>
          <w:sz w:val="18"/>
          <w:szCs w:val="18"/>
        </w:rPr>
        <w:t>LIBS=</w:t>
      </w:r>
      <w:r w:rsidRPr="00535BB1">
        <w:t>/home</w:t>
      </w:r>
      <w:r w:rsidRPr="00BD7747">
        <w:t>/chao/minigui322/build/</w:t>
      </w:r>
      <w:r>
        <w:t>lib</w:t>
      </w:r>
    </w:p>
    <w:p w:rsidR="00535BB1" w:rsidRDefault="00535BB1" w:rsidP="00535BB1">
      <w:r>
        <w:t>./configure --prefix=</w:t>
      </w:r>
      <w:r w:rsidRPr="005D2D34">
        <w:t>/home/chao/minigui</w:t>
      </w:r>
      <w:r>
        <w:t>322</w:t>
      </w:r>
      <w:r w:rsidRPr="005D2D34">
        <w:t>/</w:t>
      </w:r>
      <w:r>
        <w:t>build</w:t>
      </w:r>
      <w:r>
        <w:rPr>
          <w:rFonts w:hint="eastAsia"/>
        </w:rPr>
        <w:t xml:space="preserve"> </w:t>
      </w:r>
      <w:r w:rsidRPr="005D2D34">
        <w:t>--host=arm-rockchip-linux</w:t>
      </w:r>
      <w:r>
        <w:t xml:space="preserve"> </w:t>
      </w:r>
      <w:r>
        <w:lastRenderedPageBreak/>
        <w:t xml:space="preserve">--target=arm-rockchip-linux </w:t>
      </w:r>
      <w:r w:rsidRPr="005D2D34">
        <w:t>CC=arm-rockchip-linux-gnueabihf-gcc  LD=arm-rockchip-linux-gnueabihf-ld AS=arm-rockchip-linux-gnueabihf-as AR=arm-rockchip-linux-gnueabihf-ar CXX=arm-rockchip-linux-gnueabihf-g++</w:t>
      </w:r>
    </w:p>
    <w:p w:rsidR="00535BB1" w:rsidRPr="00535BB1" w:rsidRDefault="00535BB1" w:rsidP="00535BB1">
      <w:pPr>
        <w:rPr>
          <w:rFonts w:hAnsiTheme="minorEastAsia"/>
          <w:sz w:val="18"/>
          <w:szCs w:val="18"/>
        </w:rPr>
      </w:pPr>
    </w:p>
    <w:p w:rsidR="00535BB1" w:rsidRPr="00535BB1" w:rsidRDefault="00535BB1" w:rsidP="002510BC">
      <w:pPr>
        <w:rPr>
          <w:rFonts w:hAnsiTheme="minorEastAsia"/>
          <w:sz w:val="18"/>
          <w:szCs w:val="18"/>
        </w:rPr>
      </w:pPr>
    </w:p>
    <w:p w:rsidR="002510BC" w:rsidRPr="002510BC" w:rsidRDefault="002510BC" w:rsidP="002510BC"/>
    <w:p w:rsidR="002510BC" w:rsidRPr="00E2584F" w:rsidRDefault="002510BC" w:rsidP="003E1F75">
      <w:pPr>
        <w:pStyle w:val="2"/>
      </w:pPr>
    </w:p>
    <w:p w:rsidR="003E1F75" w:rsidRDefault="003E1F75" w:rsidP="003E1F75">
      <w:pPr>
        <w:pStyle w:val="2"/>
      </w:pPr>
      <w:r>
        <w:t xml:space="preserve">8.2 minigui </w:t>
      </w:r>
      <w:r>
        <w:t>配置文件</w:t>
      </w:r>
      <w:bookmarkEnd w:id="61"/>
    </w:p>
    <w:p w:rsidR="003E1F75" w:rsidRPr="003E1F75" w:rsidRDefault="003E1F75" w:rsidP="003E1F75">
      <w:r w:rsidRPr="003E1F75">
        <w:rPr>
          <w:rFonts w:hint="eastAsia"/>
        </w:rPr>
        <w:t>Minigui库首先从系统环境变量MG_CFG_PATH 获得MInigui.cfg的path。</w:t>
      </w:r>
    </w:p>
    <w:p w:rsidR="003E1F75" w:rsidRPr="003E1F75" w:rsidRDefault="003E1F75" w:rsidP="003E1F75">
      <w:r w:rsidRPr="003E1F75">
        <w:rPr>
          <w:rFonts w:hint="eastAsia"/>
        </w:rPr>
        <w:t>如果环境变量没有定义 从/ect中获得</w:t>
      </w:r>
    </w:p>
    <w:p w:rsidR="003E1F75" w:rsidRPr="003E1F75" w:rsidRDefault="003E1F75" w:rsidP="003E1F75">
      <w:r w:rsidRPr="003E1F75">
        <w:rPr>
          <w:rFonts w:hint="eastAsia"/>
        </w:rPr>
        <w:t>如果/etc中没有</w:t>
      </w:r>
    </w:p>
    <w:p w:rsidR="003E1F75" w:rsidRPr="003E1F75" w:rsidRDefault="003E1F75" w:rsidP="003E1F75">
      <w:r w:rsidRPr="003E1F75">
        <w:rPr>
          <w:rFonts w:hint="eastAsia"/>
        </w:rPr>
        <w:t>从/usr/local/ect下面获得</w:t>
      </w:r>
    </w:p>
    <w:p w:rsidR="003E1F75" w:rsidRPr="003E1F75" w:rsidRDefault="003E1F75" w:rsidP="003E1F75">
      <w:r w:rsidRPr="003E1F75">
        <w:rPr>
          <w:rFonts w:hint="eastAsia"/>
        </w:rPr>
        <w:t>定义环境变量</w:t>
      </w:r>
    </w:p>
    <w:p w:rsidR="003E1F75" w:rsidRDefault="003E1F75" w:rsidP="003E1F75">
      <w:r w:rsidRPr="003E1F75">
        <w:rPr>
          <w:rFonts w:hint="eastAsia"/>
        </w:rPr>
        <w:t>export MG_CFG_PATH=</w:t>
      </w:r>
      <w:r w:rsidR="005A5365">
        <w:rPr>
          <w:rFonts w:hint="eastAsia"/>
        </w:rPr>
        <w:t>/</w:t>
      </w:r>
      <w:r w:rsidR="005A5365">
        <w:t>oem/uiot/minigui/</w:t>
      </w:r>
    </w:p>
    <w:p w:rsidR="0037636E" w:rsidRDefault="0037636E" w:rsidP="0037636E">
      <w:r>
        <w:t>[system]</w:t>
      </w:r>
    </w:p>
    <w:p w:rsidR="0037636E" w:rsidRDefault="0037636E" w:rsidP="0037636E">
      <w:r>
        <w:t># GAL engine and default options</w:t>
      </w:r>
    </w:p>
    <w:p w:rsidR="0037636E" w:rsidRPr="00F43B4B" w:rsidRDefault="0037636E" w:rsidP="0037636E">
      <w:pPr>
        <w:rPr>
          <w:color w:val="7030A0"/>
        </w:rPr>
      </w:pPr>
      <w:r w:rsidRPr="00F43B4B">
        <w:rPr>
          <w:color w:val="7030A0"/>
        </w:rPr>
        <w:t>gal_engine=fbcon</w:t>
      </w:r>
    </w:p>
    <w:p w:rsidR="0037636E" w:rsidRDefault="0037636E" w:rsidP="0037636E">
      <w:r>
        <w:t>defaultmode=320x240-16bpp</w:t>
      </w:r>
    </w:p>
    <w:p w:rsidR="0037636E" w:rsidRDefault="0037636E" w:rsidP="0037636E">
      <w:r>
        <w:t># IAL engine</w:t>
      </w:r>
    </w:p>
    <w:p w:rsidR="0037636E" w:rsidRDefault="0037636E" w:rsidP="0037636E">
      <w:r>
        <w:t>#ial_engine=dummy</w:t>
      </w:r>
    </w:p>
    <w:p w:rsidR="0037636E" w:rsidRPr="00F43B4B" w:rsidRDefault="0037636E" w:rsidP="0037636E">
      <w:pPr>
        <w:rPr>
          <w:color w:val="7030A0"/>
        </w:rPr>
      </w:pPr>
      <w:r w:rsidRPr="00F43B4B">
        <w:rPr>
          <w:color w:val="7030A0"/>
        </w:rPr>
        <w:t>ial_engine=tslib</w:t>
      </w:r>
    </w:p>
    <w:p w:rsidR="0037636E" w:rsidRDefault="0037636E" w:rsidP="0037636E">
      <w:r>
        <w:t>mdev=/dev/input/event0</w:t>
      </w:r>
    </w:p>
    <w:p w:rsidR="0037636E" w:rsidRDefault="0037636E" w:rsidP="0037636E">
      <w:r>
        <w:t>mtype=IMPS2</w:t>
      </w:r>
    </w:p>
    <w:p w:rsidR="0037636E" w:rsidRDefault="0037636E" w:rsidP="0037636E">
      <w:r>
        <w:t>[fbcon]</w:t>
      </w:r>
    </w:p>
    <w:p w:rsidR="0037636E" w:rsidRDefault="0037636E" w:rsidP="0037636E">
      <w:r>
        <w:t>defaultmode=320x240-16bpp</w:t>
      </w:r>
    </w:p>
    <w:p w:rsidR="00F43B4B" w:rsidRDefault="00F43B4B" w:rsidP="00F43B4B">
      <w:r>
        <w:t>[cursorinfo]</w:t>
      </w:r>
    </w:p>
    <w:p w:rsidR="00F43B4B" w:rsidRDefault="00F43B4B" w:rsidP="00F43B4B">
      <w:r>
        <w:t># Edit following line to specify cursor files path</w:t>
      </w:r>
    </w:p>
    <w:p w:rsidR="00F43B4B" w:rsidRPr="00F43B4B" w:rsidRDefault="00F43B4B" w:rsidP="00F43B4B">
      <w:pPr>
        <w:rPr>
          <w:color w:val="7030A0"/>
        </w:rPr>
      </w:pPr>
      <w:r w:rsidRPr="00F43B4B">
        <w:rPr>
          <w:color w:val="7030A0"/>
        </w:rPr>
        <w:t>cursorpath=/oem/uiot/minigui/res/cursor/</w:t>
      </w:r>
    </w:p>
    <w:p w:rsidR="00F43B4B" w:rsidRDefault="00F43B4B" w:rsidP="00F43B4B">
      <w:r>
        <w:t>cursornumber=1</w:t>
      </w:r>
    </w:p>
    <w:p w:rsidR="00F43B4B" w:rsidRDefault="00F43B4B" w:rsidP="00F43B4B">
      <w:r>
        <w:t>cursor0=d_arrow.cur</w:t>
      </w:r>
    </w:p>
    <w:p w:rsidR="00F43B4B" w:rsidRDefault="00F43B4B" w:rsidP="00F43B4B">
      <w:r>
        <w:t>[resinfo]</w:t>
      </w:r>
    </w:p>
    <w:p w:rsidR="00F43B4B" w:rsidRDefault="00F43B4B" w:rsidP="00F43B4B">
      <w:pPr>
        <w:rPr>
          <w:color w:val="7030A0"/>
        </w:rPr>
      </w:pPr>
      <w:r w:rsidRPr="00F43B4B">
        <w:rPr>
          <w:color w:val="7030A0"/>
        </w:rPr>
        <w:t>respath=/oem/uiot/minigui/res/</w:t>
      </w:r>
    </w:p>
    <w:p w:rsidR="00432FCA" w:rsidRDefault="00432FCA" w:rsidP="00F43B4B">
      <w:pPr>
        <w:rPr>
          <w:color w:val="7030A0"/>
        </w:rPr>
      </w:pPr>
    </w:p>
    <w:p w:rsidR="00F302F8" w:rsidRPr="00971BC4" w:rsidRDefault="00F302F8" w:rsidP="00C51806"/>
    <w:p w:rsidR="00C57CFB" w:rsidRDefault="00246CFB" w:rsidP="00481100">
      <w:pPr>
        <w:pStyle w:val="1"/>
      </w:pPr>
      <w:bookmarkStart w:id="62" w:name="_Toc12546984"/>
      <w:r>
        <w:rPr>
          <w:rFonts w:hint="eastAsia"/>
        </w:rPr>
        <w:t>9</w:t>
      </w:r>
      <w:r w:rsidR="00C57CFB">
        <w:rPr>
          <w:rFonts w:hint="eastAsia"/>
        </w:rPr>
        <w:t>移植</w:t>
      </w:r>
      <w:r w:rsidR="00C57CFB">
        <w:t>openssl</w:t>
      </w:r>
      <w:r w:rsidR="00C57CFB">
        <w:rPr>
          <w:rFonts w:hint="eastAsia"/>
        </w:rPr>
        <w:t>和</w:t>
      </w:r>
      <w:r w:rsidR="00C57CFB">
        <w:t>curl</w:t>
      </w:r>
      <w:bookmarkEnd w:id="62"/>
    </w:p>
    <w:p w:rsidR="00481100" w:rsidRDefault="00481100" w:rsidP="00FA2E78"/>
    <w:p w:rsidR="00BC67E1" w:rsidRDefault="00BC67E1" w:rsidP="00820FD6">
      <w:r>
        <w:rPr>
          <w:rFonts w:hint="eastAsia"/>
        </w:rPr>
        <w:t>编译open</w:t>
      </w:r>
      <w:r>
        <w:t>ssl1.0.0</w:t>
      </w:r>
      <w:r w:rsidR="00FA2E78">
        <w:t>g</w:t>
      </w:r>
      <w:r w:rsidR="00C3233A">
        <w:t xml:space="preserve">  </w:t>
      </w:r>
    </w:p>
    <w:p w:rsidR="00C3233A" w:rsidRDefault="00C3233A" w:rsidP="00820FD6">
      <w:r>
        <w:rPr>
          <w:rFonts w:hint="eastAsia"/>
        </w:rPr>
        <w:t>因为</w:t>
      </w:r>
      <w:r>
        <w:t>curl需要openssl1.0.0</w:t>
      </w:r>
      <w:r>
        <w:rPr>
          <w:rFonts w:hint="eastAsia"/>
        </w:rPr>
        <w:t>，</w:t>
      </w:r>
      <w:r>
        <w:t>不能用</w:t>
      </w:r>
      <w:r>
        <w:rPr>
          <w:rFonts w:hint="eastAsia"/>
        </w:rPr>
        <w:t>1.1.0版本。</w:t>
      </w:r>
      <w:r>
        <w:t>而版本过低会导致</w:t>
      </w:r>
    </w:p>
    <w:p w:rsidR="00C3233A" w:rsidRPr="00C3233A" w:rsidRDefault="00C3233A" w:rsidP="00820FD6">
      <w:r>
        <w:rPr>
          <w:rFonts w:hint="eastAsia"/>
        </w:rPr>
        <w:t>找不到</w:t>
      </w:r>
      <w:r w:rsidRPr="00C3233A">
        <w:t>SSL_COMP_free_compression_methods();</w:t>
      </w:r>
    </w:p>
    <w:p w:rsidR="00C3233A" w:rsidRPr="00C3233A" w:rsidRDefault="00C3233A" w:rsidP="00C3233A"/>
    <w:p w:rsidR="00C3233A" w:rsidRDefault="00C3233A" w:rsidP="00C734A7"/>
    <w:p w:rsidR="00921C23" w:rsidRPr="00565E67" w:rsidRDefault="00921C23" w:rsidP="00565E67">
      <w:pPr>
        <w:pStyle w:val="HTML0"/>
        <w:rPr>
          <w:color w:val="00B050"/>
          <w:sz w:val="18"/>
          <w:szCs w:val="18"/>
        </w:rPr>
      </w:pPr>
      <w:r>
        <w:t>1&gt;./config</w:t>
      </w:r>
      <w:r w:rsidRPr="00481100">
        <w:t xml:space="preserve">  no-</w:t>
      </w:r>
      <w:r w:rsidRPr="00481100">
        <w:rPr>
          <w:rFonts w:hint="eastAsia"/>
        </w:rPr>
        <w:t>asm</w:t>
      </w:r>
      <w:r w:rsidRPr="00481100">
        <w:t xml:space="preserve"> </w:t>
      </w:r>
      <w:r w:rsidRPr="00481100">
        <w:rPr>
          <w:rFonts w:hint="eastAsia"/>
        </w:rPr>
        <w:t>shared</w:t>
      </w:r>
      <w:r w:rsidRPr="00481100">
        <w:t xml:space="preserve">  </w:t>
      </w:r>
      <w:r>
        <w:rPr>
          <w:rFonts w:hint="eastAsia"/>
          <w:shd w:val="clear" w:color="auto" w:fill="FFFFFF"/>
        </w:rPr>
        <w:t>--prefix=</w:t>
      </w:r>
      <w:r w:rsidR="00301D01">
        <w:rPr>
          <w:shd w:val="clear" w:color="auto" w:fill="FFFFFF"/>
        </w:rPr>
        <w:t>/home/chao</w:t>
      </w:r>
      <w:r>
        <w:rPr>
          <w:shd w:val="clear" w:color="auto" w:fill="FFFFFF"/>
        </w:rPr>
        <w:t xml:space="preserve">/curl/build/ </w:t>
      </w:r>
      <w:r w:rsidR="00E83B51">
        <w:rPr>
          <w:shd w:val="clear" w:color="auto" w:fill="FFFFFF"/>
        </w:rPr>
        <w:t xml:space="preserve"> </w:t>
      </w:r>
      <w:r w:rsidR="00565E67" w:rsidRPr="00565E67">
        <w:rPr>
          <w:color w:val="000000"/>
          <w:sz w:val="18"/>
          <w:szCs w:val="18"/>
        </w:rPr>
        <w:t>linux-elf=linux-armv4</w:t>
      </w:r>
      <w:r w:rsidR="00565E67">
        <w:rPr>
          <w:color w:val="000000"/>
          <w:sz w:val="18"/>
          <w:szCs w:val="18"/>
        </w:rPr>
        <w:t xml:space="preserve">  </w:t>
      </w:r>
      <w:r w:rsidR="00565E67" w:rsidRPr="00565E67">
        <w:rPr>
          <w:color w:val="00B050"/>
          <w:sz w:val="18"/>
          <w:szCs w:val="18"/>
        </w:rPr>
        <w:t xml:space="preserve"> //</w:t>
      </w:r>
      <w:r w:rsidR="00565E67" w:rsidRPr="00565E67">
        <w:rPr>
          <w:rFonts w:hint="eastAsia"/>
          <w:color w:val="00B050"/>
          <w:sz w:val="18"/>
          <w:szCs w:val="18"/>
        </w:rPr>
        <w:t>指定</w:t>
      </w:r>
      <w:r w:rsidR="00565E67" w:rsidRPr="00565E67">
        <w:rPr>
          <w:color w:val="00B050"/>
          <w:sz w:val="18"/>
          <w:szCs w:val="18"/>
        </w:rPr>
        <w:t>处理器架构</w:t>
      </w:r>
    </w:p>
    <w:p w:rsidR="00921C23" w:rsidRPr="00921C23" w:rsidRDefault="00921C23" w:rsidP="00C734A7">
      <w:pPr>
        <w:rPr>
          <w:shd w:val="clear" w:color="auto" w:fill="FFFFFF"/>
        </w:rPr>
      </w:pPr>
      <w:r>
        <w:rPr>
          <w:rFonts w:hint="eastAsia"/>
          <w:shd w:val="clear" w:color="auto" w:fill="FFFFFF"/>
        </w:rPr>
        <w:t>2&gt;修改M</w:t>
      </w:r>
      <w:r>
        <w:rPr>
          <w:shd w:val="clear" w:color="auto" w:fill="FFFFFF"/>
        </w:rPr>
        <w:t>akefile</w:t>
      </w:r>
    </w:p>
    <w:p w:rsidR="00652FF3" w:rsidRDefault="00652FF3" w:rsidP="00C734A7">
      <w:r w:rsidRPr="00652FF3">
        <w:t>CC= arm-rockchip-linux-gnueabihf-gcc</w:t>
      </w:r>
    </w:p>
    <w:p w:rsidR="00606CFE" w:rsidRDefault="00606CFE" w:rsidP="00C734A7">
      <w:r>
        <w:rPr>
          <w:rFonts w:hint="eastAsia"/>
        </w:rPr>
        <w:t>去掉</w:t>
      </w:r>
      <w:r w:rsidR="00B93392">
        <w:rPr>
          <w:rFonts w:hint="eastAsia"/>
        </w:rPr>
        <w:t>所有</w:t>
      </w:r>
      <w:r w:rsidR="00B15C5B">
        <w:rPr>
          <w:rFonts w:hint="eastAsia"/>
        </w:rPr>
        <w:t>-</w:t>
      </w:r>
      <w:r>
        <w:rPr>
          <w:rFonts w:hint="eastAsia"/>
        </w:rPr>
        <w:t>m64</w:t>
      </w:r>
      <w:r w:rsidR="00B93392">
        <w:t>,</w:t>
      </w:r>
    </w:p>
    <w:p w:rsidR="00921C23" w:rsidRDefault="00921C23" w:rsidP="00C734A7">
      <w:r>
        <w:t>3&gt; make</w:t>
      </w:r>
    </w:p>
    <w:p w:rsidR="00921C23" w:rsidRDefault="00921C23" w:rsidP="00C734A7">
      <w:r>
        <w:t>4&gt; make install</w:t>
      </w:r>
    </w:p>
    <w:p w:rsidR="00FA2E78" w:rsidRPr="00481100" w:rsidRDefault="00660D00" w:rsidP="00FA2E78">
      <w:r>
        <w:rPr>
          <w:rFonts w:ascii="Consolas" w:eastAsia="宋体" w:hAnsi="Consolas" w:cs="Consolas"/>
          <w:color w:val="C7254E"/>
          <w:szCs w:val="21"/>
          <w:shd w:val="clear" w:color="auto" w:fill="F9F2F4"/>
        </w:rPr>
        <w:t>n</w:t>
      </w:r>
      <w:r w:rsidR="00FA2E78" w:rsidRPr="00481100">
        <w:rPr>
          <w:rFonts w:ascii="Consolas" w:eastAsia="宋体" w:hAnsi="Consolas" w:cs="Consolas"/>
          <w:color w:val="C7254E"/>
          <w:szCs w:val="21"/>
          <w:shd w:val="clear" w:color="auto" w:fill="F9F2F4"/>
        </w:rPr>
        <w:t>o-asm</w:t>
      </w:r>
      <w:r w:rsidR="00FA2E78" w:rsidRPr="00481100">
        <w:rPr>
          <w:rFonts w:hint="eastAsia"/>
        </w:rPr>
        <w:t>： 是在交叉编译过程中不使用汇编代码代码加速编译过程，原因是它的汇编代码是对arm格式不支持的。</w:t>
      </w:r>
    </w:p>
    <w:p w:rsidR="00FA2E78" w:rsidRPr="00481100" w:rsidRDefault="00FA2E78" w:rsidP="00FA2E78">
      <w:r w:rsidRPr="00481100">
        <w:rPr>
          <w:rFonts w:ascii="Consolas" w:eastAsia="宋体" w:hAnsi="Consolas" w:cs="Consolas"/>
          <w:color w:val="C7254E"/>
          <w:szCs w:val="21"/>
          <w:shd w:val="clear" w:color="auto" w:fill="F9F2F4"/>
        </w:rPr>
        <w:t>shared</w:t>
      </w:r>
      <w:r w:rsidRPr="00481100">
        <w:rPr>
          <w:rFonts w:hint="eastAsia"/>
        </w:rPr>
        <w:t> </w:t>
      </w:r>
      <w:r w:rsidRPr="00481100">
        <w:rPr>
          <w:rFonts w:hint="eastAsia"/>
        </w:rPr>
        <w:t>：生成动态连接库。</w:t>
      </w:r>
    </w:p>
    <w:p w:rsidR="00FA2E78" w:rsidRDefault="00FA2E78" w:rsidP="00FA2E78">
      <w:r w:rsidRPr="00481100">
        <w:rPr>
          <w:rFonts w:ascii="Consolas" w:eastAsia="宋体" w:hAnsi="Consolas" w:cs="Consolas"/>
          <w:color w:val="C7254E"/>
          <w:szCs w:val="21"/>
          <w:shd w:val="clear" w:color="auto" w:fill="F9F2F4"/>
        </w:rPr>
        <w:t>--prefix</w:t>
      </w:r>
      <w:r w:rsidRPr="00481100">
        <w:rPr>
          <w:rFonts w:hint="eastAsia"/>
        </w:rPr>
        <w:t> </w:t>
      </w:r>
      <w:r w:rsidRPr="00481100">
        <w:rPr>
          <w:rFonts w:hint="eastAsia"/>
        </w:rPr>
        <w:t>：指定make install后生成目录的路径</w:t>
      </w:r>
    </w:p>
    <w:p w:rsidR="00FA2E78" w:rsidRDefault="00FA2E78" w:rsidP="00C734A7"/>
    <w:p w:rsidR="008E0691" w:rsidRDefault="008E0691" w:rsidP="00B95C08">
      <w:pPr>
        <w:rPr>
          <w:rFonts w:ascii="Tahoma" w:hAnsi="Tahoma"/>
          <w:szCs w:val="21"/>
        </w:rPr>
      </w:pPr>
      <w:r>
        <w:rPr>
          <w:rFonts w:hint="eastAsia"/>
        </w:rPr>
        <w:t>如果在linux下安装openssl，执行config和make之后，在执行make install时如果出现下面的错误</w:t>
      </w:r>
    </w:p>
    <w:p w:rsidR="008E0691" w:rsidRDefault="008E0691" w:rsidP="00B95C08">
      <w:pPr>
        <w:rPr>
          <w:rFonts w:ascii="Tahoma" w:hAnsi="Tahoma"/>
          <w:szCs w:val="21"/>
        </w:rPr>
      </w:pPr>
      <w:r>
        <w:rPr>
          <w:rFonts w:hint="eastAsia"/>
        </w:rPr>
        <w:t>cms.pod around line 457: Expected text after =item, not a number</w:t>
      </w:r>
      <w:r>
        <w:rPr>
          <w:rFonts w:hint="eastAsia"/>
        </w:rPr>
        <w:t> </w:t>
      </w:r>
    </w:p>
    <w:p w:rsidR="008E0691" w:rsidRDefault="008E0691" w:rsidP="00B95C08">
      <w:pPr>
        <w:rPr>
          <w:rFonts w:ascii="宋体" w:hAnsi="宋体" w:cs="宋体"/>
          <w:sz w:val="24"/>
          <w:szCs w:val="24"/>
        </w:rPr>
      </w:pPr>
      <w:r>
        <w:rPr>
          <w:rFonts w:ascii="Tahoma" w:hAnsi="Tahoma"/>
          <w:color w:val="464646"/>
          <w:shd w:val="clear" w:color="auto" w:fill="FFFFFF"/>
        </w:rPr>
        <w:t>cms.pod around line 461: Expected text after =item, not a number </w:t>
      </w:r>
      <w:r>
        <w:rPr>
          <w:rFonts w:ascii="Tahoma" w:hAnsi="Tahoma"/>
          <w:color w:val="464646"/>
          <w:shd w:val="clear" w:color="auto" w:fill="FFFFFF"/>
        </w:rPr>
        <w:br/>
        <w:t>cms.pod around line 465: Expected text after =item, not a number </w:t>
      </w:r>
      <w:r>
        <w:rPr>
          <w:rFonts w:ascii="Tahoma" w:hAnsi="Tahoma"/>
          <w:color w:val="464646"/>
          <w:shd w:val="clear" w:color="auto" w:fill="FFFFFF"/>
        </w:rPr>
        <w:br/>
        <w:t>cms.pod around line 470: Expected text after =item, not a number </w:t>
      </w:r>
      <w:r>
        <w:rPr>
          <w:rFonts w:ascii="Tahoma" w:hAnsi="Tahoma"/>
          <w:color w:val="464646"/>
          <w:shd w:val="clear" w:color="auto" w:fill="FFFFFF"/>
        </w:rPr>
        <w:br/>
        <w:t>cms.pod around line 474: Expected text after =item, not a number </w:t>
      </w:r>
    </w:p>
    <w:p w:rsidR="008E0691" w:rsidRDefault="008E0691" w:rsidP="00B95C08">
      <w:pPr>
        <w:rPr>
          <w:rFonts w:ascii="Tahoma" w:hAnsi="Tahoma"/>
          <w:szCs w:val="21"/>
        </w:rPr>
      </w:pPr>
      <w:r>
        <w:rPr>
          <w:rFonts w:hint="eastAsia"/>
        </w:rPr>
        <w:t>POD document had syntax errors at /usr/bin/pod2man</w:t>
      </w:r>
      <w:r>
        <w:rPr>
          <w:rFonts w:hint="eastAsia"/>
        </w:rPr>
        <w:t> </w:t>
      </w:r>
      <w:hyperlink r:id="rId11" w:tgtFrame="_blank" w:history="1">
        <w:r>
          <w:rPr>
            <w:rStyle w:val="a9"/>
            <w:rFonts w:ascii="微软雅黑" w:eastAsia="微软雅黑" w:hAnsi="微软雅黑" w:cs="Tahoma" w:hint="eastAsia"/>
            <w:sz w:val="27"/>
            <w:szCs w:val="27"/>
          </w:rPr>
          <w:t>line</w:t>
        </w:r>
      </w:hyperlink>
      <w:r>
        <w:rPr>
          <w:rFonts w:hint="eastAsia"/>
        </w:rPr>
        <w:t> </w:t>
      </w:r>
      <w:r>
        <w:rPr>
          <w:rFonts w:hint="eastAsia"/>
        </w:rPr>
        <w:t>69.</w:t>
      </w:r>
      <w:r>
        <w:rPr>
          <w:rFonts w:hint="eastAsia"/>
        </w:rPr>
        <w:t> </w:t>
      </w:r>
    </w:p>
    <w:p w:rsidR="008E0691" w:rsidRDefault="008E0691" w:rsidP="00B95C08">
      <w:pPr>
        <w:rPr>
          <w:rFonts w:ascii="Tahoma" w:hAnsi="Tahoma"/>
          <w:szCs w:val="21"/>
        </w:rPr>
      </w:pPr>
      <w:r>
        <w:rPr>
          <w:rFonts w:hint="eastAsia"/>
        </w:rPr>
        <w:t xml:space="preserve">则在root权限下，执行rm -f /usr/bin/pod2man </w:t>
      </w:r>
      <w:r>
        <w:rPr>
          <w:rFonts w:hint="eastAsia"/>
        </w:rPr>
        <w:t> </w:t>
      </w:r>
      <w:r>
        <w:rPr>
          <w:rFonts w:hint="eastAsia"/>
        </w:rPr>
        <w:t>然后重新make instal</w:t>
      </w:r>
      <w:r>
        <w:t>l</w:t>
      </w:r>
    </w:p>
    <w:p w:rsidR="00E83B51" w:rsidRDefault="00E83B51" w:rsidP="00C734A7">
      <w:r>
        <w:rPr>
          <w:rFonts w:hint="eastAsia"/>
        </w:rPr>
        <w:t>Makefile里面</w:t>
      </w:r>
      <w:r>
        <w:t>的</w:t>
      </w:r>
    </w:p>
    <w:p w:rsidR="008E0691" w:rsidRDefault="00E83B51" w:rsidP="00C734A7">
      <w:r w:rsidRPr="00E83B51">
        <w:t>LIBDIR=lib</w:t>
      </w:r>
      <w:r>
        <w:t>64</w:t>
      </w:r>
      <w:r>
        <w:rPr>
          <w:rFonts w:hint="eastAsia"/>
        </w:rPr>
        <w:t>改为lib</w:t>
      </w:r>
    </w:p>
    <w:p w:rsidR="00F84685" w:rsidRDefault="00F84685" w:rsidP="00C734A7">
      <w:r>
        <w:rPr>
          <w:rFonts w:hint="eastAsia"/>
        </w:rPr>
        <w:t>删除</w:t>
      </w:r>
      <w:r w:rsidRPr="00F84685">
        <w:rPr>
          <w:color w:val="FF0000"/>
        </w:rPr>
        <w:t>linux-x86_64</w:t>
      </w:r>
    </w:p>
    <w:p w:rsidR="00F84685" w:rsidRDefault="00F84685" w:rsidP="00F84685">
      <w:r>
        <w:t>#CONFIGURE_ARGS=</w:t>
      </w:r>
      <w:r w:rsidRPr="00F84685">
        <w:rPr>
          <w:color w:val="FF0000"/>
        </w:rPr>
        <w:t xml:space="preserve">linux-x86_64 </w:t>
      </w:r>
      <w:r>
        <w:t>no-asm shared --prefix=/home/chao/minigui/curl/build/</w:t>
      </w:r>
    </w:p>
    <w:p w:rsidR="00F84685" w:rsidRDefault="00F84685" w:rsidP="00F84685">
      <w:r>
        <w:t>CONFIGURE_ARGS= no-asm shared --prefix=/home/chao/minigui/curl/build/</w:t>
      </w:r>
    </w:p>
    <w:p w:rsidR="004306C0" w:rsidRDefault="003C31E0" w:rsidP="00DD41BA">
      <w:r>
        <w:rPr>
          <w:rFonts w:hint="eastAsia"/>
        </w:rPr>
        <w:t>编译</w:t>
      </w:r>
      <w:r>
        <w:t>curl</w:t>
      </w:r>
      <w:r w:rsidR="00BC67E1">
        <w:t>7.</w:t>
      </w:r>
      <w:r w:rsidR="001118DF">
        <w:t>50</w:t>
      </w:r>
    </w:p>
    <w:p w:rsidR="00E5718B" w:rsidRDefault="00894695" w:rsidP="00894695">
      <w:pPr>
        <w:rPr>
          <w:color w:val="666666"/>
          <w:shd w:val="clear" w:color="auto" w:fill="FFFFFF"/>
        </w:rPr>
      </w:pPr>
      <w:r>
        <w:rPr>
          <w:rFonts w:hint="eastAsia"/>
          <w:color w:val="666666"/>
          <w:shd w:val="clear" w:color="auto" w:fill="FFFFFF"/>
        </w:rPr>
        <w:t xml:space="preserve">./configure </w:t>
      </w:r>
      <w:r>
        <w:t xml:space="preserve">--enable-shared  </w:t>
      </w:r>
      <w:r>
        <w:rPr>
          <w:rFonts w:hint="eastAsia"/>
          <w:shd w:val="clear" w:color="auto" w:fill="FFFFFF"/>
        </w:rPr>
        <w:t>--host=</w:t>
      </w:r>
      <w:r>
        <w:t xml:space="preserve">arm-rockchip-linux  </w:t>
      </w:r>
      <w:r w:rsidR="00203062">
        <w:rPr>
          <w:rFonts w:hint="eastAsia"/>
          <w:shd w:val="clear" w:color="auto" w:fill="FFFFFF"/>
        </w:rPr>
        <w:t>--prefix=</w:t>
      </w:r>
      <w:r w:rsidR="00203062">
        <w:rPr>
          <w:shd w:val="clear" w:color="auto" w:fill="FFFFFF"/>
        </w:rPr>
        <w:t xml:space="preserve">/home/chao/curl/build/ </w:t>
      </w:r>
      <w:r>
        <w:t>CC=arm-rockchip-linux-gnueabihf-gcc CXX=arm-rockchip-linux-gnueabihf-g++</w:t>
      </w:r>
      <w:r w:rsidR="002D7F15" w:rsidRPr="00556D7C">
        <w:rPr>
          <w:color w:val="666666"/>
          <w:shd w:val="clear" w:color="auto" w:fill="FFFFFF"/>
        </w:rPr>
        <w:t xml:space="preserve"> </w:t>
      </w:r>
    </w:p>
    <w:p w:rsidR="008C0348" w:rsidRDefault="008C0348" w:rsidP="00894695">
      <w:pPr>
        <w:rPr>
          <w:color w:val="666666"/>
          <w:shd w:val="clear" w:color="auto" w:fill="FFFFFF"/>
        </w:rPr>
      </w:pPr>
      <w:r w:rsidRPr="00556D7C">
        <w:rPr>
          <w:color w:val="666666"/>
          <w:shd w:val="clear" w:color="auto" w:fill="FFFFFF"/>
        </w:rPr>
        <w:t>Make</w:t>
      </w:r>
      <w:r w:rsidR="004306C0">
        <w:rPr>
          <w:rFonts w:hint="eastAsia"/>
        </w:rPr>
        <w:t>&amp;&amp;</w:t>
      </w:r>
      <w:r>
        <w:rPr>
          <w:color w:val="666666"/>
          <w:shd w:val="clear" w:color="auto" w:fill="FFFFFF"/>
        </w:rPr>
        <w:t>Make install</w:t>
      </w:r>
    </w:p>
    <w:p w:rsidR="00DC312F" w:rsidRDefault="00DC312F" w:rsidP="00DC312F">
      <w:pPr>
        <w:pStyle w:val="1"/>
        <w:rPr>
          <w:shd w:val="clear" w:color="auto" w:fill="FFFFFF"/>
        </w:rPr>
      </w:pPr>
      <w:bookmarkStart w:id="63" w:name="_Toc12546985"/>
      <w:r>
        <w:rPr>
          <w:shd w:val="clear" w:color="auto" w:fill="FFFFFF"/>
        </w:rPr>
        <w:t xml:space="preserve">10 </w:t>
      </w:r>
      <w:r>
        <w:rPr>
          <w:rFonts w:hint="eastAsia"/>
          <w:shd w:val="clear" w:color="auto" w:fill="FFFFFF"/>
        </w:rPr>
        <w:t>显示</w:t>
      </w:r>
      <w:r>
        <w:rPr>
          <w:shd w:val="clear" w:color="auto" w:fill="FFFFFF"/>
        </w:rPr>
        <w:t>logo</w:t>
      </w:r>
      <w:bookmarkEnd w:id="63"/>
    </w:p>
    <w:p w:rsidR="00453FD0" w:rsidRDefault="00453FD0" w:rsidP="00D1079F">
      <w:pPr>
        <w:pStyle w:val="2"/>
      </w:pPr>
      <w:bookmarkStart w:id="64" w:name="_Toc12546986"/>
      <w:r>
        <w:rPr>
          <w:rFonts w:hint="eastAsia"/>
        </w:rPr>
        <w:t xml:space="preserve">10.1 </w:t>
      </w:r>
      <w:r>
        <w:t>uboot</w:t>
      </w:r>
      <w:r>
        <w:t>显示</w:t>
      </w:r>
      <w:r>
        <w:t>logo</w:t>
      </w:r>
      <w:bookmarkEnd w:id="64"/>
    </w:p>
    <w:p w:rsidR="00D1079F" w:rsidRPr="00453FD0" w:rsidRDefault="00D1079F" w:rsidP="00453FD0">
      <w:r>
        <w:t>函数调用流程分析</w:t>
      </w:r>
      <w:r>
        <w:rPr>
          <w:rFonts w:hint="eastAsia"/>
        </w:rPr>
        <w:t>：</w:t>
      </w:r>
    </w:p>
    <w:p w:rsidR="00785C0C" w:rsidRDefault="00785C0C" w:rsidP="00785C0C">
      <w:r>
        <w:t>U</w:t>
      </w:r>
      <w:r>
        <w:rPr>
          <w:rFonts w:hint="eastAsia"/>
        </w:rPr>
        <w:t>boot 中</w:t>
      </w:r>
      <w:r>
        <w:t>显示logo</w:t>
      </w:r>
      <w:r>
        <w:rPr>
          <w:rFonts w:hint="eastAsia"/>
        </w:rPr>
        <w:t>的</w:t>
      </w:r>
      <w:r>
        <w:t>函数在</w:t>
      </w:r>
    </w:p>
    <w:p w:rsidR="00CC11FC" w:rsidRDefault="00CC11FC" w:rsidP="00CC11FC">
      <w:r>
        <w:t>int board_late_init(void)</w:t>
      </w:r>
    </w:p>
    <w:p w:rsidR="00CC11FC" w:rsidRDefault="00CC11FC" w:rsidP="00CC11FC">
      <w:r>
        <w:t>{</w:t>
      </w:r>
    </w:p>
    <w:p w:rsidR="00CC11FC" w:rsidRDefault="00CC11FC" w:rsidP="00CC11FC">
      <w:r>
        <w:t>#ifdef CONFIG_DRM_ROCKCHIP</w:t>
      </w:r>
    </w:p>
    <w:p w:rsidR="00CC11FC" w:rsidRDefault="00CC11FC" w:rsidP="00CC11FC">
      <w:r>
        <w:lastRenderedPageBreak/>
        <w:tab/>
        <w:t>rockchip_show_logo();</w:t>
      </w:r>
    </w:p>
    <w:p w:rsidR="00CC11FC" w:rsidRDefault="00CC11FC" w:rsidP="00CC11FC">
      <w:r>
        <w:t>#endif</w:t>
      </w:r>
    </w:p>
    <w:p w:rsidR="00CC11FC" w:rsidRDefault="00CC11FC" w:rsidP="00CC11FC">
      <w:r>
        <w:t>}</w:t>
      </w:r>
    </w:p>
    <w:p w:rsidR="005B6017" w:rsidRDefault="005B6017" w:rsidP="00CC11FC">
      <w:r>
        <w:rPr>
          <w:rFonts w:hint="eastAsia"/>
        </w:rPr>
        <w:t>由于</w:t>
      </w:r>
      <w:r>
        <w:t>我</w:t>
      </w:r>
      <w:r>
        <w:rPr>
          <w:rFonts w:hint="eastAsia"/>
        </w:rPr>
        <w:t>们</w:t>
      </w:r>
      <w:r>
        <w:t>不使用</w:t>
      </w:r>
      <w:r>
        <w:rPr>
          <w:rFonts w:hint="eastAsia"/>
        </w:rPr>
        <w:t>DRM</w:t>
      </w:r>
      <w:r w:rsidR="00816AC8">
        <w:t>,</w:t>
      </w:r>
      <w:r w:rsidR="0078413B">
        <w:rPr>
          <w:rFonts w:hint="eastAsia"/>
        </w:rPr>
        <w:t>而</w:t>
      </w:r>
      <w:r w:rsidR="0078413B">
        <w:t>logo是</w:t>
      </w:r>
      <w:r w:rsidR="0078413B">
        <w:rPr>
          <w:rFonts w:hint="eastAsia"/>
        </w:rPr>
        <w:t>必需</w:t>
      </w:r>
      <w:r w:rsidR="0078413B">
        <w:t>的，</w:t>
      </w:r>
      <w:r w:rsidR="00816AC8">
        <w:rPr>
          <w:rFonts w:hint="eastAsia"/>
        </w:rPr>
        <w:t>因此</w:t>
      </w:r>
      <w:r w:rsidR="00816AC8">
        <w:t>需要</w:t>
      </w:r>
      <w:r w:rsidR="00C87880">
        <w:rPr>
          <w:rFonts w:hint="eastAsia"/>
        </w:rPr>
        <w:t>去掉</w:t>
      </w:r>
      <w:r w:rsidR="00C87880">
        <w:t>CONFIG_DRM_ROCKCHIP</w:t>
      </w:r>
      <w:r w:rsidR="00C87880">
        <w:rPr>
          <w:rFonts w:hint="eastAsia"/>
        </w:rPr>
        <w:t>宏</w:t>
      </w:r>
      <w:r w:rsidR="00C87880">
        <w:t>限制</w:t>
      </w:r>
    </w:p>
    <w:p w:rsidR="00261E7D" w:rsidRDefault="00261E7D" w:rsidP="00816AC8">
      <w:r w:rsidRPr="00261E7D">
        <w:t>static init_fnc_t init_sequence_r[] = {</w:t>
      </w:r>
    </w:p>
    <w:p w:rsidR="00261E7D" w:rsidRDefault="00261E7D" w:rsidP="00261E7D">
      <w:r>
        <w:t>#ifdef CONFIG_BOARD_LATE_INIT</w:t>
      </w:r>
    </w:p>
    <w:p w:rsidR="00261E7D" w:rsidRDefault="00261E7D" w:rsidP="00261E7D">
      <w:r>
        <w:tab/>
        <w:t>board_late_init,</w:t>
      </w:r>
    </w:p>
    <w:p w:rsidR="00261E7D" w:rsidRDefault="00261E7D" w:rsidP="00261E7D">
      <w:r>
        <w:t>#endif</w:t>
      </w:r>
    </w:p>
    <w:p w:rsidR="00261E7D" w:rsidRDefault="00261E7D" w:rsidP="00816AC8">
      <w:r>
        <w:t>}</w:t>
      </w:r>
    </w:p>
    <w:p w:rsidR="00AC426B" w:rsidRDefault="00AC426B" w:rsidP="00AC426B">
      <w:r>
        <w:t>void board_init_r(gd_t *new_gd, ulong dest_addr)</w:t>
      </w:r>
    </w:p>
    <w:p w:rsidR="00AC426B" w:rsidRDefault="00AC426B" w:rsidP="00AC426B">
      <w:r>
        <w:t>{</w:t>
      </w:r>
    </w:p>
    <w:p w:rsidR="00AC426B" w:rsidRDefault="00AC426B" w:rsidP="00C87880">
      <w:pPr>
        <w:ind w:firstLine="420"/>
      </w:pPr>
      <w:r w:rsidRPr="00AC426B">
        <w:t>initcall_run_list(init_sequence_r)</w:t>
      </w:r>
      <w:r>
        <w:tab/>
      </w:r>
    </w:p>
    <w:p w:rsidR="00AC426B" w:rsidRDefault="00AC426B" w:rsidP="00AC426B">
      <w:r>
        <w:t>}</w:t>
      </w:r>
    </w:p>
    <w:p w:rsidR="00816AC8" w:rsidRPr="00C87880" w:rsidRDefault="006D11D0" w:rsidP="00CC11FC">
      <w:r>
        <w:rPr>
          <w:rFonts w:hint="eastAsia"/>
        </w:rPr>
        <w:t>10.2 分析</w:t>
      </w:r>
      <w:r>
        <w:t>显示logo</w:t>
      </w:r>
      <w:r>
        <w:rPr>
          <w:rFonts w:hint="eastAsia"/>
        </w:rPr>
        <w:t>的</w:t>
      </w:r>
      <w:r>
        <w:t>函数</w:t>
      </w:r>
    </w:p>
    <w:p w:rsidR="0028456F" w:rsidRPr="0028456F" w:rsidRDefault="0028456F" w:rsidP="0028456F">
      <w:pPr>
        <w:rPr>
          <w:color w:val="666666"/>
          <w:shd w:val="clear" w:color="auto" w:fill="FFFFFF"/>
        </w:rPr>
      </w:pPr>
      <w:r w:rsidRPr="0028456F">
        <w:rPr>
          <w:color w:val="666666"/>
          <w:shd w:val="clear" w:color="auto" w:fill="FFFFFF"/>
        </w:rPr>
        <w:t>void rockchip_show_logo(void)</w:t>
      </w:r>
    </w:p>
    <w:p w:rsidR="0028456F" w:rsidRPr="0028456F" w:rsidRDefault="0028456F" w:rsidP="0028456F">
      <w:pPr>
        <w:rPr>
          <w:color w:val="666666"/>
          <w:shd w:val="clear" w:color="auto" w:fill="FFFFFF"/>
        </w:rPr>
      </w:pPr>
      <w:r w:rsidRPr="0028456F">
        <w:rPr>
          <w:color w:val="666666"/>
          <w:shd w:val="clear" w:color="auto" w:fill="FFFFFF"/>
        </w:rPr>
        <w:t>{</w:t>
      </w:r>
    </w:p>
    <w:p w:rsidR="0028456F" w:rsidRPr="0028456F" w:rsidRDefault="003B73D2" w:rsidP="0028456F">
      <w:pPr>
        <w:rPr>
          <w:color w:val="666666"/>
          <w:shd w:val="clear" w:color="auto" w:fill="FFFFFF"/>
        </w:rPr>
      </w:pPr>
      <w:r>
        <w:rPr>
          <w:color w:val="666666"/>
          <w:shd w:val="clear" w:color="auto" w:fill="FFFFFF"/>
        </w:rPr>
        <w:tab/>
        <w:t>struct display_state *s;</w:t>
      </w:r>
    </w:p>
    <w:p w:rsidR="0028456F" w:rsidRPr="0028456F" w:rsidRDefault="0028456F" w:rsidP="0028456F">
      <w:pPr>
        <w:rPr>
          <w:color w:val="666666"/>
          <w:shd w:val="clear" w:color="auto" w:fill="FFFFFF"/>
        </w:rPr>
      </w:pPr>
      <w:r w:rsidRPr="0028456F">
        <w:rPr>
          <w:color w:val="666666"/>
          <w:shd w:val="clear" w:color="auto" w:fill="FFFFFF"/>
        </w:rPr>
        <w:tab/>
        <w:t>list_for_each_entry(s, &amp;rockchip_display_list, head) {</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s-&gt;logo.mode = s-&gt;logo_mode;</w:t>
      </w:r>
    </w:p>
    <w:p w:rsidR="0028456F" w:rsidRPr="0028456F" w:rsidRDefault="0028456F" w:rsidP="0028456F">
      <w:pPr>
        <w:rPr>
          <w:color w:val="666666"/>
          <w:shd w:val="clear" w:color="auto" w:fill="FFFFFF"/>
        </w:rPr>
      </w:pPr>
      <w:r w:rsidRPr="0028456F">
        <w:rPr>
          <w:rFonts w:hint="eastAsia"/>
          <w:color w:val="666666"/>
          <w:shd w:val="clear" w:color="auto" w:fill="FFFFFF"/>
        </w:rPr>
        <w:tab/>
      </w:r>
      <w:r w:rsidRPr="0028456F">
        <w:rPr>
          <w:rFonts w:hint="eastAsia"/>
          <w:color w:val="666666"/>
          <w:shd w:val="clear" w:color="auto" w:fill="FFFFFF"/>
        </w:rPr>
        <w:tab/>
        <w:t>//查找logo</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if (load_bmp_logo(&amp;s-&gt;logo, s-&gt;ulogo_name))</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r>
      <w:r w:rsidRPr="0028456F">
        <w:rPr>
          <w:color w:val="666666"/>
          <w:shd w:val="clear" w:color="auto" w:fill="FFFFFF"/>
        </w:rPr>
        <w:tab/>
        <w:t>printf("failed to display uboot logo\n");</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else</w:t>
      </w:r>
    </w:p>
    <w:p w:rsidR="0028456F" w:rsidRPr="0028456F" w:rsidRDefault="003B73D2" w:rsidP="0028456F">
      <w:pPr>
        <w:rPr>
          <w:color w:val="666666"/>
          <w:shd w:val="clear" w:color="auto" w:fill="FFFFFF"/>
        </w:rPr>
      </w:pPr>
      <w:r>
        <w:rPr>
          <w:color w:val="666666"/>
          <w:shd w:val="clear" w:color="auto" w:fill="FFFFFF"/>
        </w:rPr>
        <w:tab/>
      </w:r>
      <w:r>
        <w:rPr>
          <w:color w:val="666666"/>
          <w:shd w:val="clear" w:color="auto" w:fill="FFFFFF"/>
        </w:rPr>
        <w:tab/>
      </w:r>
      <w:r>
        <w:rPr>
          <w:color w:val="666666"/>
          <w:shd w:val="clear" w:color="auto" w:fill="FFFFFF"/>
        </w:rPr>
        <w:tab/>
        <w:t>display_logo(s);</w:t>
      </w:r>
    </w:p>
    <w:p w:rsidR="0028456F" w:rsidRPr="0028456F" w:rsidRDefault="0028456F" w:rsidP="0028456F">
      <w:pPr>
        <w:rPr>
          <w:color w:val="666666"/>
          <w:shd w:val="clear" w:color="auto" w:fill="FFFFFF"/>
        </w:rPr>
      </w:pPr>
      <w:r w:rsidRPr="0028456F">
        <w:rPr>
          <w:color w:val="666666"/>
          <w:shd w:val="clear" w:color="auto" w:fill="FFFFFF"/>
        </w:rPr>
        <w:tab/>
      </w:r>
      <w:r w:rsidRPr="0028456F">
        <w:rPr>
          <w:color w:val="666666"/>
          <w:shd w:val="clear" w:color="auto" w:fill="FFFFFF"/>
        </w:rPr>
        <w:tab/>
        <w:t>/* Load kernel bmp in rockchip_display_fixup() later */</w:t>
      </w:r>
    </w:p>
    <w:p w:rsidR="0028456F" w:rsidRPr="0028456F" w:rsidRDefault="0028456F" w:rsidP="0028456F">
      <w:pPr>
        <w:rPr>
          <w:color w:val="666666"/>
          <w:shd w:val="clear" w:color="auto" w:fill="FFFFFF"/>
        </w:rPr>
      </w:pPr>
      <w:r w:rsidRPr="0028456F">
        <w:rPr>
          <w:color w:val="666666"/>
          <w:shd w:val="clear" w:color="auto" w:fill="FFFFFF"/>
        </w:rPr>
        <w:tab/>
        <w:t>}</w:t>
      </w:r>
    </w:p>
    <w:p w:rsidR="004565B3" w:rsidRDefault="0028456F" w:rsidP="0028456F">
      <w:pPr>
        <w:rPr>
          <w:color w:val="666666"/>
          <w:shd w:val="clear" w:color="auto" w:fill="FFFFFF"/>
        </w:rPr>
      </w:pPr>
      <w:r w:rsidRPr="0028456F">
        <w:rPr>
          <w:color w:val="666666"/>
          <w:shd w:val="clear" w:color="auto" w:fill="FFFFFF"/>
        </w:rPr>
        <w:t>}</w:t>
      </w:r>
    </w:p>
    <w:p w:rsidR="00A840B5" w:rsidRDefault="00A840B5" w:rsidP="0028456F">
      <w:pPr>
        <w:rPr>
          <w:color w:val="666666"/>
          <w:shd w:val="clear" w:color="auto" w:fill="FFFFFF"/>
        </w:rPr>
      </w:pPr>
      <w:r>
        <w:rPr>
          <w:rFonts w:hint="eastAsia"/>
          <w:color w:val="666666"/>
          <w:shd w:val="clear" w:color="auto" w:fill="FFFFFF"/>
        </w:rPr>
        <w:t>如果</w:t>
      </w:r>
      <w:r>
        <w:rPr>
          <w:color w:val="666666"/>
          <w:shd w:val="clear" w:color="auto" w:fill="FFFFFF"/>
        </w:rPr>
        <w:t>想使用这套函数就只能移植到</w:t>
      </w:r>
      <w:r>
        <w:rPr>
          <w:rFonts w:hint="eastAsia"/>
          <w:color w:val="666666"/>
          <w:shd w:val="clear" w:color="auto" w:fill="FFFFFF"/>
        </w:rPr>
        <w:t>自己</w:t>
      </w:r>
      <w:r>
        <w:rPr>
          <w:color w:val="666666"/>
          <w:shd w:val="clear" w:color="auto" w:fill="FFFFFF"/>
        </w:rPr>
        <w:t>的</w:t>
      </w:r>
      <w:r>
        <w:rPr>
          <w:rFonts w:hint="eastAsia"/>
          <w:color w:val="666666"/>
          <w:shd w:val="clear" w:color="auto" w:fill="FFFFFF"/>
        </w:rPr>
        <w:t>驱动</w:t>
      </w:r>
      <w:r>
        <w:rPr>
          <w:color w:val="666666"/>
          <w:shd w:val="clear" w:color="auto" w:fill="FFFFFF"/>
        </w:rPr>
        <w:t>上面，</w:t>
      </w:r>
      <w:r>
        <w:rPr>
          <w:rFonts w:hint="eastAsia"/>
          <w:color w:val="666666"/>
          <w:shd w:val="clear" w:color="auto" w:fill="FFFFFF"/>
        </w:rPr>
        <w:t>比较</w:t>
      </w:r>
      <w:r>
        <w:rPr>
          <w:color w:val="666666"/>
          <w:shd w:val="clear" w:color="auto" w:fill="FFFFFF"/>
        </w:rPr>
        <w:t>繁琐。</w:t>
      </w:r>
    </w:p>
    <w:p w:rsidR="007F431C" w:rsidRDefault="007F431C" w:rsidP="009E42D8">
      <w:pPr>
        <w:pStyle w:val="2"/>
        <w:rPr>
          <w:shd w:val="clear" w:color="auto" w:fill="FFFFFF"/>
        </w:rPr>
      </w:pPr>
      <w:bookmarkStart w:id="65" w:name="_Toc12546987"/>
      <w:r>
        <w:rPr>
          <w:rFonts w:hint="eastAsia"/>
          <w:shd w:val="clear" w:color="auto" w:fill="FFFFFF"/>
        </w:rPr>
        <w:t xml:space="preserve">10.3 </w:t>
      </w:r>
      <w:r>
        <w:rPr>
          <w:rFonts w:hint="eastAsia"/>
          <w:shd w:val="clear" w:color="auto" w:fill="FFFFFF"/>
        </w:rPr>
        <w:t>测试</w:t>
      </w:r>
      <w:r>
        <w:rPr>
          <w:shd w:val="clear" w:color="auto" w:fill="FFFFFF"/>
        </w:rPr>
        <w:t>uboot</w:t>
      </w:r>
      <w:r>
        <w:rPr>
          <w:shd w:val="clear" w:color="auto" w:fill="FFFFFF"/>
        </w:rPr>
        <w:t>的</w:t>
      </w:r>
      <w:r>
        <w:rPr>
          <w:shd w:val="clear" w:color="auto" w:fill="FFFFFF"/>
        </w:rPr>
        <w:t>spi</w:t>
      </w:r>
      <w:r>
        <w:rPr>
          <w:rFonts w:hint="eastAsia"/>
          <w:shd w:val="clear" w:color="auto" w:fill="FFFFFF"/>
        </w:rPr>
        <w:t>驱动</w:t>
      </w:r>
      <w:r>
        <w:rPr>
          <w:shd w:val="clear" w:color="auto" w:fill="FFFFFF"/>
        </w:rPr>
        <w:t>是否可用</w:t>
      </w:r>
      <w:bookmarkEnd w:id="65"/>
    </w:p>
    <w:p w:rsidR="00FC6DEF" w:rsidRDefault="007B2693" w:rsidP="009E42D8">
      <w:pPr>
        <w:rPr>
          <w:shd w:val="clear" w:color="auto" w:fill="FFFFFF"/>
        </w:rPr>
      </w:pPr>
      <w:r>
        <w:rPr>
          <w:shd w:val="clear" w:color="auto" w:fill="FFFFFF"/>
        </w:rPr>
        <w:t>Drivers/spi/</w:t>
      </w:r>
      <w:r w:rsidR="00FC6DEF">
        <w:rPr>
          <w:shd w:val="clear" w:color="auto" w:fill="FFFFFF"/>
        </w:rPr>
        <w:t>rk_spi.c</w:t>
      </w:r>
      <w:r w:rsidR="00346E69">
        <w:rPr>
          <w:rFonts w:hint="eastAsia"/>
          <w:shd w:val="clear" w:color="auto" w:fill="FFFFFF"/>
        </w:rPr>
        <w:t>添加</w:t>
      </w:r>
      <w:r w:rsidR="00346E69">
        <w:rPr>
          <w:shd w:val="clear" w:color="auto" w:fill="FFFFFF"/>
        </w:rPr>
        <w:t>如下：</w:t>
      </w:r>
    </w:p>
    <w:p w:rsidR="00346E69" w:rsidRPr="00346E69" w:rsidRDefault="00346E69" w:rsidP="00346E69">
      <w:pPr>
        <w:rPr>
          <w:shd w:val="clear" w:color="auto" w:fill="FFFFFF"/>
        </w:rPr>
      </w:pPr>
      <w:r w:rsidRPr="00346E69">
        <w:rPr>
          <w:shd w:val="clear" w:color="auto" w:fill="FFFFFF"/>
        </w:rPr>
        <w:t>static const struct udevice_id rockchip_spi_ids[] = {</w:t>
      </w:r>
    </w:p>
    <w:p w:rsidR="00346E69" w:rsidRPr="00346E69" w:rsidRDefault="00346E69" w:rsidP="00346E69">
      <w:pPr>
        <w:rPr>
          <w:shd w:val="clear" w:color="auto" w:fill="FFFFFF"/>
        </w:rPr>
      </w:pPr>
      <w:r w:rsidRPr="00346E69">
        <w:rPr>
          <w:shd w:val="clear" w:color="auto" w:fill="FFFFFF"/>
        </w:rPr>
        <w:tab/>
        <w:t>{ .compatible = "rockchip,rk3288-spi" },</w:t>
      </w:r>
    </w:p>
    <w:p w:rsidR="00346E69" w:rsidRPr="00346E69" w:rsidRDefault="00346E69" w:rsidP="00346E69">
      <w:pPr>
        <w:rPr>
          <w:shd w:val="clear" w:color="auto" w:fill="FFFFFF"/>
        </w:rPr>
      </w:pPr>
      <w:r w:rsidRPr="00346E69">
        <w:rPr>
          <w:shd w:val="clear" w:color="auto" w:fill="FFFFFF"/>
        </w:rPr>
        <w:tab/>
        <w:t>{ .compatible = "rockchip,rk3368-spi" },</w:t>
      </w:r>
    </w:p>
    <w:p w:rsidR="00346E69" w:rsidRPr="00346E69" w:rsidRDefault="00346E69" w:rsidP="00346E69">
      <w:pPr>
        <w:rPr>
          <w:shd w:val="clear" w:color="auto" w:fill="FFFFFF"/>
        </w:rPr>
      </w:pPr>
      <w:r w:rsidRPr="00346E69">
        <w:rPr>
          <w:shd w:val="clear" w:color="auto" w:fill="FFFFFF"/>
        </w:rPr>
        <w:tab/>
        <w:t>{ .compatible = "rockchip,rk3399-spi" },</w:t>
      </w:r>
    </w:p>
    <w:p w:rsidR="00346E69" w:rsidRPr="00346E69" w:rsidRDefault="00346E69" w:rsidP="00346E69">
      <w:pPr>
        <w:rPr>
          <w:shd w:val="clear" w:color="auto" w:fill="FFFFFF"/>
        </w:rPr>
      </w:pPr>
      <w:r w:rsidRPr="00346E69">
        <w:rPr>
          <w:shd w:val="clear" w:color="auto" w:fill="FFFFFF"/>
        </w:rPr>
        <w:tab/>
        <w:t>{ .compatible = "rockchip,rk3308-spi" },</w:t>
      </w:r>
    </w:p>
    <w:p w:rsidR="00346E69" w:rsidRPr="00346E69" w:rsidRDefault="00346E69" w:rsidP="00346E69">
      <w:pPr>
        <w:rPr>
          <w:shd w:val="clear" w:color="auto" w:fill="FFFFFF"/>
        </w:rPr>
      </w:pPr>
      <w:r w:rsidRPr="00346E69">
        <w:rPr>
          <w:shd w:val="clear" w:color="auto" w:fill="FFFFFF"/>
        </w:rPr>
        <w:tab/>
        <w:t>{ }</w:t>
      </w:r>
    </w:p>
    <w:p w:rsidR="00346E69" w:rsidRDefault="00346E69" w:rsidP="00346E69">
      <w:pPr>
        <w:rPr>
          <w:shd w:val="clear" w:color="auto" w:fill="FFFFFF"/>
        </w:rPr>
      </w:pPr>
      <w:r w:rsidRPr="00346E69">
        <w:rPr>
          <w:shd w:val="clear" w:color="auto" w:fill="FFFFFF"/>
        </w:rPr>
        <w:t>};</w:t>
      </w:r>
    </w:p>
    <w:p w:rsidR="009E42D8" w:rsidRDefault="009E42D8" w:rsidP="009E42D8">
      <w:pPr>
        <w:rPr>
          <w:shd w:val="clear" w:color="auto" w:fill="FFFFFF"/>
        </w:rPr>
      </w:pPr>
      <w:r>
        <w:rPr>
          <w:rFonts w:hint="eastAsia"/>
          <w:shd w:val="clear" w:color="auto" w:fill="FFFFFF"/>
        </w:rPr>
        <w:t>配置</w:t>
      </w:r>
      <w:r>
        <w:rPr>
          <w:shd w:val="clear" w:color="auto" w:fill="FFFFFF"/>
        </w:rPr>
        <w:t>uboot</w:t>
      </w:r>
    </w:p>
    <w:p w:rsidR="009E42D8" w:rsidRDefault="009E42D8" w:rsidP="0028456F">
      <w:r w:rsidRPr="009E42D8">
        <w:t>[*]   Rockchip SPI driver</w:t>
      </w:r>
    </w:p>
    <w:p w:rsidR="00575D50" w:rsidRDefault="00575D50" w:rsidP="0028456F">
      <w:r>
        <w:t>Rk3308_common.h</w:t>
      </w:r>
      <w:r>
        <w:rPr>
          <w:rFonts w:hint="eastAsia"/>
        </w:rPr>
        <w:t>里面打开</w:t>
      </w:r>
      <w:r>
        <w:t>显示调试信息</w:t>
      </w:r>
    </w:p>
    <w:p w:rsidR="00575D50" w:rsidRDefault="00575D50" w:rsidP="0028456F">
      <w:r w:rsidRPr="00575D50">
        <w:t>#define DEBUG</w:t>
      </w:r>
    </w:p>
    <w:p w:rsidR="0063448F" w:rsidRDefault="0063448F" w:rsidP="0028456F">
      <w:r>
        <w:rPr>
          <w:rFonts w:hint="eastAsia"/>
        </w:rPr>
        <w:t>以后</w:t>
      </w:r>
      <w:r>
        <w:t>要去掉，影响启动速度。</w:t>
      </w:r>
    </w:p>
    <w:p w:rsidR="00C51806" w:rsidRDefault="00C51806" w:rsidP="00C51806"/>
    <w:p w:rsidR="00C51806" w:rsidRDefault="00C51806" w:rsidP="00C51806">
      <w:r>
        <w:lastRenderedPageBreak/>
        <w:br w:type="page"/>
      </w:r>
    </w:p>
    <w:p w:rsidR="00C51806" w:rsidRPr="00C51806" w:rsidRDefault="00C51806" w:rsidP="00C51806"/>
    <w:p w:rsidR="00D1079F" w:rsidRDefault="00FB4F50" w:rsidP="00D1079F">
      <w:pPr>
        <w:pStyle w:val="2"/>
      </w:pPr>
      <w:bookmarkStart w:id="66" w:name="_Toc12546988"/>
      <w:r>
        <w:rPr>
          <w:rFonts w:hint="eastAsia"/>
        </w:rPr>
        <w:t>10.2</w:t>
      </w:r>
      <w:r w:rsidR="00D1079F">
        <w:rPr>
          <w:rFonts w:hint="eastAsia"/>
        </w:rPr>
        <w:t xml:space="preserve"> </w:t>
      </w:r>
      <w:r w:rsidR="00D1079F">
        <w:rPr>
          <w:rFonts w:hint="eastAsia"/>
        </w:rPr>
        <w:t>内核</w:t>
      </w:r>
      <w:r w:rsidR="00D1079F">
        <w:t>显示</w:t>
      </w:r>
      <w:r w:rsidR="00D1079F">
        <w:t>logo</w:t>
      </w:r>
      <w:bookmarkEnd w:id="66"/>
    </w:p>
    <w:p w:rsidR="00CA6BCD" w:rsidRDefault="008D5C2B" w:rsidP="00875769">
      <w:r>
        <w:rPr>
          <w:rFonts w:hint="eastAsia"/>
        </w:rPr>
        <w:t>10.2.1 采用</w:t>
      </w:r>
      <w:r>
        <w:t>将</w:t>
      </w:r>
      <w:r>
        <w:rPr>
          <w:rFonts w:hint="eastAsia"/>
        </w:rPr>
        <w:t>图片数据</w:t>
      </w:r>
      <w:r>
        <w:t>直接加载</w:t>
      </w:r>
      <w:r>
        <w:rPr>
          <w:rFonts w:hint="eastAsia"/>
        </w:rPr>
        <w:t>到代码</w:t>
      </w:r>
      <w:r>
        <w:t>中的</w:t>
      </w:r>
      <w:r>
        <w:rPr>
          <w:rFonts w:hint="eastAsia"/>
        </w:rPr>
        <w:t>显示</w:t>
      </w:r>
      <w:r>
        <w:t>方式</w:t>
      </w:r>
      <w:r>
        <w:rPr>
          <w:rFonts w:hint="eastAsia"/>
        </w:rPr>
        <w:t>，</w:t>
      </w:r>
      <w:r>
        <w:t>这样方式</w:t>
      </w:r>
      <w:r>
        <w:rPr>
          <w:rFonts w:hint="eastAsia"/>
        </w:rPr>
        <w:t>简单</w:t>
      </w:r>
      <w:r>
        <w:t>。</w:t>
      </w:r>
    </w:p>
    <w:p w:rsidR="004D46B5" w:rsidRDefault="004D46B5" w:rsidP="004D46B5">
      <w:pPr>
        <w:pStyle w:val="1"/>
      </w:pPr>
      <w:bookmarkStart w:id="67" w:name="_Toc12546989"/>
      <w:r>
        <w:t xml:space="preserve">11 </w:t>
      </w:r>
      <w:r>
        <w:t>裁剪内存</w:t>
      </w:r>
      <w:bookmarkEnd w:id="67"/>
    </w:p>
    <w:p w:rsidR="00C516FD" w:rsidRDefault="00C516FD" w:rsidP="00C516FD">
      <w:r>
        <w:t>Cache和buffer</w:t>
      </w:r>
    </w:p>
    <w:p w:rsidR="00C516FD" w:rsidRDefault="00C516FD" w:rsidP="00C516FD">
      <w:r>
        <w:t>Cache是读磁盘时缓存，</w:t>
      </w:r>
      <w:r w:rsidR="00D64F09">
        <w:rPr>
          <w:rFonts w:hint="eastAsia"/>
        </w:rPr>
        <w:t>数据</w:t>
      </w:r>
      <w:r w:rsidR="00D64F09">
        <w:t>从硬盘发送到缓存，应用从缓存获取数据。</w:t>
      </w:r>
    </w:p>
    <w:p w:rsidR="00C516FD" w:rsidRDefault="00C516FD" w:rsidP="00C516FD">
      <w:r>
        <w:t>Buffer：是写磁盘的缓存</w:t>
      </w:r>
      <w:r w:rsidR="00D64F09">
        <w:t>。应用写的数据先写到buffer,然后从buffer</w:t>
      </w:r>
      <w:r w:rsidR="00D64F09">
        <w:rPr>
          <w:rFonts w:hint="eastAsia"/>
        </w:rPr>
        <w:t>中</w:t>
      </w:r>
      <w:r w:rsidR="00D64F09">
        <w:t>再写到硬盘。</w:t>
      </w:r>
    </w:p>
    <w:p w:rsidR="00D64F09" w:rsidRPr="00C516FD" w:rsidRDefault="00D64F09" w:rsidP="00C516FD">
      <w:r>
        <w:rPr>
          <w:rFonts w:hint="eastAsia"/>
        </w:rPr>
        <w:t>因为</w:t>
      </w:r>
      <w:r>
        <w:t>cpu和硬盘速度差异过</w:t>
      </w:r>
      <w:r>
        <w:rPr>
          <w:rFonts w:hint="eastAsia"/>
        </w:rPr>
        <w:t>大</w:t>
      </w:r>
      <w:r>
        <w:t>，使用内存作为缓冲。</w:t>
      </w:r>
    </w:p>
    <w:p w:rsidR="00C516FD" w:rsidRDefault="00C516FD" w:rsidP="00C516FD">
      <w:r>
        <w:t xml:space="preserve"># </w:t>
      </w:r>
      <w:r w:rsidRPr="00C516FD">
        <w:rPr>
          <w:color w:val="00B0F0"/>
        </w:rPr>
        <w:t>free -m</w:t>
      </w:r>
    </w:p>
    <w:p w:rsidR="00C516FD" w:rsidRDefault="00C516FD" w:rsidP="00877625">
      <w:r>
        <w:t xml:space="preserve">             total       </w:t>
      </w:r>
      <w:r w:rsidR="00CF65F5">
        <w:t xml:space="preserve"> </w:t>
      </w:r>
      <w:r>
        <w:t>used       free     shared    buffers     cached</w:t>
      </w:r>
    </w:p>
    <w:p w:rsidR="00C516FD" w:rsidRDefault="00C516FD" w:rsidP="00877625">
      <w:r>
        <w:t>Mem:         593</w:t>
      </w:r>
      <w:r w:rsidR="00224279">
        <w:t xml:space="preserve">20      34200     25120    </w:t>
      </w:r>
      <w:r>
        <w:t>136       6564      10640</w:t>
      </w:r>
    </w:p>
    <w:p w:rsidR="00C516FD" w:rsidRDefault="00C516FD" w:rsidP="00877625">
      <w:r>
        <w:t xml:space="preserve">-/+ buffers/cache:      </w:t>
      </w:r>
      <w:r w:rsidR="00224279">
        <w:t xml:space="preserve">    </w:t>
      </w:r>
      <w:r>
        <w:t>16996      42324</w:t>
      </w:r>
    </w:p>
    <w:p w:rsidR="00877625" w:rsidRDefault="00877625" w:rsidP="00C516FD"/>
    <w:p w:rsidR="00877625" w:rsidRPr="00877625" w:rsidRDefault="00877625" w:rsidP="00877625">
      <w:r w:rsidRPr="00877625">
        <w:t>第一部分Mem行：</w:t>
      </w:r>
    </w:p>
    <w:p w:rsidR="00877625" w:rsidRPr="00877625" w:rsidRDefault="00877625" w:rsidP="00877625">
      <w:r w:rsidRPr="00877625">
        <w:t>total：内存总数</w:t>
      </w:r>
    </w:p>
    <w:p w:rsidR="00877625" w:rsidRPr="00877625" w:rsidRDefault="00877625" w:rsidP="00877625">
      <w:r w:rsidRPr="00877625">
        <w:t>used：已经使用的内存数</w:t>
      </w:r>
    </w:p>
    <w:p w:rsidR="00877625" w:rsidRPr="00877625" w:rsidRDefault="00877625" w:rsidP="00877625">
      <w:r w:rsidRPr="00877625">
        <w:t>free：空闲的内存数</w:t>
      </w:r>
    </w:p>
    <w:p w:rsidR="00877625" w:rsidRPr="00877625" w:rsidRDefault="00877625" w:rsidP="00877625">
      <w:r w:rsidRPr="00877625">
        <w:t>shared：可用的共享内存</w:t>
      </w:r>
    </w:p>
    <w:p w:rsidR="00877625" w:rsidRPr="00877625" w:rsidRDefault="00877625" w:rsidP="00877625">
      <w:r w:rsidRPr="00877625">
        <w:t>buffers：内存缓冲数</w:t>
      </w:r>
    </w:p>
    <w:p w:rsidR="00877625" w:rsidRPr="00877625" w:rsidRDefault="00877625" w:rsidP="00877625">
      <w:r w:rsidRPr="00877625">
        <w:t>cached：内存缓存数</w:t>
      </w:r>
    </w:p>
    <w:p w:rsidR="00877625" w:rsidRPr="00877625" w:rsidRDefault="00877625" w:rsidP="00877625">
      <w:r w:rsidRPr="00877625">
        <w:t>第二部分:(-/+ buffers/cache)</w:t>
      </w:r>
    </w:p>
    <w:p w:rsidR="00270008" w:rsidRDefault="00877625" w:rsidP="00877625">
      <w:r w:rsidRPr="00877625">
        <w:t>used:</w:t>
      </w:r>
      <w:r w:rsidR="00E278C0" w:rsidRPr="00E278C0">
        <w:t xml:space="preserve"> </w:t>
      </w:r>
      <w:r w:rsidR="00FE6AF9">
        <w:rPr>
          <w:rFonts w:ascii="Verdana" w:hAnsi="Verdana"/>
          <w:color w:val="000000"/>
          <w:sz w:val="18"/>
          <w:szCs w:val="18"/>
          <w:shd w:val="clear" w:color="auto" w:fill="FFFFFF"/>
        </w:rPr>
        <w:t>除去被用作</w:t>
      </w:r>
      <w:r w:rsidR="00FE6AF9">
        <w:rPr>
          <w:rFonts w:ascii="Verdana" w:hAnsi="Verdana"/>
          <w:color w:val="000000"/>
          <w:sz w:val="18"/>
          <w:szCs w:val="18"/>
          <w:shd w:val="clear" w:color="auto" w:fill="FFFFFF"/>
        </w:rPr>
        <w:t>buffers</w:t>
      </w:r>
      <w:r w:rsidR="00FE6AF9">
        <w:rPr>
          <w:rFonts w:ascii="Verdana" w:hAnsi="Verdana"/>
          <w:color w:val="000000"/>
          <w:sz w:val="18"/>
          <w:szCs w:val="18"/>
          <w:shd w:val="clear" w:color="auto" w:fill="FFFFFF"/>
        </w:rPr>
        <w:t>和</w:t>
      </w:r>
      <w:r w:rsidR="00FE6AF9">
        <w:rPr>
          <w:rFonts w:ascii="Verdana" w:hAnsi="Verdana"/>
          <w:color w:val="000000"/>
          <w:sz w:val="18"/>
          <w:szCs w:val="18"/>
          <w:shd w:val="clear" w:color="auto" w:fill="FFFFFF"/>
        </w:rPr>
        <w:t>cache</w:t>
      </w:r>
      <w:r w:rsidR="00FE6AF9">
        <w:rPr>
          <w:rFonts w:ascii="Verdana" w:hAnsi="Verdana"/>
          <w:color w:val="000000"/>
          <w:sz w:val="18"/>
          <w:szCs w:val="18"/>
          <w:shd w:val="clear" w:color="auto" w:fill="FFFFFF"/>
        </w:rPr>
        <w:t>内存后已用的内存</w:t>
      </w:r>
    </w:p>
    <w:p w:rsidR="00270008" w:rsidRDefault="00270008" w:rsidP="00877625">
      <w:r>
        <w:rPr>
          <w:rFonts w:ascii="Verdana" w:hAnsi="Verdana"/>
          <w:color w:val="000000"/>
          <w:sz w:val="18"/>
          <w:szCs w:val="18"/>
          <w:shd w:val="clear" w:color="auto" w:fill="FFFFFF"/>
        </w:rPr>
        <w:t>free</w:t>
      </w:r>
      <w:r>
        <w:rPr>
          <w:rFonts w:ascii="Verdana" w:hAnsi="Verdana"/>
          <w:color w:val="000000"/>
          <w:sz w:val="18"/>
          <w:szCs w:val="18"/>
          <w:shd w:val="clear" w:color="auto" w:fill="FFFFFF"/>
        </w:rPr>
        <w:t>：用作</w:t>
      </w:r>
      <w:r>
        <w:rPr>
          <w:rFonts w:ascii="Verdana" w:hAnsi="Verdana"/>
          <w:color w:val="000000"/>
          <w:sz w:val="18"/>
          <w:szCs w:val="18"/>
          <w:shd w:val="clear" w:color="auto" w:fill="FFFFFF"/>
        </w:rPr>
        <w:t>buffers</w:t>
      </w:r>
      <w:r>
        <w:rPr>
          <w:rFonts w:ascii="Verdana" w:hAnsi="Verdana"/>
          <w:color w:val="000000"/>
          <w:sz w:val="18"/>
          <w:szCs w:val="18"/>
          <w:shd w:val="clear" w:color="auto" w:fill="FFFFFF"/>
        </w:rPr>
        <w:t>和</w:t>
      </w:r>
      <w:r>
        <w:rPr>
          <w:rFonts w:ascii="Verdana" w:hAnsi="Verdana"/>
          <w:color w:val="000000"/>
          <w:sz w:val="18"/>
          <w:szCs w:val="18"/>
          <w:shd w:val="clear" w:color="auto" w:fill="FFFFFF"/>
        </w:rPr>
        <w:t>cache</w:t>
      </w:r>
      <w:r>
        <w:rPr>
          <w:rFonts w:ascii="Verdana" w:hAnsi="Verdana"/>
          <w:color w:val="000000"/>
          <w:sz w:val="18"/>
          <w:szCs w:val="18"/>
          <w:shd w:val="clear" w:color="auto" w:fill="FFFFFF"/>
        </w:rPr>
        <w:t>的内存加上</w:t>
      </w:r>
      <w:r>
        <w:rPr>
          <w:rFonts w:ascii="Verdana" w:hAnsi="Verdana"/>
          <w:color w:val="000000"/>
          <w:sz w:val="18"/>
          <w:szCs w:val="18"/>
          <w:shd w:val="clear" w:color="auto" w:fill="FFFFFF"/>
        </w:rPr>
        <w:t>Mem</w:t>
      </w:r>
      <w:r>
        <w:rPr>
          <w:rFonts w:ascii="Verdana" w:hAnsi="Verdana"/>
          <w:color w:val="000000"/>
          <w:sz w:val="18"/>
          <w:szCs w:val="18"/>
          <w:shd w:val="clear" w:color="auto" w:fill="FFFFFF"/>
        </w:rPr>
        <w:t>部分空闲的内存数</w:t>
      </w:r>
    </w:p>
    <w:p w:rsidR="00877625" w:rsidRPr="00877625" w:rsidRDefault="00877625" w:rsidP="00877625">
      <w:r w:rsidRPr="00877625">
        <w:t>第三部分:（Swap）</w:t>
      </w:r>
    </w:p>
    <w:p w:rsidR="00877625" w:rsidRDefault="00877625" w:rsidP="00877625">
      <w:r w:rsidRPr="00877625">
        <w:t>用一部分磁盘当做内存用的</w:t>
      </w:r>
      <w:r w:rsidRPr="00877625">
        <w:t>“</w:t>
      </w:r>
      <w:r w:rsidRPr="00877625">
        <w:t>内存</w:t>
      </w:r>
      <w:r w:rsidRPr="00877625">
        <w:t>”</w:t>
      </w:r>
    </w:p>
    <w:p w:rsidR="00CF65F5" w:rsidRPr="00CF65F5" w:rsidRDefault="00CF65F5" w:rsidP="00877625">
      <w:pPr>
        <w:rPr>
          <w:color w:val="FF0000"/>
        </w:rPr>
      </w:pPr>
      <w:r w:rsidRPr="00CF65F5">
        <w:rPr>
          <w:rFonts w:ascii="Verdana" w:hAnsi="Verdana"/>
          <w:color w:val="FF0000"/>
          <w:sz w:val="18"/>
          <w:szCs w:val="18"/>
          <w:shd w:val="clear" w:color="auto" w:fill="FFFFFF"/>
        </w:rPr>
        <w:t>在我们来做一下数据统计</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total=Mem_used+Mem_free</w:t>
      </w:r>
    </w:p>
    <w:p w:rsidR="00CF65F5" w:rsidRDefault="00CF65F5" w:rsidP="00877625">
      <w:pPr>
        <w:rPr>
          <w:rFonts w:ascii="Verdana" w:hAnsi="Verdana"/>
          <w:color w:val="000000"/>
          <w:sz w:val="18"/>
          <w:szCs w:val="18"/>
          <w:shd w:val="clear" w:color="auto" w:fill="FFFFFF"/>
        </w:rPr>
      </w:pPr>
      <w:r>
        <w:rPr>
          <w:rFonts w:ascii="Verdana" w:hAnsi="Verdana"/>
          <w:color w:val="000000"/>
          <w:sz w:val="18"/>
          <w:szCs w:val="18"/>
          <w:shd w:val="clear" w:color="auto" w:fill="FFFFFF"/>
        </w:rPr>
        <w:t>Mem_used</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34200</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=Mem_buffers</w:t>
      </w:r>
      <w:r w:rsidR="001D50B5">
        <w:rPr>
          <w:rFonts w:ascii="Verdana" w:hAnsi="Verdana" w:hint="eastAsia"/>
          <w:color w:val="000000"/>
          <w:sz w:val="18"/>
          <w:szCs w:val="18"/>
          <w:shd w:val="clear" w:color="auto" w:fill="FFFFFF"/>
        </w:rPr>
        <w:t>(</w:t>
      </w:r>
      <w:r w:rsidR="00C474EF">
        <w:rPr>
          <w:rFonts w:ascii="Verdana" w:hAnsi="Verdana" w:hint="eastAsia"/>
          <w:color w:val="000000"/>
          <w:sz w:val="18"/>
          <w:szCs w:val="18"/>
          <w:shd w:val="clear" w:color="auto" w:fill="FFFFFF"/>
        </w:rPr>
        <w:t>10640</w:t>
      </w:r>
      <w:r w:rsidR="00C474EF">
        <w:rPr>
          <w:rFonts w:ascii="Verdana" w:hAnsi="Verdana"/>
          <w:color w:val="000000"/>
          <w:sz w:val="18"/>
          <w:szCs w:val="18"/>
          <w:shd w:val="clear" w:color="auto" w:fill="FFFFFF"/>
        </w:rPr>
        <w:t>+6564</w:t>
      </w:r>
      <w:r w:rsidR="001D50B5">
        <w:rPr>
          <w:rFonts w:ascii="Verdana" w:hAnsi="Verdana" w:hint="eastAsia"/>
          <w:color w:val="000000"/>
          <w:sz w:val="18"/>
          <w:szCs w:val="18"/>
          <w:shd w:val="clear" w:color="auto" w:fill="FFFFFF"/>
        </w:rPr>
        <w:t>)</w:t>
      </w:r>
      <w:r>
        <w:rPr>
          <w:rFonts w:ascii="Verdana" w:hAnsi="Verdana"/>
          <w:color w:val="000000"/>
          <w:sz w:val="18"/>
          <w:szCs w:val="18"/>
          <w:shd w:val="clear" w:color="auto" w:fill="FFFFFF"/>
        </w:rPr>
        <w:t>+Mem</w:t>
      </w:r>
      <w:r w:rsidR="001D50B5">
        <w:rPr>
          <w:rFonts w:ascii="Verdana" w:hAnsi="Verdana"/>
          <w:color w:val="000000"/>
          <w:sz w:val="18"/>
          <w:szCs w:val="18"/>
          <w:shd w:val="clear" w:color="auto" w:fill="FFFFFF"/>
        </w:rPr>
        <w:t>_cached+(-/+</w:t>
      </w:r>
      <w:r>
        <w:rPr>
          <w:rFonts w:ascii="Verdana" w:hAnsi="Verdana"/>
          <w:color w:val="000000"/>
          <w:sz w:val="18"/>
          <w:szCs w:val="18"/>
          <w:shd w:val="clear" w:color="auto" w:fill="FFFFFF"/>
        </w:rPr>
        <w:t>buffers/cache)_used</w:t>
      </w:r>
      <w:r w:rsidR="00C474EF">
        <w:rPr>
          <w:rFonts w:ascii="Verdana" w:hAnsi="Verdana"/>
          <w:color w:val="000000"/>
          <w:sz w:val="18"/>
          <w:szCs w:val="18"/>
          <w:shd w:val="clear" w:color="auto" w:fill="FFFFFF"/>
        </w:rPr>
        <w:t>1</w:t>
      </w:r>
      <w:r w:rsidR="001D50B5">
        <w:rPr>
          <w:rFonts w:ascii="Verdana" w:hAnsi="Verdana"/>
          <w:color w:val="000000"/>
          <w:sz w:val="18"/>
          <w:szCs w:val="18"/>
          <w:shd w:val="clear" w:color="auto" w:fill="FFFFFF"/>
        </w:rPr>
        <w:t>(</w:t>
      </w:r>
      <w:r w:rsidR="00C474EF">
        <w:rPr>
          <w:rFonts w:ascii="Verdana" w:hAnsi="Verdana"/>
          <w:color w:val="000000"/>
          <w:sz w:val="18"/>
          <w:szCs w:val="18"/>
          <w:shd w:val="clear" w:color="auto" w:fill="FFFFFF"/>
        </w:rPr>
        <w:t>6996</w:t>
      </w:r>
      <w:r w:rsidR="001D50B5">
        <w:rPr>
          <w:rFonts w:ascii="Verdana" w:hAnsi="Verdana"/>
          <w:color w:val="000000"/>
          <w:sz w:val="18"/>
          <w:szCs w:val="18"/>
          <w:shd w:val="clear" w:color="auto" w:fill="FFFFFF"/>
        </w:rPr>
        <w:t>)</w:t>
      </w:r>
    </w:p>
    <w:p w:rsidR="00877625" w:rsidRDefault="00CF65F5" w:rsidP="00C516FD">
      <w:pPr>
        <w:rPr>
          <w:rFonts w:ascii="Verdana" w:hAnsi="Verdana"/>
          <w:color w:val="000000"/>
          <w:sz w:val="18"/>
          <w:szCs w:val="18"/>
          <w:shd w:val="clear" w:color="auto" w:fill="FFFFFF"/>
        </w:rPr>
      </w:pPr>
      <w:r>
        <w:rPr>
          <w:rFonts w:ascii="Verdana" w:hAnsi="Verdana"/>
          <w:color w:val="000000"/>
          <w:sz w:val="18"/>
          <w:szCs w:val="18"/>
          <w:shd w:val="clear" w:color="auto" w:fill="FFFFFF"/>
        </w:rPr>
        <w:t>Mem_free=</w:t>
      </w:r>
      <w:r w:rsidR="00EF27FA">
        <w:rPr>
          <w:rFonts w:ascii="Verdana" w:hAnsi="Verdana"/>
          <w:color w:val="000000"/>
          <w:sz w:val="18"/>
          <w:szCs w:val="18"/>
          <w:shd w:val="clear" w:color="auto" w:fill="FFFFFF"/>
        </w:rPr>
        <w:t>(-/+ buffers/cache)_free-Mem_buffers-Mem_cached</w:t>
      </w:r>
    </w:p>
    <w:p w:rsidR="00D37CA5" w:rsidRDefault="00D37CA5" w:rsidP="00C516FD">
      <w:pPr>
        <w:rPr>
          <w:rFonts w:ascii="Verdana" w:hAnsi="Verdana"/>
          <w:color w:val="000000"/>
          <w:sz w:val="18"/>
          <w:szCs w:val="18"/>
          <w:shd w:val="clear" w:color="auto" w:fill="FFFFFF"/>
        </w:rPr>
      </w:pPr>
      <w:r>
        <w:rPr>
          <w:rFonts w:ascii="Verdana" w:hAnsi="Verdana" w:hint="eastAsia"/>
          <w:color w:val="000000"/>
          <w:sz w:val="18"/>
          <w:szCs w:val="18"/>
          <w:shd w:val="clear" w:color="auto" w:fill="FFFFFF"/>
        </w:rPr>
        <w:t>如何减少</w:t>
      </w:r>
      <w:r>
        <w:rPr>
          <w:rFonts w:ascii="Verdana" w:hAnsi="Verdana"/>
          <w:color w:val="000000"/>
          <w:sz w:val="18"/>
          <w:szCs w:val="18"/>
          <w:shd w:val="clear" w:color="auto" w:fill="FFFFFF"/>
        </w:rPr>
        <w:t>缓存的占用呢？</w:t>
      </w:r>
    </w:p>
    <w:p w:rsidR="00D37CA5" w:rsidRPr="00D37CA5" w:rsidRDefault="00D37CA5" w:rsidP="00EC1700">
      <w:pPr>
        <w:rPr>
          <w:shd w:val="clear" w:color="auto" w:fill="FFFFFF"/>
        </w:rPr>
      </w:pPr>
      <w:r>
        <w:rPr>
          <w:rFonts w:hint="eastAsia"/>
          <w:shd w:val="clear" w:color="auto" w:fill="FFFFFF"/>
        </w:rPr>
        <w:t>在</w:t>
      </w:r>
      <w:r>
        <w:rPr>
          <w:shd w:val="clear" w:color="auto" w:fill="FFFFFF"/>
        </w:rPr>
        <w:t>/etc/init.d/rcS</w:t>
      </w:r>
      <w:r>
        <w:rPr>
          <w:rFonts w:hint="eastAsia"/>
          <w:shd w:val="clear" w:color="auto" w:fill="FFFFFF"/>
        </w:rPr>
        <w:t>里面</w:t>
      </w:r>
      <w:r>
        <w:rPr>
          <w:shd w:val="clear" w:color="auto" w:fill="FFFFFF"/>
        </w:rPr>
        <w:t>添加如下</w:t>
      </w:r>
    </w:p>
    <w:p w:rsidR="006E7219" w:rsidRDefault="006E7219" w:rsidP="00EC1700">
      <w:pPr>
        <w:rPr>
          <w:color w:val="7030A0"/>
          <w:shd w:val="clear" w:color="auto" w:fill="FFFFFF"/>
        </w:rPr>
      </w:pPr>
      <w:r>
        <w:rPr>
          <w:shd w:val="clear" w:color="auto" w:fill="FFFFFF"/>
        </w:rPr>
        <w:t> </w:t>
      </w:r>
      <w:r w:rsidRPr="00EC1700">
        <w:rPr>
          <w:color w:val="7030A0"/>
          <w:shd w:val="clear" w:color="auto" w:fill="FFFFFF"/>
        </w:rPr>
        <w:t>echo 1 &gt; /proc/sys/vm/drop_caches</w:t>
      </w:r>
      <w:r w:rsidRPr="00EC1700">
        <w:rPr>
          <w:color w:val="7030A0"/>
          <w:shd w:val="clear" w:color="auto" w:fill="FFFFFF"/>
        </w:rPr>
        <w:t> </w:t>
      </w:r>
    </w:p>
    <w:p w:rsidR="009E61BF" w:rsidRDefault="009E61BF" w:rsidP="00EC1700">
      <w:pPr>
        <w:rPr>
          <w:shd w:val="clear" w:color="auto" w:fill="FFFFFF"/>
        </w:rPr>
      </w:pPr>
      <w:r w:rsidRPr="009E61BF">
        <w:rPr>
          <w:shd w:val="clear" w:color="auto" w:fill="FFFFFF"/>
        </w:rPr>
        <w:t>ulimit -s 4096</w:t>
      </w:r>
      <w:r>
        <w:rPr>
          <w:shd w:val="clear" w:color="auto" w:fill="FFFFFF"/>
        </w:rPr>
        <w:t xml:space="preserve"> </w:t>
      </w:r>
      <w:r>
        <w:rPr>
          <w:rFonts w:hint="eastAsia"/>
          <w:shd w:val="clear" w:color="auto" w:fill="FFFFFF"/>
        </w:rPr>
        <w:t>指定</w:t>
      </w:r>
      <w:r>
        <w:rPr>
          <w:shd w:val="clear" w:color="auto" w:fill="FFFFFF"/>
        </w:rPr>
        <w:t>线程栈</w:t>
      </w:r>
      <w:r>
        <w:rPr>
          <w:rFonts w:hint="eastAsia"/>
          <w:shd w:val="clear" w:color="auto" w:fill="FFFFFF"/>
        </w:rPr>
        <w:t>4096</w:t>
      </w:r>
    </w:p>
    <w:p w:rsidR="001A4B2A" w:rsidRDefault="001A4B2A" w:rsidP="00EC1700">
      <w:pPr>
        <w:rPr>
          <w:shd w:val="clear" w:color="auto" w:fill="FFFFFF"/>
        </w:rPr>
      </w:pPr>
      <w:r>
        <w:rPr>
          <w:rFonts w:hint="eastAsia"/>
          <w:shd w:val="clear" w:color="auto" w:fill="FFFFFF"/>
        </w:rPr>
        <w:t>修改</w:t>
      </w:r>
      <w:r>
        <w:rPr>
          <w:shd w:val="clear" w:color="auto" w:fill="FFFFFF"/>
        </w:rPr>
        <w:t>后板子内存分配</w:t>
      </w:r>
    </w:p>
    <w:p w:rsidR="001A4B2A" w:rsidRPr="001A4B2A" w:rsidRDefault="001A4B2A" w:rsidP="001A4B2A">
      <w:pPr>
        <w:widowControl/>
        <w:shd w:val="clear" w:color="auto" w:fill="FFFFFF"/>
        <w:spacing w:before="150" w:after="150"/>
        <w:ind w:firstLine="360"/>
        <w:jc w:val="left"/>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 free -m</w:t>
      </w:r>
    </w:p>
    <w:p w:rsidR="001A4B2A" w:rsidRPr="001A4B2A" w:rsidRDefault="001A4B2A" w:rsidP="00DF0BC4">
      <w:r w:rsidRPr="001A4B2A">
        <w:t xml:space="preserve">             total       used       free     shared    buffers     cached</w:t>
      </w:r>
    </w:p>
    <w:p w:rsidR="001A4B2A" w:rsidRPr="001A4B2A" w:rsidRDefault="001A4B2A" w:rsidP="00DF0BC4">
      <w:r w:rsidRPr="001A4B2A">
        <w:t>Mem:         59320      25000      34320        132        404       6932</w:t>
      </w:r>
    </w:p>
    <w:p w:rsidR="001A4B2A" w:rsidRPr="001A4B2A" w:rsidRDefault="001A4B2A" w:rsidP="00DF0BC4">
      <w:r w:rsidRPr="001A4B2A">
        <w:t xml:space="preserve">-/+ buffers/cache:      </w:t>
      </w:r>
      <w:r w:rsidR="00DF0BC4">
        <w:tab/>
      </w:r>
      <w:r w:rsidRPr="001A4B2A">
        <w:t>17664      41656</w:t>
      </w:r>
    </w:p>
    <w:p w:rsidR="001A4B2A" w:rsidRPr="00BA1347" w:rsidRDefault="001A4B2A" w:rsidP="00DF0BC4">
      <w:pPr>
        <w:rPr>
          <w:rFonts w:ascii="Verdana" w:eastAsia="宋体" w:hAnsi="Verdana" w:cs="宋体"/>
          <w:color w:val="000000"/>
          <w:kern w:val="0"/>
          <w:sz w:val="18"/>
          <w:szCs w:val="18"/>
        </w:rPr>
      </w:pPr>
      <w:r w:rsidRPr="001A4B2A">
        <w:rPr>
          <w:rFonts w:ascii="Verdana" w:eastAsia="宋体" w:hAnsi="Verdana" w:cs="宋体"/>
          <w:color w:val="000000"/>
          <w:kern w:val="0"/>
          <w:sz w:val="18"/>
          <w:szCs w:val="18"/>
        </w:rPr>
        <w:t>Swap:            0          0          0</w:t>
      </w:r>
    </w:p>
    <w:p w:rsidR="00BA1347" w:rsidRDefault="00BC3E01" w:rsidP="00BA1347">
      <w:pPr>
        <w:ind w:firstLine="420"/>
      </w:pPr>
      <w:r>
        <w:rPr>
          <w:rFonts w:hint="eastAsia"/>
        </w:rPr>
        <w:lastRenderedPageBreak/>
        <w:t>删除</w:t>
      </w:r>
      <w:r>
        <w:t>adbd:adb</w:t>
      </w:r>
      <w:r>
        <w:rPr>
          <w:rFonts w:hint="eastAsia"/>
        </w:rPr>
        <w:t>调试</w:t>
      </w:r>
      <w:r>
        <w:t>使用</w:t>
      </w:r>
    </w:p>
    <w:p w:rsidR="00BC3E01" w:rsidRDefault="00BC3E01" w:rsidP="00BA1347">
      <w:pPr>
        <w:ind w:firstLine="420"/>
      </w:pPr>
      <w:r>
        <w:t>ntpd</w:t>
      </w:r>
      <w:r>
        <w:rPr>
          <w:rFonts w:hint="eastAsia"/>
        </w:rPr>
        <w:t>：</w:t>
      </w:r>
      <w:r>
        <w:t>时间同步</w:t>
      </w:r>
    </w:p>
    <w:p w:rsidR="0092536C" w:rsidRDefault="0092536C" w:rsidP="00F5241C">
      <w:pPr>
        <w:pStyle w:val="1"/>
      </w:pPr>
      <w:bookmarkStart w:id="68" w:name="_Toc12546990"/>
      <w:r>
        <w:rPr>
          <w:rFonts w:hint="eastAsia"/>
        </w:rPr>
        <w:t>12 PWM</w:t>
      </w:r>
      <w:r>
        <w:rPr>
          <w:rFonts w:hint="eastAsia"/>
        </w:rPr>
        <w:t>背光</w:t>
      </w:r>
      <w:bookmarkEnd w:id="68"/>
    </w:p>
    <w:p w:rsidR="001B430E" w:rsidRPr="001B430E" w:rsidRDefault="001B430E" w:rsidP="001B430E">
      <w:pPr>
        <w:pStyle w:val="2"/>
      </w:pPr>
      <w:bookmarkStart w:id="69" w:name="_Toc12546991"/>
      <w:r>
        <w:rPr>
          <w:rFonts w:hint="eastAsia"/>
        </w:rPr>
        <w:t xml:space="preserve">12.1 </w:t>
      </w:r>
      <w:r>
        <w:rPr>
          <w:rFonts w:hint="eastAsia"/>
        </w:rPr>
        <w:t>配置</w:t>
      </w:r>
      <w:r>
        <w:t>内核支持</w:t>
      </w:r>
      <w:r>
        <w:t>pwm</w:t>
      </w:r>
      <w:r>
        <w:rPr>
          <w:rFonts w:hint="eastAsia"/>
        </w:rPr>
        <w:t>背光</w:t>
      </w:r>
      <w:r>
        <w:t>驱动</w:t>
      </w:r>
      <w:bookmarkEnd w:id="69"/>
    </w:p>
    <w:p w:rsidR="007C14FC" w:rsidRDefault="007C14FC" w:rsidP="007C14FC">
      <w:pPr>
        <w:rPr>
          <w:rFonts w:ascii="Verdana" w:hAnsi="Verdana" w:cs="Verdana"/>
          <w:szCs w:val="21"/>
        </w:rPr>
      </w:pPr>
      <w:r>
        <w:rPr>
          <w:rFonts w:hint="eastAsia"/>
          <w:szCs w:val="21"/>
        </w:rPr>
        <w:t>驱动文件所在位置：</w:t>
      </w:r>
      <w:r>
        <w:rPr>
          <w:szCs w:val="21"/>
        </w:rPr>
        <w:t xml:space="preserve"> </w:t>
      </w:r>
      <w:r>
        <w:rPr>
          <w:rFonts w:ascii="Verdana" w:hAnsi="Verdana" w:cs="Verdana"/>
          <w:szCs w:val="21"/>
        </w:rPr>
        <w:t>drivers/video/backlight/pwm_bl.c</w:t>
      </w:r>
    </w:p>
    <w:p w:rsidR="00BC2168" w:rsidRDefault="00BC2168" w:rsidP="007C14FC">
      <w:pPr>
        <w:rPr>
          <w:rFonts w:ascii="Verdana" w:hAnsi="Verdana" w:cs="Verdana"/>
          <w:szCs w:val="21"/>
        </w:rPr>
      </w:pPr>
      <w:r w:rsidRPr="00BC2168">
        <w:rPr>
          <w:rFonts w:ascii="Verdana" w:hAnsi="Verdana" w:cs="Verdana"/>
          <w:szCs w:val="21"/>
        </w:rPr>
        <w:t xml:space="preserve">Graphics support  </w:t>
      </w:r>
    </w:p>
    <w:p w:rsidR="00BC2168" w:rsidRDefault="00BC2168" w:rsidP="00BC2168">
      <w:pPr>
        <w:ind w:firstLine="420"/>
        <w:rPr>
          <w:rFonts w:ascii="Verdana" w:hAnsi="Verdana" w:cs="Verdana"/>
          <w:szCs w:val="21"/>
        </w:rPr>
      </w:pPr>
      <w:r w:rsidRPr="00BC2168">
        <w:rPr>
          <w:rFonts w:ascii="Verdana" w:hAnsi="Verdana" w:cs="Verdana"/>
          <w:szCs w:val="21"/>
        </w:rPr>
        <w:t>[*] Back</w:t>
      </w:r>
      <w:r>
        <w:rPr>
          <w:rFonts w:ascii="Verdana" w:hAnsi="Verdana" w:cs="Verdana"/>
          <w:szCs w:val="21"/>
        </w:rPr>
        <w:t xml:space="preserve">light &amp; LCD device support  </w:t>
      </w:r>
    </w:p>
    <w:p w:rsidR="00BC2168" w:rsidRPr="00BC2168" w:rsidRDefault="00BC2168" w:rsidP="00BC2168">
      <w:pPr>
        <w:ind w:firstLine="420"/>
        <w:rPr>
          <w:rFonts w:ascii="Verdana" w:hAnsi="Verdana" w:cs="Verdana"/>
          <w:szCs w:val="21"/>
        </w:rPr>
      </w:pPr>
      <w:r>
        <w:rPr>
          <w:rFonts w:ascii="Verdana" w:hAnsi="Verdana" w:cs="Verdana"/>
          <w:szCs w:val="21"/>
        </w:rPr>
        <w:tab/>
      </w:r>
      <w:r w:rsidRPr="00BC2168">
        <w:rPr>
          <w:rFonts w:ascii="Verdana" w:hAnsi="Verdana" w:cs="Verdana" w:hint="eastAsia"/>
          <w:szCs w:val="21"/>
        </w:rPr>
        <w:t xml:space="preserve">&lt;*&gt;   Lowlevel Backlight controls                                                     </w:t>
      </w:r>
      <w:r>
        <w:rPr>
          <w:rFonts w:ascii="Verdana" w:hAnsi="Verdana" w:cs="Verdana" w:hint="eastAsia"/>
          <w:szCs w:val="21"/>
        </w:rPr>
        <w:t xml:space="preserve">  </w:t>
      </w:r>
      <w:r w:rsidRPr="00BC2168">
        <w:rPr>
          <w:rFonts w:ascii="Verdana" w:hAnsi="Verdana" w:cs="Verdana" w:hint="eastAsia"/>
          <w:szCs w:val="21"/>
        </w:rPr>
        <w:t xml:space="preserve">                                </w:t>
      </w:r>
    </w:p>
    <w:p w:rsidR="00D62A6D" w:rsidRDefault="00BC2168" w:rsidP="00BC2168">
      <w:pPr>
        <w:ind w:firstLine="420"/>
        <w:rPr>
          <w:rFonts w:ascii="Verdana" w:hAnsi="Verdana" w:cs="Verdana"/>
          <w:szCs w:val="21"/>
        </w:rPr>
      </w:pPr>
      <w:r w:rsidRPr="00BC2168">
        <w:rPr>
          <w:rFonts w:ascii="Verdana" w:hAnsi="Verdana" w:cs="Verdana" w:hint="eastAsia"/>
          <w:szCs w:val="21"/>
        </w:rPr>
        <w:t xml:space="preserve">    &lt;*&gt;     Generic PWM based Backlight Driver</w:t>
      </w:r>
    </w:p>
    <w:p w:rsidR="00BC2168" w:rsidRDefault="004634C8" w:rsidP="00BC2168">
      <w:pPr>
        <w:ind w:firstLine="420"/>
        <w:rPr>
          <w:rFonts w:ascii="Verdana" w:hAnsi="Verdana" w:cs="Verdana"/>
          <w:szCs w:val="21"/>
        </w:rPr>
      </w:pPr>
      <w:r w:rsidRPr="00D62A6D">
        <w:rPr>
          <w:rFonts w:ascii="Verdana" w:hAnsi="Verdana" w:cs="Verdana"/>
          <w:szCs w:val="21"/>
        </w:rPr>
        <w:t>Device Drivers</w:t>
      </w:r>
      <w:r w:rsidR="00BC2168" w:rsidRPr="00BC2168">
        <w:rPr>
          <w:rFonts w:ascii="Verdana" w:hAnsi="Verdana" w:cs="Verdana" w:hint="eastAsia"/>
          <w:szCs w:val="21"/>
        </w:rPr>
        <w:t xml:space="preserve">  </w:t>
      </w:r>
    </w:p>
    <w:p w:rsidR="00D62A6D" w:rsidRDefault="00D62A6D" w:rsidP="00BC2168">
      <w:pPr>
        <w:ind w:firstLine="420"/>
        <w:rPr>
          <w:rFonts w:ascii="Verdana" w:hAnsi="Verdana" w:cs="Verdana"/>
          <w:szCs w:val="21"/>
        </w:rPr>
      </w:pPr>
      <w:r w:rsidRPr="00D62A6D">
        <w:rPr>
          <w:rFonts w:ascii="Verdana" w:hAnsi="Verdana" w:cs="Verdana"/>
          <w:szCs w:val="21"/>
        </w:rPr>
        <w:t>[*] Pulse-Width Modulation (PWM) Support</w:t>
      </w:r>
    </w:p>
    <w:p w:rsidR="00D62A6D" w:rsidRDefault="00D62A6D" w:rsidP="00BC2168">
      <w:pPr>
        <w:ind w:firstLine="420"/>
        <w:rPr>
          <w:rFonts w:ascii="Verdana" w:hAnsi="Verdana" w:cs="Verdana"/>
          <w:szCs w:val="21"/>
        </w:rPr>
      </w:pPr>
      <w:r>
        <w:rPr>
          <w:rFonts w:ascii="Verdana" w:hAnsi="Verdana" w:cs="Verdana"/>
          <w:szCs w:val="21"/>
        </w:rPr>
        <w:tab/>
      </w:r>
      <w:r w:rsidRPr="00D62A6D">
        <w:rPr>
          <w:rFonts w:ascii="Verdana" w:hAnsi="Verdana" w:cs="Verdana"/>
          <w:szCs w:val="21"/>
        </w:rPr>
        <w:t xml:space="preserve">&lt;*&gt;   Rockchip PWM support  </w:t>
      </w:r>
    </w:p>
    <w:p w:rsidR="00D62A6D" w:rsidRDefault="00D62A6D" w:rsidP="00BC2168">
      <w:pPr>
        <w:ind w:firstLine="420"/>
        <w:rPr>
          <w:rFonts w:ascii="Verdana" w:hAnsi="Verdana" w:cs="Verdana"/>
          <w:szCs w:val="21"/>
        </w:rPr>
      </w:pPr>
      <w:r>
        <w:rPr>
          <w:rFonts w:ascii="Verdana" w:hAnsi="Verdana" w:cs="Verdana"/>
          <w:szCs w:val="21"/>
        </w:rPr>
        <w:tab/>
      </w:r>
      <w:r>
        <w:rPr>
          <w:rFonts w:ascii="Verdana" w:hAnsi="Verdana" w:cs="Verdana"/>
          <w:szCs w:val="21"/>
        </w:rPr>
        <w:tab/>
      </w:r>
    </w:p>
    <w:p w:rsidR="001D3EA5" w:rsidRDefault="001B430E" w:rsidP="00E65554">
      <w:pPr>
        <w:pStyle w:val="2"/>
      </w:pPr>
      <w:bookmarkStart w:id="70" w:name="_Toc12546992"/>
      <w:r>
        <w:t xml:space="preserve">12.2 </w:t>
      </w:r>
      <w:r>
        <w:rPr>
          <w:rFonts w:hint="eastAsia"/>
        </w:rPr>
        <w:t>配置</w:t>
      </w:r>
      <w:r>
        <w:t>pwm</w:t>
      </w:r>
      <w:r>
        <w:rPr>
          <w:rFonts w:hint="eastAsia"/>
        </w:rPr>
        <w:t>背光</w:t>
      </w:r>
      <w:r>
        <w:t>设备节点</w:t>
      </w:r>
      <w:bookmarkEnd w:id="70"/>
    </w:p>
    <w:p w:rsidR="007C14FC" w:rsidRDefault="00B532FE" w:rsidP="007C14FC">
      <w:pPr>
        <w:rPr>
          <w:rFonts w:ascii="Verdana" w:hAnsi="Verdana" w:cs="Verdana"/>
          <w:szCs w:val="21"/>
        </w:rPr>
      </w:pPr>
      <w:r>
        <w:rPr>
          <w:rFonts w:ascii="Verdana" w:hAnsi="Verdana" w:cs="Verdana"/>
          <w:kern w:val="0"/>
          <w:sz w:val="18"/>
          <w:szCs w:val="18"/>
        </w:rPr>
        <w:t>rk3308-voice-module-amic-mainboard-v10-aarch32</w:t>
      </w:r>
      <w:r>
        <w:rPr>
          <w:rFonts w:hint="eastAsia"/>
        </w:rPr>
        <w:t>设备</w:t>
      </w:r>
      <w:r>
        <w:t>树</w:t>
      </w:r>
      <w:r>
        <w:rPr>
          <w:rFonts w:hint="eastAsia"/>
        </w:rPr>
        <w:t>文件</w:t>
      </w:r>
      <w:r>
        <w:t>中</w:t>
      </w:r>
      <w:r>
        <w:rPr>
          <w:rFonts w:ascii="Verdana" w:hAnsi="Verdana" w:cs="Verdana" w:hint="eastAsia"/>
          <w:szCs w:val="21"/>
        </w:rPr>
        <w:t>添加</w:t>
      </w:r>
      <w:r w:rsidR="007C14FC">
        <w:rPr>
          <w:rFonts w:ascii="Verdana" w:hAnsi="Verdana" w:cs="Verdana"/>
          <w:szCs w:val="21"/>
        </w:rPr>
        <w:t>背光设备</w:t>
      </w:r>
      <w:r w:rsidR="007C14FC">
        <w:rPr>
          <w:rFonts w:ascii="Verdana" w:hAnsi="Verdana" w:cs="Verdana" w:hint="eastAsia"/>
          <w:szCs w:val="21"/>
        </w:rPr>
        <w:t>节</w:t>
      </w:r>
      <w:r w:rsidR="007C14FC">
        <w:rPr>
          <w:rFonts w:ascii="Verdana" w:hAnsi="Verdana" w:cs="Verdana"/>
          <w:szCs w:val="21"/>
        </w:rPr>
        <w:t>点：</w:t>
      </w:r>
    </w:p>
    <w:p w:rsidR="001D3EA5" w:rsidRDefault="001D3EA5" w:rsidP="007C14FC">
      <w:pPr>
        <w:rPr>
          <w:rFonts w:ascii="Verdana" w:hAnsi="Verdana" w:cs="Verdana"/>
          <w:szCs w:val="21"/>
        </w:rPr>
      </w:pPr>
      <w:r>
        <w:rPr>
          <w:rFonts w:ascii="Verdana" w:hAnsi="Verdana" w:cs="Verdana" w:hint="eastAsia"/>
          <w:szCs w:val="21"/>
        </w:rPr>
        <w:t>在</w:t>
      </w:r>
      <w:r>
        <w:rPr>
          <w:rFonts w:ascii="Verdana" w:hAnsi="Verdana" w:cs="Verdana"/>
          <w:szCs w:val="21"/>
        </w:rPr>
        <w:t>根节点配置</w:t>
      </w:r>
      <w:r w:rsidR="00BC50DC">
        <w:rPr>
          <w:rFonts w:ascii="Verdana" w:hAnsi="Verdana" w:cs="Verdana" w:hint="eastAsia"/>
          <w:szCs w:val="21"/>
        </w:rPr>
        <w:t>。</w:t>
      </w:r>
      <w:r w:rsidR="00BC50DC">
        <w:rPr>
          <w:rFonts w:ascii="Verdana" w:hAnsi="Verdana" w:cs="Verdana"/>
          <w:szCs w:val="21"/>
        </w:rPr>
        <w:t>具体可以看</w:t>
      </w:r>
      <w:r w:rsidR="00BC50DC">
        <w:rPr>
          <w:rFonts w:ascii="Verdana" w:hAnsi="Verdana" w:cs="Verdana"/>
          <w:szCs w:val="21"/>
        </w:rPr>
        <w:t>rk</w:t>
      </w:r>
      <w:r w:rsidR="00BC50DC">
        <w:rPr>
          <w:rFonts w:ascii="Verdana" w:hAnsi="Verdana" w:cs="Verdana" w:hint="eastAsia"/>
          <w:szCs w:val="21"/>
        </w:rPr>
        <w:t>的</w:t>
      </w:r>
      <w:r w:rsidR="00BC50DC">
        <w:rPr>
          <w:rFonts w:ascii="Verdana" w:hAnsi="Verdana" w:cs="Verdana"/>
          <w:szCs w:val="21"/>
        </w:rPr>
        <w:t>手册解释了</w:t>
      </w:r>
      <w:r w:rsidR="0085116A">
        <w:rPr>
          <w:rFonts w:ascii="Verdana" w:hAnsi="Verdana" w:cs="Verdana" w:hint="eastAsia"/>
          <w:szCs w:val="21"/>
        </w:rPr>
        <w:t>pwm</w:t>
      </w:r>
      <w:r w:rsidR="0085116A">
        <w:rPr>
          <w:rFonts w:ascii="Verdana" w:hAnsi="Verdana" w:cs="Verdana"/>
          <w:szCs w:val="21"/>
        </w:rPr>
        <w:t>背光</w:t>
      </w:r>
      <w:r w:rsidR="00BC50DC">
        <w:rPr>
          <w:rFonts w:ascii="Verdana" w:hAnsi="Verdana" w:cs="Verdana"/>
          <w:szCs w:val="21"/>
        </w:rPr>
        <w:t>如何使用。</w:t>
      </w:r>
    </w:p>
    <w:p w:rsidR="00EB2F46" w:rsidRDefault="00EB2F46" w:rsidP="007C14FC">
      <w:pPr>
        <w:rPr>
          <w:rFonts w:ascii="Verdana" w:hAnsi="Verdana" w:cs="Verdana"/>
          <w:szCs w:val="21"/>
        </w:rPr>
      </w:pPr>
      <w:r w:rsidRPr="00EB2F46">
        <w:rPr>
          <w:rFonts w:ascii="Verdana" w:hAnsi="Verdana" w:cs="Verdana"/>
          <w:szCs w:val="21"/>
        </w:rPr>
        <w:t>/ {</w:t>
      </w:r>
    </w:p>
    <w:p w:rsidR="00B532FE" w:rsidRDefault="00B532FE" w:rsidP="00B532FE">
      <w:r>
        <w:t>backlight: backlight {</w:t>
      </w:r>
    </w:p>
    <w:p w:rsidR="00B532FE" w:rsidRDefault="00B532FE" w:rsidP="00B532FE">
      <w:r>
        <w:tab/>
      </w:r>
      <w:r>
        <w:tab/>
        <w:t>compatible = "pwm-backlight";</w:t>
      </w:r>
    </w:p>
    <w:p w:rsidR="00B532FE" w:rsidRDefault="00B532FE" w:rsidP="00B532FE">
      <w:r>
        <w:tab/>
      </w:r>
      <w:r>
        <w:tab/>
        <w:t>pwms = &lt;&amp;pwm0 0 25000 0&gt;;</w:t>
      </w:r>
    </w:p>
    <w:p w:rsidR="00B532FE" w:rsidRDefault="00B532FE" w:rsidP="00B532FE">
      <w:r>
        <w:tab/>
      </w:r>
      <w:r>
        <w:tab/>
        <w:t>brightness-levels = &lt;</w:t>
      </w:r>
    </w:p>
    <w:p w:rsidR="00B532FE" w:rsidRDefault="00B532FE" w:rsidP="00B532FE">
      <w:r>
        <w:tab/>
      </w:r>
      <w:r>
        <w:tab/>
      </w:r>
      <w:r>
        <w:tab/>
        <w:t xml:space="preserve">  0   1   2   3   4   5   6   7</w:t>
      </w:r>
    </w:p>
    <w:p w:rsidR="00B532FE" w:rsidRDefault="00B532FE" w:rsidP="00B532FE">
      <w:r>
        <w:tab/>
      </w:r>
      <w:r>
        <w:tab/>
      </w:r>
      <w:r>
        <w:tab/>
        <w:t xml:space="preserve">  8   9  10  11  12  13  14  15</w:t>
      </w:r>
    </w:p>
    <w:p w:rsidR="00B532FE" w:rsidRDefault="00B532FE" w:rsidP="00B532FE">
      <w:r>
        <w:tab/>
      </w:r>
      <w:r>
        <w:tab/>
      </w:r>
      <w:r>
        <w:tab/>
        <w:t xml:space="preserve"> 16  17  18  19  20  21  22  23</w:t>
      </w:r>
    </w:p>
    <w:p w:rsidR="00B532FE" w:rsidRDefault="00B532FE" w:rsidP="00B532FE">
      <w:r>
        <w:tab/>
      </w:r>
      <w:r>
        <w:tab/>
      </w:r>
      <w:r>
        <w:tab/>
        <w:t xml:space="preserve"> 24  25  26  27  28  29  30  31</w:t>
      </w:r>
    </w:p>
    <w:p w:rsidR="00B532FE" w:rsidRDefault="00B532FE" w:rsidP="00B532FE">
      <w:r>
        <w:tab/>
      </w:r>
      <w:r>
        <w:tab/>
      </w:r>
      <w:r>
        <w:tab/>
        <w:t xml:space="preserve"> 32  33  34  35  36  37  38  39</w:t>
      </w:r>
    </w:p>
    <w:p w:rsidR="00B532FE" w:rsidRDefault="00B532FE" w:rsidP="00B532FE">
      <w:r>
        <w:tab/>
      </w:r>
      <w:r>
        <w:tab/>
      </w:r>
      <w:r>
        <w:tab/>
        <w:t xml:space="preserve"> 40  41  42  43  44  45  46  47</w:t>
      </w:r>
    </w:p>
    <w:p w:rsidR="00B532FE" w:rsidRDefault="00B532FE" w:rsidP="00B532FE">
      <w:r>
        <w:tab/>
      </w:r>
      <w:r>
        <w:tab/>
      </w:r>
      <w:r>
        <w:tab/>
        <w:t xml:space="preserve"> 48  49  50  51  52  53  54  55</w:t>
      </w:r>
    </w:p>
    <w:p w:rsidR="00B532FE" w:rsidRDefault="00B532FE" w:rsidP="00B532FE">
      <w:r>
        <w:tab/>
      </w:r>
      <w:r>
        <w:tab/>
      </w:r>
      <w:r>
        <w:tab/>
        <w:t xml:space="preserve"> 56  57  58  59  60  61  62  63</w:t>
      </w:r>
    </w:p>
    <w:p w:rsidR="00B532FE" w:rsidRDefault="00B532FE" w:rsidP="00B532FE">
      <w:r>
        <w:tab/>
      </w:r>
      <w:r>
        <w:tab/>
      </w:r>
      <w:r>
        <w:tab/>
        <w:t xml:space="preserve"> 64  65  66  67  68  69  70  71</w:t>
      </w:r>
    </w:p>
    <w:p w:rsidR="00B532FE" w:rsidRDefault="00B532FE" w:rsidP="00B532FE">
      <w:r>
        <w:tab/>
      </w:r>
      <w:r>
        <w:tab/>
      </w:r>
      <w:r>
        <w:tab/>
        <w:t xml:space="preserve"> 72  73  74  75  76  77  78  79</w:t>
      </w:r>
    </w:p>
    <w:p w:rsidR="00B532FE" w:rsidRDefault="00B532FE" w:rsidP="00B532FE">
      <w:r>
        <w:tab/>
      </w:r>
      <w:r>
        <w:tab/>
      </w:r>
      <w:r>
        <w:tab/>
        <w:t xml:space="preserve"> 80  81  82  83  84  85  86  87</w:t>
      </w:r>
    </w:p>
    <w:p w:rsidR="00B532FE" w:rsidRDefault="00B532FE" w:rsidP="00B532FE">
      <w:r>
        <w:tab/>
      </w:r>
      <w:r>
        <w:tab/>
      </w:r>
      <w:r>
        <w:tab/>
        <w:t xml:space="preserve"> 88  89  90  91  92  93  94  95</w:t>
      </w:r>
    </w:p>
    <w:p w:rsidR="00B532FE" w:rsidRDefault="00B532FE" w:rsidP="00B532FE">
      <w:r>
        <w:tab/>
      </w:r>
      <w:r>
        <w:tab/>
      </w:r>
      <w:r>
        <w:tab/>
        <w:t xml:space="preserve"> 96  97  98  99 100 101 102 103</w:t>
      </w:r>
    </w:p>
    <w:p w:rsidR="00B532FE" w:rsidRDefault="00B532FE" w:rsidP="00B532FE">
      <w:r>
        <w:tab/>
      </w:r>
      <w:r>
        <w:tab/>
      </w:r>
      <w:r>
        <w:tab/>
        <w:t>104 105 106 107 108 109 110 111</w:t>
      </w:r>
    </w:p>
    <w:p w:rsidR="00B532FE" w:rsidRDefault="00B532FE" w:rsidP="00B532FE">
      <w:r>
        <w:tab/>
      </w:r>
      <w:r>
        <w:tab/>
      </w:r>
      <w:r>
        <w:tab/>
        <w:t>112 113 114 115 116 117 118 119</w:t>
      </w:r>
    </w:p>
    <w:p w:rsidR="00B532FE" w:rsidRDefault="00B532FE" w:rsidP="00B532FE">
      <w:r>
        <w:tab/>
      </w:r>
      <w:r>
        <w:tab/>
      </w:r>
      <w:r>
        <w:tab/>
        <w:t>120 121 122 123 124 125 126 127</w:t>
      </w:r>
    </w:p>
    <w:p w:rsidR="00B532FE" w:rsidRDefault="00B532FE" w:rsidP="00B532FE">
      <w:r>
        <w:tab/>
      </w:r>
      <w:r>
        <w:tab/>
      </w:r>
      <w:r>
        <w:tab/>
        <w:t>128 129 130 131 132 133 134 135</w:t>
      </w:r>
    </w:p>
    <w:p w:rsidR="00B532FE" w:rsidRDefault="00B532FE" w:rsidP="00B532FE">
      <w:r>
        <w:tab/>
      </w:r>
      <w:r>
        <w:tab/>
      </w:r>
      <w:r>
        <w:tab/>
        <w:t>136 137 138 139 140 141 142 143</w:t>
      </w:r>
    </w:p>
    <w:p w:rsidR="00B532FE" w:rsidRDefault="00B532FE" w:rsidP="00B532FE">
      <w:r>
        <w:tab/>
      </w:r>
      <w:r>
        <w:tab/>
      </w:r>
      <w:r>
        <w:tab/>
        <w:t>144 145 146 147 148 149 150 151</w:t>
      </w:r>
    </w:p>
    <w:p w:rsidR="00B532FE" w:rsidRDefault="00B532FE" w:rsidP="00B532FE">
      <w:r>
        <w:lastRenderedPageBreak/>
        <w:tab/>
      </w:r>
      <w:r>
        <w:tab/>
      </w:r>
      <w:r>
        <w:tab/>
        <w:t>152 153 154 155 156 157 158 159</w:t>
      </w:r>
    </w:p>
    <w:p w:rsidR="00B532FE" w:rsidRDefault="00B532FE" w:rsidP="00B532FE">
      <w:r>
        <w:tab/>
      </w:r>
      <w:r>
        <w:tab/>
      </w:r>
      <w:r>
        <w:tab/>
        <w:t>160 161 162 163 164 165 166 167</w:t>
      </w:r>
    </w:p>
    <w:p w:rsidR="00B532FE" w:rsidRDefault="00B532FE" w:rsidP="00B532FE">
      <w:r>
        <w:tab/>
      </w:r>
      <w:r>
        <w:tab/>
      </w:r>
      <w:r>
        <w:tab/>
        <w:t>168 169 170 171 172 173 174 175</w:t>
      </w:r>
    </w:p>
    <w:p w:rsidR="00B532FE" w:rsidRDefault="00B532FE" w:rsidP="00B532FE">
      <w:r>
        <w:tab/>
      </w:r>
      <w:r>
        <w:tab/>
      </w:r>
      <w:r>
        <w:tab/>
        <w:t>176 177 178 179 180 181 182 183</w:t>
      </w:r>
    </w:p>
    <w:p w:rsidR="00B532FE" w:rsidRDefault="00B532FE" w:rsidP="00B532FE">
      <w:r>
        <w:tab/>
      </w:r>
      <w:r>
        <w:tab/>
      </w:r>
      <w:r>
        <w:tab/>
        <w:t>184 185 186 187 188 189 190 191</w:t>
      </w:r>
    </w:p>
    <w:p w:rsidR="00B532FE" w:rsidRDefault="00B532FE" w:rsidP="00B532FE">
      <w:r>
        <w:tab/>
      </w:r>
      <w:r>
        <w:tab/>
      </w:r>
      <w:r>
        <w:tab/>
        <w:t>192 193 194 195 196 197 198 199</w:t>
      </w:r>
    </w:p>
    <w:p w:rsidR="00B532FE" w:rsidRDefault="00B532FE" w:rsidP="00B532FE">
      <w:r>
        <w:tab/>
      </w:r>
      <w:r>
        <w:tab/>
      </w:r>
      <w:r>
        <w:tab/>
        <w:t>200 201 202 203 204 205 206 207</w:t>
      </w:r>
    </w:p>
    <w:p w:rsidR="00B532FE" w:rsidRDefault="00B532FE" w:rsidP="00B532FE">
      <w:r>
        <w:tab/>
      </w:r>
      <w:r>
        <w:tab/>
      </w:r>
      <w:r>
        <w:tab/>
        <w:t>208 209 210 211 212 213 214 215</w:t>
      </w:r>
    </w:p>
    <w:p w:rsidR="00B532FE" w:rsidRDefault="00B532FE" w:rsidP="00B532FE">
      <w:r>
        <w:tab/>
      </w:r>
      <w:r>
        <w:tab/>
      </w:r>
      <w:r>
        <w:tab/>
        <w:t>216 217 218 219 220 221 222 223</w:t>
      </w:r>
    </w:p>
    <w:p w:rsidR="00B532FE" w:rsidRDefault="00B532FE" w:rsidP="00B532FE">
      <w:r>
        <w:tab/>
      </w:r>
      <w:r>
        <w:tab/>
      </w:r>
      <w:r>
        <w:tab/>
        <w:t>224 225 226 227 228 229 230 231</w:t>
      </w:r>
    </w:p>
    <w:p w:rsidR="00B532FE" w:rsidRDefault="00B532FE" w:rsidP="00B532FE">
      <w:r>
        <w:tab/>
      </w:r>
      <w:r>
        <w:tab/>
      </w:r>
      <w:r>
        <w:tab/>
        <w:t>232 233 234 235 236 237 238 239</w:t>
      </w:r>
    </w:p>
    <w:p w:rsidR="00B532FE" w:rsidRDefault="00B532FE" w:rsidP="00B532FE">
      <w:r>
        <w:tab/>
      </w:r>
      <w:r>
        <w:tab/>
      </w:r>
      <w:r>
        <w:tab/>
        <w:t>240 241 242 243 244 245 246 247</w:t>
      </w:r>
    </w:p>
    <w:p w:rsidR="00B532FE" w:rsidRDefault="00B532FE" w:rsidP="00B532FE">
      <w:r>
        <w:tab/>
      </w:r>
      <w:r>
        <w:tab/>
      </w:r>
      <w:r>
        <w:tab/>
        <w:t>248 249 250 251 252 253 254 255&gt;;</w:t>
      </w:r>
    </w:p>
    <w:p w:rsidR="00E1220F" w:rsidRDefault="00B532FE" w:rsidP="00B532FE">
      <w:r>
        <w:tab/>
      </w:r>
      <w:r>
        <w:tab/>
        <w:t>default-brightness-level = &lt;100&gt;;</w:t>
      </w:r>
    </w:p>
    <w:p w:rsidR="00E1220F" w:rsidRPr="00E1220F" w:rsidRDefault="00E1220F" w:rsidP="00B532FE">
      <w:pPr>
        <w:rPr>
          <w:color w:val="006600"/>
        </w:rPr>
      </w:pPr>
      <w:r>
        <w:tab/>
      </w:r>
      <w:r>
        <w:tab/>
      </w:r>
      <w:r>
        <w:rPr>
          <w:szCs w:val="21"/>
        </w:rPr>
        <w:t>enable-gpios = &lt;&amp;gpio1 13 GPIO_ACTIVE_HIGH&gt;;</w:t>
      </w:r>
      <w:r w:rsidRPr="00E1220F">
        <w:rPr>
          <w:color w:val="006600"/>
          <w:szCs w:val="21"/>
        </w:rPr>
        <w:t>//pwm</w:t>
      </w:r>
      <w:r w:rsidRPr="00E1220F">
        <w:rPr>
          <w:rFonts w:hint="eastAsia"/>
          <w:color w:val="006600"/>
          <w:szCs w:val="21"/>
        </w:rPr>
        <w:t>使能</w:t>
      </w:r>
      <w:r w:rsidRPr="00E1220F">
        <w:rPr>
          <w:color w:val="006600"/>
          <w:szCs w:val="21"/>
        </w:rPr>
        <w:t>引脚，</w:t>
      </w:r>
      <w:r w:rsidR="00C262BB">
        <w:rPr>
          <w:rFonts w:hint="eastAsia"/>
          <w:color w:val="006600"/>
          <w:szCs w:val="21"/>
        </w:rPr>
        <w:t>高</w:t>
      </w:r>
      <w:r w:rsidR="00C262BB">
        <w:rPr>
          <w:color w:val="006600"/>
          <w:szCs w:val="21"/>
        </w:rPr>
        <w:t>电平有效，</w:t>
      </w:r>
      <w:r w:rsidRPr="00E1220F">
        <w:rPr>
          <w:color w:val="006600"/>
          <w:szCs w:val="21"/>
        </w:rPr>
        <w:t>未使</w:t>
      </w:r>
      <w:r w:rsidR="00C262BB">
        <w:rPr>
          <w:rFonts w:hint="eastAsia"/>
          <w:color w:val="006600"/>
          <w:szCs w:val="21"/>
        </w:rPr>
        <w:t>//</w:t>
      </w:r>
      <w:r w:rsidRPr="00E1220F">
        <w:rPr>
          <w:color w:val="006600"/>
          <w:szCs w:val="21"/>
        </w:rPr>
        <w:t>用</w:t>
      </w:r>
      <w:r w:rsidR="00C262BB">
        <w:rPr>
          <w:rFonts w:hint="eastAsia"/>
          <w:color w:val="006600"/>
          <w:szCs w:val="21"/>
        </w:rPr>
        <w:t>该功能</w:t>
      </w:r>
    </w:p>
    <w:p w:rsidR="00B532FE" w:rsidRDefault="00B532FE" w:rsidP="00E1220F">
      <w:pPr>
        <w:ind w:firstLine="420"/>
      </w:pPr>
      <w:r>
        <w:t>};</w:t>
      </w:r>
    </w:p>
    <w:p w:rsidR="00EB2F46" w:rsidRDefault="00EB2F46" w:rsidP="00B532FE">
      <w:r>
        <w:t>}</w:t>
      </w:r>
    </w:p>
    <w:p w:rsidR="00E1220F" w:rsidRDefault="00E1220F" w:rsidP="00E1220F">
      <w:r>
        <w:t>&amp;pwm1{</w:t>
      </w:r>
    </w:p>
    <w:p w:rsidR="00E1220F" w:rsidRDefault="00E1220F" w:rsidP="00E1220F">
      <w:r>
        <w:tab/>
      </w:r>
      <w:r>
        <w:tab/>
        <w:t>status = "okay";</w:t>
      </w:r>
    </w:p>
    <w:p w:rsidR="00E1220F" w:rsidRDefault="00E1220F" w:rsidP="00E1220F">
      <w:r>
        <w:tab/>
        <w:t>};</w:t>
      </w:r>
    </w:p>
    <w:p w:rsidR="00E1220F" w:rsidRDefault="00E1220F" w:rsidP="00E1220F">
      <w:r>
        <w:tab/>
      </w:r>
    </w:p>
    <w:p w:rsidR="00572EA7" w:rsidRDefault="00572EA7" w:rsidP="00B532FE"/>
    <w:p w:rsidR="00572EA7" w:rsidRPr="00572EA7" w:rsidRDefault="00572EA7" w:rsidP="00572EA7">
      <w:pPr>
        <w:rPr>
          <w:rFonts w:hAnsiTheme="minorEastAsia" w:cs="宋体"/>
          <w:color w:val="4F4F4F"/>
          <w:szCs w:val="21"/>
        </w:rPr>
      </w:pPr>
      <w:r w:rsidRPr="00572EA7">
        <w:rPr>
          <w:rFonts w:hAnsiTheme="minorEastAsia" w:cs="宋体" w:hint="eastAsia"/>
          <w:b/>
          <w:bCs/>
          <w:color w:val="4F4F4F"/>
          <w:szCs w:val="21"/>
        </w:rPr>
        <w:t>解释下</w:t>
      </w:r>
      <w:r w:rsidRPr="00572EA7">
        <w:rPr>
          <w:rFonts w:hAnsiTheme="minorEastAsia" w:cs="宋体" w:hint="eastAsia"/>
          <w:color w:val="4F4F4F"/>
          <w:szCs w:val="21"/>
        </w:rPr>
        <w:t>：</w:t>
      </w:r>
      <w:r w:rsidRPr="00572EA7">
        <w:rPr>
          <w:rFonts w:hAnsiTheme="minorEastAsia"/>
          <w:szCs w:val="21"/>
          <w:shd w:val="clear" w:color="auto" w:fill="F9F2F4"/>
        </w:rPr>
        <w:t>pwms = &lt;&amp;pwm0 0 25000 0&gt;;</w:t>
      </w:r>
    </w:p>
    <w:p w:rsidR="00572EA7" w:rsidRDefault="00572EA7" w:rsidP="00572EA7">
      <w:pPr>
        <w:rPr>
          <w:rFonts w:hAnsiTheme="minorEastAsia" w:cs="宋体"/>
          <w:color w:val="4F4F4F"/>
          <w:szCs w:val="21"/>
        </w:rPr>
      </w:pPr>
      <w:r w:rsidRPr="00572EA7">
        <w:rPr>
          <w:rFonts w:hAnsiTheme="minorEastAsia" w:cs="宋体" w:hint="eastAsia"/>
          <w:b/>
          <w:bCs/>
          <w:color w:val="4F4F4F"/>
          <w:szCs w:val="21"/>
        </w:rPr>
        <w:t>第一个参数</w:t>
      </w:r>
      <w:r w:rsidRPr="00572EA7">
        <w:rPr>
          <w:rFonts w:hAnsiTheme="minorEastAsia" w:cs="宋体" w:hint="eastAsia"/>
          <w:color w:val="4F4F4F"/>
          <w:szCs w:val="21"/>
        </w:rPr>
        <w:t> 表示此背光接在 pwm0 上;</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第二个参数</w:t>
      </w:r>
      <w:r w:rsidRPr="00572EA7">
        <w:rPr>
          <w:rFonts w:hAnsiTheme="minorEastAsia" w:hint="eastAsia"/>
          <w:color w:val="4F4F4F"/>
          <w:shd w:val="clear" w:color="auto" w:fill="FFFFFF"/>
        </w:rPr>
        <w:t> 表示 </w:t>
      </w:r>
      <w:r w:rsidRPr="00572EA7">
        <w:rPr>
          <w:rStyle w:val="HTML"/>
          <w:rFonts w:asciiTheme="minorEastAsia" w:eastAsiaTheme="minorEastAsia" w:hAnsiTheme="minorEastAsia" w:cs="Consolas"/>
          <w:color w:val="C7254E"/>
          <w:sz w:val="21"/>
          <w:szCs w:val="21"/>
          <w:shd w:val="clear" w:color="auto" w:fill="F9F2F4"/>
        </w:rPr>
        <w:t>index</w:t>
      </w:r>
      <w:r w:rsidRPr="00572EA7">
        <w:rPr>
          <w:rFonts w:hAnsiTheme="minorEastAsia" w:hint="eastAsia"/>
          <w:color w:val="4F4F4F"/>
          <w:shd w:val="clear" w:color="auto" w:fill="FFFFFF"/>
        </w:rPr>
        <w:t> 为 </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w:t>
      </w:r>
      <w:r w:rsidRPr="00572EA7">
        <w:rPr>
          <w:rStyle w:val="HTML"/>
          <w:rFonts w:asciiTheme="minorEastAsia" w:eastAsiaTheme="minorEastAsia" w:hAnsiTheme="minorEastAsia" w:cs="Consolas"/>
          <w:color w:val="C7254E"/>
          <w:sz w:val="21"/>
          <w:szCs w:val="21"/>
          <w:shd w:val="clear" w:color="auto" w:fill="F9F2F4"/>
        </w:rPr>
        <w:t>pwm0</w:t>
      </w:r>
      <w:r w:rsidRPr="00572EA7">
        <w:rPr>
          <w:rFonts w:hAnsiTheme="minorEastAsia" w:hint="eastAsia"/>
          <w:color w:val="4F4F4F"/>
          <w:shd w:val="clear" w:color="auto" w:fill="FFFFFF"/>
        </w:rPr>
        <w:t> 下只有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个 </w:t>
      </w:r>
      <w:r w:rsidRPr="00572EA7">
        <w:rPr>
          <w:rStyle w:val="HTML"/>
          <w:rFonts w:asciiTheme="minorEastAsia" w:eastAsiaTheme="minorEastAsia" w:hAnsiTheme="minorEastAsia" w:cs="Consolas"/>
          <w:color w:val="C7254E"/>
          <w:sz w:val="21"/>
          <w:szCs w:val="21"/>
          <w:shd w:val="clear" w:color="auto" w:fill="F9F2F4"/>
        </w:rPr>
        <w:t>pwm</w:t>
      </w:r>
      <w:r w:rsidRPr="00572EA7">
        <w:rPr>
          <w:rFonts w:hAnsiTheme="minorEastAsia" w:hint="eastAsia"/>
          <w:color w:val="4F4F4F"/>
          <w:shd w:val="clear" w:color="auto" w:fill="FFFFFF"/>
        </w:rPr>
        <w:t>，所以填</w:t>
      </w:r>
      <w:r w:rsidRPr="00572EA7">
        <w:rPr>
          <w:rStyle w:val="HTML"/>
          <w:rFonts w:asciiTheme="minorEastAsia" w:eastAsiaTheme="minorEastAsia" w:hAnsiTheme="minorEastAsia" w:cs="Consolas"/>
          <w:color w:val="C7254E"/>
          <w:sz w:val="21"/>
          <w:szCs w:val="21"/>
          <w:shd w:val="clear" w:color="auto" w:fill="F9F2F4"/>
        </w:rPr>
        <w:t>0</w:t>
      </w:r>
    </w:p>
    <w:p w:rsidR="00572EA7" w:rsidRPr="00572EA7" w:rsidRDefault="00572EA7" w:rsidP="00572EA7">
      <w:pPr>
        <w:rPr>
          <w:rStyle w:val="HTML"/>
          <w:rFonts w:asciiTheme="minorEastAsia" w:eastAsiaTheme="minorEastAsia" w:hAnsiTheme="minorEastAsia" w:cs="Consolas"/>
          <w:color w:val="C7254E"/>
          <w:sz w:val="21"/>
          <w:szCs w:val="21"/>
          <w:shd w:val="clear" w:color="auto" w:fill="F9F2F4"/>
        </w:rPr>
      </w:pPr>
      <w:r w:rsidRPr="00572EA7">
        <w:rPr>
          <w:rStyle w:val="aa"/>
          <w:rFonts w:hAnsiTheme="minorEastAsia" w:hint="eastAsia"/>
          <w:color w:val="4F4F4F"/>
          <w:shd w:val="clear" w:color="auto" w:fill="FFFFFF"/>
        </w:rPr>
        <w:t>第三个参数</w:t>
      </w:r>
      <w:r w:rsidRPr="00572EA7">
        <w:rPr>
          <w:rFonts w:hAnsiTheme="minorEastAsia" w:hint="eastAsia"/>
          <w:color w:val="4F4F4F"/>
          <w:shd w:val="clear" w:color="auto" w:fill="FFFFFF"/>
        </w:rPr>
        <w:t> 表示周期为 </w:t>
      </w:r>
      <w:r w:rsidRPr="00572EA7">
        <w:rPr>
          <w:rStyle w:val="HTML"/>
          <w:rFonts w:asciiTheme="minorEastAsia" w:eastAsiaTheme="minorEastAsia" w:hAnsiTheme="minorEastAsia" w:cs="Consolas"/>
          <w:color w:val="C7254E"/>
          <w:sz w:val="21"/>
          <w:szCs w:val="21"/>
          <w:shd w:val="clear" w:color="auto" w:fill="F9F2F4"/>
        </w:rPr>
        <w:t>25000ns</w:t>
      </w:r>
      <w:r w:rsidRPr="00572EA7">
        <w:rPr>
          <w:rFonts w:hAnsiTheme="minorEastAsia" w:hint="eastAsia"/>
          <w:color w:val="4F4F4F"/>
          <w:shd w:val="clear" w:color="auto" w:fill="FFFFFF"/>
        </w:rPr>
        <w:t>，即 频率 为 </w:t>
      </w:r>
      <w:r w:rsidRPr="00572EA7">
        <w:rPr>
          <w:rStyle w:val="HTML"/>
          <w:rFonts w:asciiTheme="minorEastAsia" w:eastAsiaTheme="minorEastAsia" w:hAnsiTheme="minorEastAsia" w:cs="Consolas"/>
          <w:color w:val="C7254E"/>
          <w:sz w:val="21"/>
          <w:szCs w:val="21"/>
          <w:shd w:val="clear" w:color="auto" w:fill="F9F2F4"/>
        </w:rPr>
        <w:t>40k</w:t>
      </w:r>
    </w:p>
    <w:p w:rsidR="00572EA7" w:rsidRPr="00572EA7" w:rsidRDefault="00572EA7" w:rsidP="00572EA7">
      <w:pPr>
        <w:rPr>
          <w:rFonts w:hAnsiTheme="minorEastAsia" w:cs="宋体"/>
          <w:color w:val="4F4F4F"/>
          <w:szCs w:val="21"/>
        </w:rPr>
      </w:pPr>
      <w:r w:rsidRPr="00572EA7">
        <w:rPr>
          <w:rStyle w:val="aa"/>
          <w:rFonts w:hAnsiTheme="minorEastAsia" w:hint="eastAsia"/>
          <w:color w:val="4F4F4F"/>
          <w:shd w:val="clear" w:color="auto" w:fill="FFFFFF"/>
        </w:rPr>
        <w:t>第四个参数</w:t>
      </w:r>
      <w:r w:rsidRPr="00572EA7">
        <w:rPr>
          <w:rFonts w:hAnsiTheme="minorEastAsia" w:hint="eastAsia"/>
          <w:color w:val="4F4F4F"/>
          <w:shd w:val="clear" w:color="auto" w:fill="FFFFFF"/>
        </w:rPr>
        <w:t> 表示极性，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负极性</w:t>
      </w:r>
      <w:r w:rsidRPr="00572EA7">
        <w:rPr>
          <w:rFonts w:hAnsiTheme="minorEastAsia" w:hint="eastAsia"/>
          <w:color w:val="4F4F4F"/>
        </w:rPr>
        <w:br/>
      </w:r>
      <w:r w:rsidRPr="00572EA7">
        <w:rPr>
          <w:rFonts w:hAnsiTheme="minorEastAsia" w:hint="eastAsia"/>
          <w:color w:val="4F4F4F"/>
          <w:shd w:val="clear" w:color="auto" w:fill="FFFFFF"/>
        </w:rPr>
        <w:t>正极性</w:t>
      </w:r>
      <w:r w:rsidRPr="00572EA7">
        <w:rPr>
          <w:rStyle w:val="HTML"/>
          <w:rFonts w:asciiTheme="minorEastAsia" w:eastAsiaTheme="minorEastAsia" w:hAnsiTheme="minorEastAsia" w:cs="Consolas"/>
          <w:color w:val="C7254E"/>
          <w:sz w:val="21"/>
          <w:szCs w:val="21"/>
          <w:shd w:val="clear" w:color="auto" w:fill="F9F2F4"/>
        </w:rPr>
        <w:t>0</w:t>
      </w:r>
      <w:r w:rsidRPr="00572EA7">
        <w:rPr>
          <w:rFonts w:hAnsiTheme="minorEastAsia" w:hint="eastAsia"/>
          <w:color w:val="4F4F4F"/>
          <w:shd w:val="clear" w:color="auto" w:fill="FFFFFF"/>
        </w:rPr>
        <w:t>表示 背光为正极</w:t>
      </w:r>
      <w:r w:rsidRPr="00572EA7">
        <w:rPr>
          <w:rStyle w:val="HTML"/>
          <w:rFonts w:asciiTheme="minorEastAsia" w:eastAsiaTheme="minorEastAsia" w:hAnsiTheme="minorEastAsia" w:cs="Consolas"/>
          <w:color w:val="C7254E"/>
          <w:sz w:val="21"/>
          <w:szCs w:val="21"/>
          <w:shd w:val="clear" w:color="auto" w:fill="F9F2F4"/>
        </w:rPr>
        <w:t>0～255</w:t>
      </w:r>
      <w:r w:rsidRPr="00572EA7">
        <w:rPr>
          <w:rFonts w:hAnsiTheme="minorEastAsia" w:hint="eastAsia"/>
          <w:color w:val="4F4F4F"/>
          <w:shd w:val="clear" w:color="auto" w:fill="FFFFFF"/>
        </w:rPr>
        <w:t>，占空比从</w:t>
      </w:r>
      <w:r w:rsidRPr="00572EA7">
        <w:rPr>
          <w:rStyle w:val="HTML"/>
          <w:rFonts w:asciiTheme="minorEastAsia" w:eastAsiaTheme="minorEastAsia" w:hAnsiTheme="minorEastAsia" w:cs="Consolas"/>
          <w:color w:val="C7254E"/>
          <w:sz w:val="21"/>
          <w:szCs w:val="21"/>
          <w:shd w:val="clear" w:color="auto" w:fill="F9F2F4"/>
        </w:rPr>
        <w:t>0～100%</w:t>
      </w:r>
      <w:r w:rsidRPr="00572EA7">
        <w:rPr>
          <w:rFonts w:hAnsiTheme="minorEastAsia" w:hint="eastAsia"/>
          <w:color w:val="4F4F4F"/>
          <w:shd w:val="clear" w:color="auto" w:fill="FFFFFF"/>
        </w:rPr>
        <w:t>变化</w:t>
      </w:r>
      <w:r w:rsidRPr="00572EA7">
        <w:rPr>
          <w:rFonts w:hAnsiTheme="minorEastAsia" w:hint="eastAsia"/>
          <w:color w:val="4F4F4F"/>
        </w:rPr>
        <w:br/>
      </w:r>
      <w:r w:rsidRPr="00572EA7">
        <w:rPr>
          <w:rFonts w:hAnsiTheme="minorEastAsia" w:hint="eastAsia"/>
          <w:color w:val="4F4F4F"/>
          <w:shd w:val="clear" w:color="auto" w:fill="FFFFFF"/>
        </w:rPr>
        <w:t>负极性 </w:t>
      </w:r>
      <w:r w:rsidRPr="00572EA7">
        <w:rPr>
          <w:rStyle w:val="HTML"/>
          <w:rFonts w:asciiTheme="minorEastAsia" w:eastAsiaTheme="minorEastAsia" w:hAnsiTheme="minorEastAsia" w:cs="Consolas"/>
          <w:color w:val="C7254E"/>
          <w:sz w:val="21"/>
          <w:szCs w:val="21"/>
          <w:shd w:val="clear" w:color="auto" w:fill="F9F2F4"/>
        </w:rPr>
        <w:t>1</w:t>
      </w:r>
      <w:r w:rsidRPr="00572EA7">
        <w:rPr>
          <w:rFonts w:hAnsiTheme="minorEastAsia" w:hint="eastAsia"/>
          <w:color w:val="4F4F4F"/>
          <w:shd w:val="clear" w:color="auto" w:fill="FFFFFF"/>
        </w:rPr>
        <w:t> 表示 背光为负极</w:t>
      </w:r>
      <w:r w:rsidRPr="00572EA7">
        <w:rPr>
          <w:rStyle w:val="HTML"/>
          <w:rFonts w:asciiTheme="minorEastAsia" w:eastAsiaTheme="minorEastAsia" w:hAnsiTheme="minorEastAsia" w:cs="Consolas"/>
          <w:color w:val="C7254E"/>
          <w:sz w:val="21"/>
          <w:szCs w:val="21"/>
          <w:shd w:val="clear" w:color="auto" w:fill="F9F2F4"/>
        </w:rPr>
        <w:t>255～0</w:t>
      </w:r>
      <w:r w:rsidRPr="00572EA7">
        <w:rPr>
          <w:rFonts w:hAnsiTheme="minorEastAsia" w:hint="eastAsia"/>
          <w:color w:val="4F4F4F"/>
          <w:shd w:val="clear" w:color="auto" w:fill="FFFFFF"/>
        </w:rPr>
        <w:t>，占空比从 </w:t>
      </w:r>
      <w:r w:rsidRPr="00572EA7">
        <w:rPr>
          <w:rStyle w:val="HTML"/>
          <w:rFonts w:asciiTheme="minorEastAsia" w:eastAsiaTheme="minorEastAsia" w:hAnsiTheme="minorEastAsia" w:cs="Consolas"/>
          <w:color w:val="C7254E"/>
          <w:sz w:val="21"/>
          <w:szCs w:val="21"/>
          <w:shd w:val="clear" w:color="auto" w:fill="F9F2F4"/>
        </w:rPr>
        <w:t>100～0%</w:t>
      </w:r>
      <w:r w:rsidRPr="00572EA7">
        <w:rPr>
          <w:rFonts w:hAnsiTheme="minorEastAsia" w:hint="eastAsia"/>
          <w:color w:val="4F4F4F"/>
          <w:shd w:val="clear" w:color="auto" w:fill="FFFFFF"/>
        </w:rPr>
        <w:t> 变</w:t>
      </w:r>
    </w:p>
    <w:p w:rsidR="00572EA7" w:rsidRPr="00572EA7" w:rsidRDefault="00572EA7" w:rsidP="00572EA7">
      <w:pPr>
        <w:rPr>
          <w:rFonts w:hAnsiTheme="minorEastAsia"/>
        </w:rPr>
      </w:pPr>
      <w:r w:rsidRPr="00572EA7">
        <w:rPr>
          <w:rFonts w:hAnsiTheme="minorEastAsia" w:hint="eastAsia"/>
          <w:color w:val="4F4F4F"/>
          <w:shd w:val="clear" w:color="auto" w:fill="FFFFFF"/>
        </w:rPr>
        <w:t>解释下：</w:t>
      </w:r>
      <w:r w:rsidRPr="00572EA7">
        <w:rPr>
          <w:rStyle w:val="HTML"/>
          <w:rFonts w:asciiTheme="minorEastAsia" w:eastAsiaTheme="minorEastAsia" w:hAnsiTheme="minorEastAsia" w:cs="Consolas"/>
          <w:color w:val="C7254E"/>
          <w:sz w:val="21"/>
          <w:szCs w:val="21"/>
          <w:shd w:val="clear" w:color="auto" w:fill="F9F2F4"/>
        </w:rPr>
        <w:t>default-brightness-level = &lt;200&gt;</w:t>
      </w:r>
      <w:r w:rsidRPr="00572EA7">
        <w:rPr>
          <w:rFonts w:hAnsiTheme="minorEastAsia" w:hint="eastAsia"/>
          <w:color w:val="4F4F4F"/>
        </w:rPr>
        <w:br/>
      </w:r>
      <w:r w:rsidRPr="00572EA7">
        <w:rPr>
          <w:rFonts w:hAnsiTheme="minorEastAsia" w:hint="eastAsia"/>
          <w:color w:val="4F4F4F"/>
          <w:shd w:val="clear" w:color="auto" w:fill="FFFFFF"/>
        </w:rPr>
        <w:t>表示默认的背光,它存在于开机时候背光初始化到安卓设置下来新的背光这段时间, </w:t>
      </w:r>
      <w:r w:rsidRPr="00572EA7">
        <w:rPr>
          <w:rStyle w:val="HTML"/>
          <w:rFonts w:asciiTheme="minorEastAsia" w:eastAsiaTheme="minorEastAsia" w:hAnsiTheme="minorEastAsia" w:cs="Consolas"/>
          <w:color w:val="C7254E"/>
          <w:sz w:val="21"/>
          <w:szCs w:val="21"/>
          <w:shd w:val="clear" w:color="auto" w:fill="F9F2F4"/>
        </w:rPr>
        <w:t>default-brightness-level = &lt; 200 &gt;</w:t>
      </w:r>
      <w:r w:rsidRPr="00572EA7">
        <w:rPr>
          <w:rFonts w:hAnsiTheme="minorEastAsia" w:hint="eastAsia"/>
          <w:color w:val="4F4F4F"/>
          <w:shd w:val="clear" w:color="auto" w:fill="FFFFFF"/>
        </w:rPr>
        <w:t>表示为第 </w:t>
      </w:r>
      <w:r w:rsidRPr="00572EA7">
        <w:rPr>
          <w:rStyle w:val="HTML"/>
          <w:rFonts w:asciiTheme="minorEastAsia" w:eastAsiaTheme="minorEastAsia" w:hAnsiTheme="minorEastAsia" w:cs="Consolas"/>
          <w:color w:val="C7254E"/>
          <w:sz w:val="21"/>
          <w:szCs w:val="21"/>
          <w:shd w:val="clear" w:color="auto" w:fill="F9F2F4"/>
        </w:rPr>
        <w:t>200</w:t>
      </w:r>
      <w:r w:rsidRPr="00572EA7">
        <w:rPr>
          <w:rFonts w:hAnsiTheme="minorEastAsia" w:hint="eastAsia"/>
          <w:color w:val="4F4F4F"/>
          <w:shd w:val="clear" w:color="auto" w:fill="FFFFFF"/>
        </w:rPr>
        <w:t>个元素的背光亮度</w:t>
      </w:r>
    </w:p>
    <w:p w:rsidR="007C14FC" w:rsidRDefault="007C14FC" w:rsidP="00516369">
      <w:pPr>
        <w:pStyle w:val="2"/>
      </w:pPr>
      <w:r w:rsidRPr="007C14FC">
        <w:t xml:space="preserve"> </w:t>
      </w:r>
      <w:bookmarkStart w:id="71" w:name="_Toc12546993"/>
      <w:r w:rsidR="00516369">
        <w:t xml:space="preserve">12.2.3 </w:t>
      </w:r>
      <w:r w:rsidR="0066483D">
        <w:rPr>
          <w:rFonts w:hint="eastAsia"/>
        </w:rPr>
        <w:t>背光驱动</w:t>
      </w:r>
      <w:bookmarkEnd w:id="71"/>
    </w:p>
    <w:p w:rsidR="007D2BEA" w:rsidRDefault="007D2BEA" w:rsidP="007D2BEA">
      <w:r>
        <w:rPr>
          <w:rFonts w:hint="eastAsia"/>
        </w:rPr>
        <w:t>背光</w:t>
      </w:r>
      <w:r w:rsidR="00433C0F">
        <w:rPr>
          <w:rFonts w:hint="eastAsia"/>
        </w:rPr>
        <w:t>驱动</w:t>
      </w:r>
      <w:r w:rsidR="00433C0F">
        <w:t>与</w:t>
      </w:r>
      <w:r>
        <w:t>应用层接口backlight.c</w:t>
      </w:r>
    </w:p>
    <w:p w:rsidR="007D2BEA" w:rsidRDefault="007D2BEA" w:rsidP="007D2BEA">
      <w:r>
        <w:rPr>
          <w:rFonts w:hint="eastAsia"/>
        </w:rPr>
        <w:t>背光</w:t>
      </w:r>
      <w:r>
        <w:t>驱动pwm_bl.c</w:t>
      </w:r>
    </w:p>
    <w:p w:rsidR="000E51AF" w:rsidRPr="0052443D" w:rsidRDefault="000E51AF" w:rsidP="007D2BEA">
      <w:pPr>
        <w:rPr>
          <w:b/>
        </w:rPr>
      </w:pPr>
      <w:r w:rsidRPr="0052443D">
        <w:rPr>
          <w:b/>
        </w:rPr>
        <w:t>Backlight.c</w:t>
      </w:r>
      <w:r w:rsidRPr="0052443D">
        <w:rPr>
          <w:rFonts w:hint="eastAsia"/>
          <w:b/>
        </w:rPr>
        <w:t>分析</w:t>
      </w:r>
    </w:p>
    <w:p w:rsidR="0052443D" w:rsidRDefault="0052443D" w:rsidP="007D2BEA">
      <w:r w:rsidRPr="0052443D">
        <w:t>backlight_class_init</w:t>
      </w:r>
    </w:p>
    <w:p w:rsidR="0052443D" w:rsidRPr="00F26CCB" w:rsidRDefault="0052443D" w:rsidP="007D2BEA">
      <w:pPr>
        <w:rPr>
          <w:color w:val="006600"/>
        </w:rPr>
      </w:pPr>
      <w:r>
        <w:tab/>
      </w:r>
      <w:r w:rsidRPr="0052443D">
        <w:t>backlight_class = class_create(THIS_MODULE, "backlight");</w:t>
      </w:r>
      <w:r w:rsidR="00F26CCB" w:rsidRPr="00F26CCB">
        <w:rPr>
          <w:color w:val="006600"/>
        </w:rPr>
        <w:t>//</w:t>
      </w:r>
      <w:r w:rsidR="00F26CCB" w:rsidRPr="00F26CCB">
        <w:rPr>
          <w:rFonts w:hint="eastAsia"/>
          <w:color w:val="006600"/>
        </w:rPr>
        <w:t>创建</w:t>
      </w:r>
      <w:r w:rsidR="00F26CCB" w:rsidRPr="00F26CCB">
        <w:rPr>
          <w:color w:val="006600"/>
        </w:rPr>
        <w:t>背光类</w:t>
      </w:r>
    </w:p>
    <w:p w:rsidR="00F26CCB" w:rsidRDefault="00F26CCB" w:rsidP="007D2BEA"/>
    <w:p w:rsidR="00510B28" w:rsidRDefault="00510B28" w:rsidP="00510B28">
      <w:r>
        <w:t>struct attribute {</w:t>
      </w:r>
    </w:p>
    <w:p w:rsidR="00510B28" w:rsidRDefault="00510B28" w:rsidP="00510B28">
      <w:r>
        <w:tab/>
        <w:t>const char</w:t>
      </w:r>
      <w:r>
        <w:tab/>
      </w:r>
      <w:r>
        <w:tab/>
        <w:t>*name;</w:t>
      </w:r>
    </w:p>
    <w:p w:rsidR="00510B28" w:rsidRDefault="00510B28" w:rsidP="00510B28">
      <w:r>
        <w:tab/>
        <w:t>umode_t</w:t>
      </w:r>
      <w:r>
        <w:tab/>
      </w:r>
      <w:r>
        <w:tab/>
      </w:r>
      <w:r>
        <w:tab/>
        <w:t>mode;</w:t>
      </w:r>
    </w:p>
    <w:p w:rsidR="00510B28" w:rsidRDefault="00510B28" w:rsidP="00510B28">
      <w:r>
        <w:lastRenderedPageBreak/>
        <w:t>};</w:t>
      </w:r>
    </w:p>
    <w:p w:rsidR="00F26CCB" w:rsidRDefault="00F26CCB" w:rsidP="00F26CCB">
      <w:r>
        <w:t>static struct attribute *bl_device_attrs[] = {</w:t>
      </w:r>
    </w:p>
    <w:p w:rsidR="00F26CCB" w:rsidRDefault="00F26CCB" w:rsidP="00F26CCB">
      <w:r>
        <w:tab/>
        <w:t>&amp;dev_attr_bl_power.attr,</w:t>
      </w:r>
    </w:p>
    <w:p w:rsidR="00F26CCB" w:rsidRDefault="00F26CCB" w:rsidP="00F26CCB">
      <w:r>
        <w:tab/>
        <w:t>&amp;dev_attr_brightness.attr,</w:t>
      </w:r>
    </w:p>
    <w:p w:rsidR="00F26CCB" w:rsidRDefault="00F26CCB" w:rsidP="00F26CCB">
      <w:r>
        <w:tab/>
        <w:t>&amp;dev_attr_actual_brightness.attr,</w:t>
      </w:r>
    </w:p>
    <w:p w:rsidR="00F26CCB" w:rsidRDefault="00F26CCB" w:rsidP="00F26CCB">
      <w:r>
        <w:tab/>
        <w:t>&amp;dev_attr_max_brightness.attr,</w:t>
      </w:r>
    </w:p>
    <w:p w:rsidR="00F26CCB" w:rsidRDefault="00F26CCB" w:rsidP="00F26CCB">
      <w:r>
        <w:tab/>
        <w:t>&amp;dev_attr_type.attr,</w:t>
      </w:r>
    </w:p>
    <w:p w:rsidR="00F26CCB" w:rsidRDefault="00F26CCB" w:rsidP="00F26CCB">
      <w:r>
        <w:tab/>
        <w:t>NULL,</w:t>
      </w:r>
    </w:p>
    <w:p w:rsidR="00F26CCB" w:rsidRDefault="00F26CCB" w:rsidP="00F26CCB">
      <w:r>
        <w:t>};</w:t>
      </w:r>
    </w:p>
    <w:p w:rsidR="00134D76" w:rsidRDefault="00134D76" w:rsidP="00134D76">
      <w:r>
        <w:t>struct device_attribute {</w:t>
      </w:r>
    </w:p>
    <w:p w:rsidR="00134D76" w:rsidRDefault="00134D76" w:rsidP="00134D76">
      <w:r>
        <w:tab/>
        <w:t>struct attribute</w:t>
      </w:r>
      <w:r>
        <w:tab/>
        <w:t>attr;</w:t>
      </w:r>
    </w:p>
    <w:p w:rsidR="00134D76" w:rsidRDefault="00134D76" w:rsidP="00134D76">
      <w:r>
        <w:tab/>
        <w:t>ssize_t (*show)(struct device *dev, struct device_attribute *attr,</w:t>
      </w:r>
    </w:p>
    <w:p w:rsidR="00134D76" w:rsidRDefault="00134D76" w:rsidP="00134D76">
      <w:r>
        <w:tab/>
      </w:r>
      <w:r>
        <w:tab/>
      </w:r>
      <w:r>
        <w:tab/>
        <w:t>char *buf);</w:t>
      </w:r>
    </w:p>
    <w:p w:rsidR="00134D76" w:rsidRDefault="00134D76" w:rsidP="00134D76">
      <w:r>
        <w:tab/>
        <w:t>ssize_t (*store)(struct device *dev, struct device_attribute *attr,</w:t>
      </w:r>
    </w:p>
    <w:p w:rsidR="00134D76" w:rsidRDefault="00134D76" w:rsidP="00134D76">
      <w:r>
        <w:tab/>
      </w:r>
      <w:r>
        <w:tab/>
      </w:r>
      <w:r>
        <w:tab/>
        <w:t xml:space="preserve"> const char *buf, size_t count);</w:t>
      </w:r>
    </w:p>
    <w:p w:rsidR="00134D76" w:rsidRDefault="00134D76" w:rsidP="00134D76">
      <w:r>
        <w:t>};</w:t>
      </w:r>
    </w:p>
    <w:p w:rsidR="0033093D" w:rsidRPr="0033093D" w:rsidRDefault="0033093D" w:rsidP="00134D76">
      <w:pPr>
        <w:rPr>
          <w:color w:val="006600"/>
        </w:rPr>
      </w:pPr>
      <w:r w:rsidRPr="0033093D">
        <w:rPr>
          <w:color w:val="006600"/>
        </w:rPr>
        <w:t>//</w:t>
      </w:r>
      <w:r w:rsidRPr="0033093D">
        <w:rPr>
          <w:rFonts w:hint="eastAsia"/>
          <w:color w:val="006600"/>
        </w:rPr>
        <w:t>亮度</w:t>
      </w:r>
      <w:r w:rsidRPr="0033093D">
        <w:rPr>
          <w:color w:val="006600"/>
        </w:rPr>
        <w:t>属性</w:t>
      </w:r>
    </w:p>
    <w:p w:rsidR="0033093D" w:rsidRDefault="0033093D" w:rsidP="0033093D">
      <w:r>
        <w:t>struct backlight_properties {</w:t>
      </w:r>
    </w:p>
    <w:p w:rsidR="0033093D" w:rsidRDefault="0033093D" w:rsidP="0033093D">
      <w:r>
        <w:tab/>
        <w:t>int brightness;</w:t>
      </w:r>
    </w:p>
    <w:p w:rsidR="0033093D" w:rsidRDefault="0033093D" w:rsidP="0033093D">
      <w:r>
        <w:tab/>
        <w:t>int max_brightness;</w:t>
      </w:r>
    </w:p>
    <w:p w:rsidR="0033093D" w:rsidRDefault="0033093D" w:rsidP="0033093D">
      <w:r>
        <w:t>};</w:t>
      </w:r>
    </w:p>
    <w:p w:rsidR="0033093D" w:rsidRPr="0033093D" w:rsidRDefault="0033093D" w:rsidP="0033093D">
      <w:pPr>
        <w:rPr>
          <w:color w:val="006600"/>
        </w:rPr>
      </w:pPr>
      <w:r w:rsidRPr="0033093D">
        <w:rPr>
          <w:color w:val="006600"/>
        </w:rPr>
        <w:t>//</w:t>
      </w:r>
      <w:r w:rsidRPr="0033093D">
        <w:rPr>
          <w:rFonts w:hint="eastAsia"/>
          <w:color w:val="006600"/>
        </w:rPr>
        <w:t>背光</w:t>
      </w:r>
      <w:r w:rsidRPr="0033093D">
        <w:rPr>
          <w:color w:val="006600"/>
        </w:rPr>
        <w:t>设备，属性值和操作函数</w:t>
      </w:r>
    </w:p>
    <w:p w:rsidR="00CF40E7" w:rsidRDefault="00CF40E7" w:rsidP="00CF40E7">
      <w:r>
        <w:t>struct backlight_device {</w:t>
      </w:r>
    </w:p>
    <w:p w:rsidR="00CF40E7" w:rsidRDefault="00CF40E7" w:rsidP="00CF40E7">
      <w:r>
        <w:tab/>
        <w:t>struct backlight_properties props;</w:t>
      </w:r>
    </w:p>
    <w:p w:rsidR="00CF40E7" w:rsidRDefault="00CF40E7" w:rsidP="00CF40E7">
      <w:r>
        <w:tab/>
        <w:t>const struct backlight_ops *ops;</w:t>
      </w:r>
    </w:p>
    <w:p w:rsidR="00CF40E7" w:rsidRDefault="00CF40E7" w:rsidP="00CF40E7">
      <w:r>
        <w:t>};</w:t>
      </w:r>
    </w:p>
    <w:p w:rsidR="00E57F16" w:rsidRPr="00E57F16" w:rsidRDefault="00E57F16" w:rsidP="00F26CCB">
      <w:pPr>
        <w:rPr>
          <w:color w:val="006600"/>
        </w:rPr>
      </w:pPr>
      <w:r w:rsidRPr="00E57F16">
        <w:rPr>
          <w:rFonts w:hint="eastAsia"/>
          <w:color w:val="006600"/>
        </w:rPr>
        <w:t>//显示</w:t>
      </w:r>
      <w:r w:rsidRPr="00E57F16">
        <w:rPr>
          <w:color w:val="006600"/>
        </w:rPr>
        <w:t>亮度属性</w:t>
      </w:r>
    </w:p>
    <w:p w:rsidR="00E57F16" w:rsidRDefault="00E57F16" w:rsidP="00E57F16">
      <w:r>
        <w:t>static ssize_t brightness_show(struct device *dev,</w:t>
      </w:r>
    </w:p>
    <w:p w:rsidR="00E57F16" w:rsidRDefault="00E57F16" w:rsidP="00E57F16">
      <w:r>
        <w:tab/>
      </w:r>
      <w:r>
        <w:tab/>
        <w:t>struct device_attribute *attr, char *buf)</w:t>
      </w:r>
    </w:p>
    <w:p w:rsidR="00E57F16" w:rsidRDefault="00E57F16" w:rsidP="00E57F16">
      <w:r>
        <w:t>{</w:t>
      </w:r>
    </w:p>
    <w:p w:rsidR="00E57F16" w:rsidRDefault="00E57F16" w:rsidP="00E57F16">
      <w:r>
        <w:tab/>
        <w:t>struct backlight_device *bd = to_backlight_device(dev);</w:t>
      </w:r>
    </w:p>
    <w:p w:rsidR="00E57F16" w:rsidRDefault="00E57F16" w:rsidP="00E57F16">
      <w:r>
        <w:tab/>
        <w:t>return sprintf(buf, "%d\n", bd-&gt;props.brightness);</w:t>
      </w:r>
    </w:p>
    <w:p w:rsidR="00E57F16" w:rsidRDefault="00E57F16" w:rsidP="00E57F16">
      <w:r>
        <w:t>}</w:t>
      </w:r>
    </w:p>
    <w:p w:rsidR="00137F5A" w:rsidRPr="00137F5A" w:rsidRDefault="00137F5A" w:rsidP="00E57F16">
      <w:pPr>
        <w:rPr>
          <w:color w:val="006600"/>
        </w:rPr>
      </w:pPr>
      <w:r w:rsidRPr="00137F5A">
        <w:rPr>
          <w:color w:val="006600"/>
        </w:rPr>
        <w:t>//</w:t>
      </w:r>
      <w:r w:rsidRPr="00137F5A">
        <w:rPr>
          <w:rFonts w:hint="eastAsia"/>
          <w:color w:val="006600"/>
        </w:rPr>
        <w:t>设置</w:t>
      </w:r>
      <w:r w:rsidRPr="00137F5A">
        <w:rPr>
          <w:color w:val="006600"/>
        </w:rPr>
        <w:t>亮度值</w:t>
      </w:r>
    </w:p>
    <w:p w:rsidR="00137F5A" w:rsidRDefault="00137F5A" w:rsidP="00137F5A">
      <w:r>
        <w:t>int backlight_device_set_brightness(struct backlight_device *bd,unsigned long brightness)</w:t>
      </w:r>
    </w:p>
    <w:p w:rsidR="00137F5A" w:rsidRDefault="00137F5A" w:rsidP="00137F5A">
      <w:r>
        <w:t>{</w:t>
      </w:r>
    </w:p>
    <w:p w:rsidR="00137F5A" w:rsidRDefault="00137F5A" w:rsidP="00137F5A">
      <w:r>
        <w:tab/>
        <w:t>bd-&gt;props.brightness = brightness;</w:t>
      </w:r>
    </w:p>
    <w:p w:rsidR="00137F5A" w:rsidRDefault="00137F5A" w:rsidP="00137F5A">
      <w:r>
        <w:tab/>
        <w:t>backlight_update_status(bd);</w:t>
      </w:r>
    </w:p>
    <w:p w:rsidR="00137F5A" w:rsidRDefault="00137F5A" w:rsidP="00137F5A">
      <w:r>
        <w:t>}</w:t>
      </w:r>
    </w:p>
    <w:p w:rsidR="00137F5A" w:rsidRDefault="00137F5A" w:rsidP="00137F5A">
      <w:r>
        <w:t>EXPORT_SYMBOL(backlight_device_set_brightness);</w:t>
      </w:r>
    </w:p>
    <w:p w:rsidR="00137F5A" w:rsidRPr="00435F89" w:rsidRDefault="00435F89" w:rsidP="00137F5A">
      <w:pPr>
        <w:rPr>
          <w:color w:val="006600"/>
        </w:rPr>
      </w:pPr>
      <w:r w:rsidRPr="00435F89">
        <w:rPr>
          <w:rFonts w:hint="eastAsia"/>
          <w:color w:val="006600"/>
        </w:rPr>
        <w:t>//</w:t>
      </w:r>
      <w:r w:rsidR="00E32771">
        <w:rPr>
          <w:rFonts w:hint="eastAsia"/>
          <w:color w:val="006600"/>
        </w:rPr>
        <w:t>设置</w:t>
      </w:r>
      <w:r w:rsidR="00E32771">
        <w:rPr>
          <w:color w:val="006600"/>
        </w:rPr>
        <w:t>亮度</w:t>
      </w:r>
      <w:r w:rsidR="00E32771">
        <w:rPr>
          <w:rFonts w:hint="eastAsia"/>
          <w:color w:val="006600"/>
        </w:rPr>
        <w:t>函数</w:t>
      </w:r>
    </w:p>
    <w:p w:rsidR="00137F5A" w:rsidRDefault="00137F5A" w:rsidP="00137F5A">
      <w:r>
        <w:t>static ssize_t brigh</w:t>
      </w:r>
      <w:r w:rsidR="00435F89">
        <w:t>tness_store(struct device *dev,</w:t>
      </w:r>
      <w:r>
        <w:t>struct device_attribute *attr, const char *buf, size_t count)</w:t>
      </w:r>
    </w:p>
    <w:p w:rsidR="00137F5A" w:rsidRDefault="00137F5A" w:rsidP="00137F5A">
      <w:r>
        <w:lastRenderedPageBreak/>
        <w:t>{</w:t>
      </w:r>
    </w:p>
    <w:p w:rsidR="00137F5A" w:rsidRDefault="00137F5A" w:rsidP="00137F5A">
      <w:r>
        <w:tab/>
        <w:t>int rc;</w:t>
      </w:r>
    </w:p>
    <w:p w:rsidR="00137F5A" w:rsidRDefault="00137F5A" w:rsidP="00137F5A">
      <w:r>
        <w:tab/>
        <w:t>struct backlight_device *bd = to_backlight_device(dev);</w:t>
      </w:r>
    </w:p>
    <w:p w:rsidR="00137F5A" w:rsidRDefault="008F5A5A" w:rsidP="00137F5A">
      <w:r>
        <w:tab/>
        <w:t>unsigned long brightness;</w:t>
      </w:r>
    </w:p>
    <w:p w:rsidR="00137F5A" w:rsidRDefault="00137F5A" w:rsidP="00137F5A">
      <w:r>
        <w:tab/>
        <w:t>rc = kstrtoul(buf, 0, &amp;brightness);</w:t>
      </w:r>
      <w:r w:rsidR="00D649FA">
        <w:t>//</w:t>
      </w:r>
      <w:r w:rsidR="00D649FA">
        <w:rPr>
          <w:rFonts w:hint="eastAsia"/>
        </w:rPr>
        <w:t>内核</w:t>
      </w:r>
      <w:r w:rsidR="00D649FA">
        <w:t xml:space="preserve">中字符串转换为unsigned </w:t>
      </w:r>
      <w:r w:rsidR="00D649FA">
        <w:rPr>
          <w:rFonts w:hint="eastAsia"/>
        </w:rPr>
        <w:t xml:space="preserve">long </w:t>
      </w:r>
      <w:r w:rsidR="00D649FA">
        <w:t xml:space="preserve">int </w:t>
      </w:r>
    </w:p>
    <w:p w:rsidR="00137F5A" w:rsidRDefault="00137F5A" w:rsidP="00137F5A">
      <w:r>
        <w:tab/>
        <w:t>if (rc)</w:t>
      </w:r>
    </w:p>
    <w:p w:rsidR="00137F5A" w:rsidRDefault="008F5A5A" w:rsidP="00137F5A">
      <w:r>
        <w:tab/>
      </w:r>
      <w:r>
        <w:tab/>
        <w:t>return rc;</w:t>
      </w:r>
    </w:p>
    <w:p w:rsidR="00137F5A" w:rsidRDefault="00137F5A" w:rsidP="00137F5A">
      <w:r>
        <w:tab/>
        <w:t>rc = backlight_device_set_brightnes</w:t>
      </w:r>
      <w:r w:rsidR="008F5A5A">
        <w:t>s(bd, brightness);</w:t>
      </w:r>
    </w:p>
    <w:p w:rsidR="00137F5A" w:rsidRDefault="00137F5A" w:rsidP="00137F5A">
      <w:r>
        <w:tab/>
        <w:t>return rc ? rc : count;</w:t>
      </w:r>
    </w:p>
    <w:p w:rsidR="00137F5A" w:rsidRDefault="00137F5A" w:rsidP="00137F5A">
      <w:r>
        <w:t>}</w:t>
      </w:r>
    </w:p>
    <w:p w:rsidR="00127E4F" w:rsidRPr="007D2BEA" w:rsidRDefault="00127E4F" w:rsidP="00137F5A">
      <w:r w:rsidRPr="00127E4F">
        <w:t>static DEVICE_ATTR_RW(brightness);</w:t>
      </w:r>
    </w:p>
    <w:p w:rsidR="006C590C" w:rsidRDefault="003F1720" w:rsidP="006C590C">
      <w:pPr>
        <w:rPr>
          <w:b/>
        </w:rPr>
      </w:pPr>
      <w:r w:rsidRPr="003F1720">
        <w:rPr>
          <w:b/>
        </w:rPr>
        <w:t>pwm_bl.c</w:t>
      </w:r>
      <w:r>
        <w:rPr>
          <w:b/>
        </w:rPr>
        <w:t xml:space="preserve"> </w:t>
      </w:r>
      <w:r>
        <w:rPr>
          <w:rFonts w:hint="eastAsia"/>
          <w:b/>
        </w:rPr>
        <w:t>分析</w:t>
      </w:r>
    </w:p>
    <w:p w:rsidR="0064420F" w:rsidRPr="0064420F" w:rsidRDefault="0064420F" w:rsidP="006C590C">
      <w:pPr>
        <w:rPr>
          <w:color w:val="006600"/>
        </w:rPr>
      </w:pPr>
      <w:r w:rsidRPr="0064420F">
        <w:rPr>
          <w:rFonts w:hint="eastAsia"/>
          <w:color w:val="006600"/>
        </w:rPr>
        <w:t>//从</w:t>
      </w:r>
      <w:r w:rsidRPr="0064420F">
        <w:rPr>
          <w:color w:val="006600"/>
        </w:rPr>
        <w:t>设备树获取数据</w:t>
      </w:r>
      <w:r>
        <w:rPr>
          <w:rFonts w:hint="eastAsia"/>
          <w:color w:val="006600"/>
        </w:rPr>
        <w:t>函数</w:t>
      </w:r>
    </w:p>
    <w:p w:rsidR="0064420F" w:rsidRPr="0064420F" w:rsidRDefault="0064420F" w:rsidP="0064420F">
      <w:r w:rsidRPr="0064420F">
        <w:t>static int pwm_backlight_parse_dt(struct device *dev,</w:t>
      </w:r>
    </w:p>
    <w:p w:rsidR="0064420F" w:rsidRPr="0064420F" w:rsidRDefault="0064420F" w:rsidP="0064420F">
      <w:r w:rsidRPr="0064420F">
        <w:tab/>
      </w:r>
      <w:r w:rsidRPr="0064420F">
        <w:tab/>
      </w:r>
      <w:r w:rsidRPr="0064420F">
        <w:tab/>
      </w:r>
      <w:r w:rsidRPr="0064420F">
        <w:tab/>
        <w:t xml:space="preserve">  struct platform_pwm_backlight_data *data)</w:t>
      </w:r>
    </w:p>
    <w:p w:rsidR="0064420F" w:rsidRPr="0064420F" w:rsidRDefault="0064420F" w:rsidP="0064420F">
      <w:r w:rsidRPr="0064420F">
        <w:t>{</w:t>
      </w:r>
    </w:p>
    <w:p w:rsidR="0064420F" w:rsidRPr="0064420F" w:rsidRDefault="0064420F" w:rsidP="0064420F">
      <w:r w:rsidRPr="0064420F">
        <w:tab/>
        <w:t>struct device_node *node = dev-&gt;of_node;</w:t>
      </w:r>
    </w:p>
    <w:p w:rsidR="0064420F" w:rsidRPr="0064420F" w:rsidRDefault="0064420F" w:rsidP="0064420F">
      <w:r w:rsidRPr="0064420F">
        <w:tab/>
        <w:t>struct property *prop;</w:t>
      </w:r>
    </w:p>
    <w:p w:rsidR="0064420F" w:rsidRPr="0064420F" w:rsidRDefault="0064420F" w:rsidP="0064420F">
      <w:r w:rsidRPr="0064420F">
        <w:tab/>
        <w:t>int length;</w:t>
      </w:r>
    </w:p>
    <w:p w:rsidR="0064420F" w:rsidRPr="0064420F" w:rsidRDefault="0064420F" w:rsidP="0064420F">
      <w:r w:rsidRPr="0064420F">
        <w:tab/>
        <w:t>u32 value;</w:t>
      </w:r>
    </w:p>
    <w:p w:rsidR="0064420F" w:rsidRPr="0064420F" w:rsidRDefault="00917AA9" w:rsidP="0064420F">
      <w:r>
        <w:tab/>
        <w:t>int ret;</w:t>
      </w:r>
    </w:p>
    <w:p w:rsidR="0064420F" w:rsidRPr="0064420F" w:rsidRDefault="0064420F" w:rsidP="0064420F">
      <w:r w:rsidRPr="0064420F">
        <w:tab/>
        <w:t>if (!node)</w:t>
      </w:r>
    </w:p>
    <w:p w:rsidR="0064420F" w:rsidRPr="0064420F" w:rsidRDefault="00917AA9" w:rsidP="0064420F">
      <w:r>
        <w:tab/>
      </w:r>
      <w:r>
        <w:tab/>
        <w:t>return -ENODEV;</w:t>
      </w:r>
    </w:p>
    <w:p w:rsidR="0064420F" w:rsidRPr="00917AA9" w:rsidRDefault="0064420F" w:rsidP="0064420F">
      <w:r w:rsidRPr="0064420F">
        <w:tab/>
      </w:r>
      <w:r w:rsidR="00917AA9">
        <w:t>memset(data, 0, sizeof(*data));</w:t>
      </w:r>
    </w:p>
    <w:p w:rsidR="0064420F" w:rsidRPr="0064420F" w:rsidRDefault="0064420F" w:rsidP="0064420F">
      <w:r w:rsidRPr="0064420F">
        <w:tab/>
        <w:t>/* determine the number of brightness levels */</w:t>
      </w:r>
    </w:p>
    <w:p w:rsidR="0064420F" w:rsidRPr="0064420F" w:rsidRDefault="0064420F" w:rsidP="0064420F">
      <w:r w:rsidRPr="0064420F">
        <w:tab/>
        <w:t>prop = of_find_property(node, "brightness-levels", &amp;length);</w:t>
      </w:r>
    </w:p>
    <w:p w:rsidR="0064420F" w:rsidRPr="0064420F" w:rsidRDefault="0064420F" w:rsidP="0064420F">
      <w:r w:rsidRPr="0064420F">
        <w:tab/>
        <w:t>if (!prop)</w:t>
      </w:r>
    </w:p>
    <w:p w:rsidR="0064420F" w:rsidRPr="0064420F" w:rsidRDefault="0064420F" w:rsidP="0064420F">
      <w:r w:rsidRPr="0064420F">
        <w:tab/>
      </w:r>
      <w:r w:rsidRPr="0064420F">
        <w:tab/>
        <w:t>return -EINVAL;</w:t>
      </w:r>
    </w:p>
    <w:p w:rsidR="0064420F" w:rsidRPr="00917AA9" w:rsidRDefault="0064420F" w:rsidP="0064420F">
      <w:pPr>
        <w:rPr>
          <w:color w:val="006600"/>
        </w:rPr>
      </w:pPr>
      <w:r w:rsidRPr="00917AA9">
        <w:rPr>
          <w:rFonts w:hint="eastAsia"/>
          <w:color w:val="006600"/>
        </w:rPr>
        <w:tab/>
        <w:t>//length应该是数组的长度，每项亮度值占用4子节，因此除以 sizeof(u32)就是亮度级</w:t>
      </w:r>
      <w:r w:rsidR="00917AA9" w:rsidRPr="00917AA9">
        <w:rPr>
          <w:rFonts w:hint="eastAsia"/>
          <w:color w:val="006600"/>
        </w:rPr>
        <w:t>//</w:t>
      </w:r>
      <w:r w:rsidRPr="00917AA9">
        <w:rPr>
          <w:rFonts w:hint="eastAsia"/>
          <w:color w:val="006600"/>
        </w:rPr>
        <w:t>别的个数</w:t>
      </w:r>
    </w:p>
    <w:p w:rsidR="0064420F" w:rsidRPr="0064420F" w:rsidRDefault="0064420F" w:rsidP="0064420F">
      <w:r w:rsidRPr="0064420F">
        <w:tab/>
        <w:t>printk("length:%d",length);</w:t>
      </w:r>
    </w:p>
    <w:p w:rsidR="0064420F" w:rsidRPr="00917AA9" w:rsidRDefault="0064420F" w:rsidP="0064420F">
      <w:r w:rsidRPr="0064420F">
        <w:tab/>
        <w:t>data-&gt;max_bri</w:t>
      </w:r>
      <w:r w:rsidR="00917AA9">
        <w:t>ghtness = length / sizeof(u32);</w:t>
      </w:r>
    </w:p>
    <w:p w:rsidR="0064420F" w:rsidRPr="0064420F" w:rsidRDefault="0064420F" w:rsidP="0064420F">
      <w:r w:rsidRPr="0064420F">
        <w:tab/>
        <w:t>/* read brightness levels from DT property */</w:t>
      </w:r>
    </w:p>
    <w:p w:rsidR="0064420F" w:rsidRDefault="0064420F" w:rsidP="0064420F">
      <w:r w:rsidRPr="0064420F">
        <w:tab/>
        <w:t>if (data-&gt;max_brightness &gt; 0) {</w:t>
      </w:r>
    </w:p>
    <w:p w:rsidR="00917AA9" w:rsidRPr="00917AA9" w:rsidRDefault="00917AA9" w:rsidP="0064420F">
      <w:pPr>
        <w:rPr>
          <w:color w:val="006600"/>
        </w:rPr>
      </w:pPr>
      <w:r w:rsidRPr="00917AA9">
        <w:rPr>
          <w:rFonts w:hint="eastAsia"/>
          <w:color w:val="006600"/>
        </w:rPr>
        <w:t>//sizeof(*data-&gt;levels)表示一个亮度值占用多少字节</w:t>
      </w:r>
    </w:p>
    <w:p w:rsidR="0064420F" w:rsidRDefault="0064420F" w:rsidP="0064420F">
      <w:r w:rsidRPr="0064420F">
        <w:rPr>
          <w:rFonts w:hint="eastAsia"/>
        </w:rPr>
        <w:tab/>
      </w:r>
      <w:r w:rsidRPr="0064420F">
        <w:rPr>
          <w:rFonts w:hint="eastAsia"/>
        </w:rPr>
        <w:tab/>
        <w:t>size_t size = sizeof(*data-&gt;levels) * data-&gt;max_brightness;</w:t>
      </w:r>
    </w:p>
    <w:p w:rsidR="00917AA9" w:rsidRDefault="0064420F" w:rsidP="0064420F">
      <w:r w:rsidRPr="0064420F">
        <w:rPr>
          <w:rFonts w:hint="eastAsia"/>
        </w:rPr>
        <w:tab/>
      </w:r>
      <w:r w:rsidRPr="0064420F">
        <w:rPr>
          <w:rFonts w:hint="eastAsia"/>
        </w:rPr>
        <w:tab/>
        <w:t>data-&gt;levels = devm_kzalloc(dev, size, GFP_KERNEL);</w:t>
      </w:r>
    </w:p>
    <w:p w:rsidR="0064420F" w:rsidRPr="0064420F" w:rsidRDefault="0064420F" w:rsidP="0064420F">
      <w:r w:rsidRPr="0064420F">
        <w:tab/>
      </w:r>
      <w:r w:rsidRPr="0064420F">
        <w:tab/>
        <w:t>if (!data-&gt;levels)</w:t>
      </w:r>
    </w:p>
    <w:p w:rsidR="0064420F" w:rsidRDefault="00917AA9" w:rsidP="0064420F">
      <w:r>
        <w:tab/>
      </w:r>
      <w:r>
        <w:tab/>
      </w:r>
      <w:r>
        <w:tab/>
        <w:t>return -ENOMEM;</w:t>
      </w:r>
    </w:p>
    <w:p w:rsidR="00917AA9" w:rsidRPr="00917AA9" w:rsidRDefault="00917AA9" w:rsidP="0064420F">
      <w:pPr>
        <w:rPr>
          <w:color w:val="006600"/>
        </w:rPr>
      </w:pPr>
      <w:r w:rsidRPr="00917AA9">
        <w:rPr>
          <w:rFonts w:hint="eastAsia"/>
          <w:color w:val="006600"/>
        </w:rPr>
        <w:t>//将所有亮度值读到data-&gt;levels指向的内存</w:t>
      </w:r>
    </w:p>
    <w:p w:rsidR="0064420F" w:rsidRPr="0064420F" w:rsidRDefault="0064420F" w:rsidP="0064420F">
      <w:r w:rsidRPr="0064420F">
        <w:tab/>
      </w:r>
      <w:r w:rsidRPr="0064420F">
        <w:tab/>
        <w:t>ret = of_property_read_u32_array(node, "brightness-levels",</w:t>
      </w:r>
    </w:p>
    <w:p w:rsidR="0064420F" w:rsidRPr="0064420F" w:rsidRDefault="0064420F" w:rsidP="0064420F">
      <w:r w:rsidRPr="0064420F">
        <w:tab/>
      </w:r>
      <w:r w:rsidRPr="0064420F">
        <w:tab/>
      </w:r>
      <w:r w:rsidRPr="0064420F">
        <w:tab/>
      </w:r>
      <w:r w:rsidRPr="0064420F">
        <w:tab/>
      </w:r>
      <w:r w:rsidRPr="0064420F">
        <w:tab/>
      </w:r>
      <w:r w:rsidRPr="0064420F">
        <w:tab/>
        <w:t xml:space="preserve"> data-&gt;levels,</w:t>
      </w:r>
    </w:p>
    <w:p w:rsidR="0064420F" w:rsidRPr="0064420F" w:rsidRDefault="0064420F" w:rsidP="0064420F">
      <w:r w:rsidRPr="0064420F">
        <w:tab/>
      </w:r>
      <w:r w:rsidRPr="0064420F">
        <w:tab/>
      </w:r>
      <w:r w:rsidRPr="0064420F">
        <w:tab/>
      </w:r>
      <w:r w:rsidRPr="0064420F">
        <w:tab/>
      </w:r>
      <w:r w:rsidRPr="0064420F">
        <w:tab/>
      </w:r>
      <w:r w:rsidRPr="0064420F">
        <w:tab/>
        <w:t xml:space="preserve"> data-&gt;max_brightness);</w:t>
      </w:r>
    </w:p>
    <w:p w:rsidR="0064420F" w:rsidRPr="0064420F" w:rsidRDefault="0064420F" w:rsidP="0064420F">
      <w:r w:rsidRPr="0064420F">
        <w:tab/>
      </w:r>
      <w:r w:rsidRPr="0064420F">
        <w:tab/>
        <w:t>if (ret &lt; 0)</w:t>
      </w:r>
    </w:p>
    <w:p w:rsidR="0064420F" w:rsidRPr="0064420F" w:rsidRDefault="0064420F" w:rsidP="0064420F">
      <w:r>
        <w:lastRenderedPageBreak/>
        <w:tab/>
      </w:r>
      <w:r>
        <w:tab/>
      </w:r>
      <w:r>
        <w:tab/>
        <w:t>return ret;</w:t>
      </w:r>
    </w:p>
    <w:p w:rsidR="0064420F" w:rsidRPr="0064420F" w:rsidRDefault="0064420F" w:rsidP="0064420F">
      <w:r w:rsidRPr="0064420F">
        <w:tab/>
      </w:r>
      <w:r w:rsidRPr="0064420F">
        <w:tab/>
        <w:t>ret = of_property_read_u32(node, "default-brightness-level",</w:t>
      </w:r>
    </w:p>
    <w:p w:rsidR="0064420F" w:rsidRPr="00917AA9" w:rsidRDefault="0064420F" w:rsidP="0064420F">
      <w:pPr>
        <w:rPr>
          <w:color w:val="006600"/>
        </w:rPr>
      </w:pPr>
      <w:r w:rsidRPr="0064420F">
        <w:rPr>
          <w:rFonts w:hint="eastAsia"/>
        </w:rPr>
        <w:tab/>
      </w:r>
      <w:r w:rsidRPr="0064420F">
        <w:rPr>
          <w:rFonts w:hint="eastAsia"/>
        </w:rPr>
        <w:tab/>
      </w:r>
      <w:r w:rsidRPr="0064420F">
        <w:rPr>
          <w:rFonts w:hint="eastAsia"/>
        </w:rPr>
        <w:tab/>
      </w:r>
      <w:r w:rsidRPr="0064420F">
        <w:rPr>
          <w:rFonts w:hint="eastAsia"/>
        </w:rPr>
        <w:tab/>
      </w:r>
      <w:r w:rsidRPr="0064420F">
        <w:rPr>
          <w:rFonts w:hint="eastAsia"/>
        </w:rPr>
        <w:tab/>
        <w:t xml:space="preserve">   &amp;value);</w:t>
      </w:r>
      <w:r w:rsidRPr="00917AA9">
        <w:rPr>
          <w:rFonts w:hint="eastAsia"/>
          <w:color w:val="006600"/>
        </w:rPr>
        <w:t>//读取默认亮度级别</w:t>
      </w:r>
    </w:p>
    <w:p w:rsidR="0064420F" w:rsidRPr="0064420F" w:rsidRDefault="0064420F" w:rsidP="0064420F">
      <w:r w:rsidRPr="0064420F">
        <w:tab/>
      </w:r>
      <w:r w:rsidRPr="0064420F">
        <w:tab/>
        <w:t>if (ret &lt; 0)</w:t>
      </w:r>
    </w:p>
    <w:p w:rsidR="0064420F" w:rsidRPr="0064420F" w:rsidRDefault="0064420F" w:rsidP="0064420F">
      <w:r>
        <w:tab/>
      </w:r>
      <w:r>
        <w:tab/>
      </w:r>
      <w:r>
        <w:tab/>
        <w:t>return ret;</w:t>
      </w:r>
    </w:p>
    <w:p w:rsidR="0064420F" w:rsidRPr="0064420F" w:rsidRDefault="0064420F" w:rsidP="0064420F">
      <w:r w:rsidRPr="0064420F">
        <w:tab/>
      </w:r>
      <w:r w:rsidRPr="0064420F">
        <w:tab/>
        <w:t>data-&gt;dft_brightness = value;</w:t>
      </w:r>
    </w:p>
    <w:p w:rsidR="0064420F" w:rsidRPr="00917AA9" w:rsidRDefault="0064420F" w:rsidP="0064420F">
      <w:pPr>
        <w:rPr>
          <w:color w:val="006600"/>
        </w:rPr>
      </w:pPr>
      <w:r w:rsidRPr="0064420F">
        <w:rPr>
          <w:rFonts w:hint="eastAsia"/>
        </w:rPr>
        <w:tab/>
      </w:r>
      <w:r w:rsidRPr="0064420F">
        <w:rPr>
          <w:rFonts w:hint="eastAsia"/>
        </w:rPr>
        <w:tab/>
        <w:t>data-&gt;max_brightness--;</w:t>
      </w:r>
      <w:r w:rsidRPr="00917AA9">
        <w:rPr>
          <w:rFonts w:hint="eastAsia"/>
          <w:color w:val="006600"/>
        </w:rPr>
        <w:t>//最大亮度索引，数组索引是数组个数-1</w:t>
      </w:r>
    </w:p>
    <w:p w:rsidR="0064420F" w:rsidRPr="0064420F" w:rsidRDefault="0064420F" w:rsidP="0064420F">
      <w:r w:rsidRPr="0064420F">
        <w:tab/>
        <w:t>}</w:t>
      </w:r>
    </w:p>
    <w:p w:rsidR="0064420F" w:rsidRPr="0064420F" w:rsidRDefault="0064420F" w:rsidP="0064420F"/>
    <w:p w:rsidR="0064420F" w:rsidRPr="0064420F" w:rsidRDefault="0064420F" w:rsidP="0064420F">
      <w:r w:rsidRPr="0064420F">
        <w:tab/>
        <w:t>data-&gt;enable_gpio = -EINVAL;</w:t>
      </w:r>
    </w:p>
    <w:p w:rsidR="0064420F" w:rsidRPr="0064420F" w:rsidRDefault="0064420F" w:rsidP="0064420F">
      <w:r w:rsidRPr="0064420F">
        <w:tab/>
        <w:t>return 0;</w:t>
      </w:r>
    </w:p>
    <w:p w:rsidR="0064420F" w:rsidRDefault="0064420F" w:rsidP="0064420F">
      <w:r w:rsidRPr="0064420F">
        <w:t>}</w:t>
      </w:r>
    </w:p>
    <w:p w:rsidR="00F5602F" w:rsidRPr="00F5602F" w:rsidRDefault="00F5602F" w:rsidP="0064420F">
      <w:pPr>
        <w:rPr>
          <w:color w:val="006600"/>
        </w:rPr>
      </w:pPr>
      <w:r w:rsidRPr="00F5602F">
        <w:rPr>
          <w:rFonts w:hint="eastAsia"/>
          <w:color w:val="006600"/>
        </w:rPr>
        <w:t>//</w:t>
      </w:r>
      <w:r w:rsidRPr="00F5602F">
        <w:rPr>
          <w:color w:val="006600"/>
        </w:rPr>
        <w:t>probe</w:t>
      </w:r>
      <w:r w:rsidRPr="00F5602F">
        <w:rPr>
          <w:rFonts w:hint="eastAsia"/>
          <w:color w:val="006600"/>
        </w:rPr>
        <w:t>函数</w:t>
      </w:r>
    </w:p>
    <w:p w:rsidR="00B22674" w:rsidRPr="00F5602F" w:rsidRDefault="00B22674" w:rsidP="00F5602F">
      <w:pPr>
        <w:rPr>
          <w:rFonts w:hAnsiTheme="minorEastAsia"/>
          <w:szCs w:val="21"/>
        </w:rPr>
      </w:pPr>
      <w:r w:rsidRPr="00F5602F">
        <w:rPr>
          <w:rFonts w:hAnsiTheme="minorEastAsia"/>
          <w:szCs w:val="21"/>
        </w:rPr>
        <w:t>static int pwm_backlight_probe(struct platform_device *pdev)</w:t>
      </w:r>
    </w:p>
    <w:p w:rsidR="00B22674" w:rsidRPr="00F5602F" w:rsidRDefault="00B22674" w:rsidP="00F5602F">
      <w:pPr>
        <w:rPr>
          <w:rFonts w:hAnsiTheme="minorEastAsia"/>
          <w:szCs w:val="21"/>
        </w:rPr>
      </w:pPr>
      <w:r w:rsidRPr="00F5602F">
        <w:rPr>
          <w:rFonts w:hAnsiTheme="minorEastAsia"/>
          <w:szCs w:val="21"/>
        </w:rPr>
        <w:t>{</w:t>
      </w:r>
    </w:p>
    <w:p w:rsidR="00B22674" w:rsidRPr="00F5602F" w:rsidRDefault="00B22674" w:rsidP="00F5602F">
      <w:pPr>
        <w:rPr>
          <w:rFonts w:hAnsiTheme="minorEastAsia"/>
          <w:szCs w:val="21"/>
        </w:rPr>
      </w:pPr>
      <w:r w:rsidRPr="00F5602F">
        <w:rPr>
          <w:rFonts w:hAnsiTheme="minorEastAsia"/>
          <w:szCs w:val="21"/>
        </w:rPr>
        <w:tab/>
        <w:t>struct platform_pwm_backlight_data *data = dev_get_platdata(&amp;pdev-&gt;dev);</w:t>
      </w:r>
    </w:p>
    <w:p w:rsidR="00B22674" w:rsidRPr="00F5602F" w:rsidRDefault="00B22674" w:rsidP="00F5602F">
      <w:pPr>
        <w:rPr>
          <w:rFonts w:hAnsiTheme="minorEastAsia"/>
          <w:szCs w:val="21"/>
        </w:rPr>
      </w:pPr>
      <w:r w:rsidRPr="00F5602F">
        <w:rPr>
          <w:rFonts w:hAnsiTheme="minorEastAsia"/>
          <w:szCs w:val="21"/>
        </w:rPr>
        <w:tab/>
        <w:t>struct platform_pwm_backlight_data defdata;</w:t>
      </w:r>
    </w:p>
    <w:p w:rsidR="00B22674" w:rsidRPr="00F5602F" w:rsidRDefault="00B22674" w:rsidP="00F5602F">
      <w:pPr>
        <w:rPr>
          <w:rFonts w:hAnsiTheme="minorEastAsia"/>
          <w:szCs w:val="21"/>
        </w:rPr>
      </w:pPr>
      <w:r w:rsidRPr="00F5602F">
        <w:rPr>
          <w:rFonts w:hAnsiTheme="minorEastAsia"/>
          <w:szCs w:val="21"/>
        </w:rPr>
        <w:tab/>
        <w:t>struct backlight_properties props;</w:t>
      </w:r>
    </w:p>
    <w:p w:rsidR="00B22674" w:rsidRPr="00F5602F" w:rsidRDefault="00B22674" w:rsidP="00F5602F">
      <w:pPr>
        <w:rPr>
          <w:rFonts w:hAnsiTheme="minorEastAsia"/>
          <w:szCs w:val="21"/>
        </w:rPr>
      </w:pPr>
      <w:r w:rsidRPr="00F5602F">
        <w:rPr>
          <w:rFonts w:hAnsiTheme="minorEastAsia"/>
          <w:szCs w:val="21"/>
        </w:rPr>
        <w:tab/>
        <w:t>struct backlight_device *bl;</w:t>
      </w:r>
    </w:p>
    <w:p w:rsidR="00B22674" w:rsidRPr="00F5602F" w:rsidRDefault="00B22674" w:rsidP="00F5602F">
      <w:pPr>
        <w:rPr>
          <w:rFonts w:hAnsiTheme="minorEastAsia"/>
          <w:szCs w:val="21"/>
        </w:rPr>
      </w:pPr>
      <w:r w:rsidRPr="00F5602F">
        <w:rPr>
          <w:rFonts w:hAnsiTheme="minorEastAsia"/>
          <w:szCs w:val="21"/>
        </w:rPr>
        <w:tab/>
        <w:t>struct device_node *node = pdev-&gt;dev.of_node;</w:t>
      </w:r>
    </w:p>
    <w:p w:rsidR="00B22674" w:rsidRPr="00F5602F" w:rsidRDefault="00B22674" w:rsidP="00F5602F">
      <w:pPr>
        <w:rPr>
          <w:rFonts w:hAnsiTheme="minorEastAsia"/>
          <w:szCs w:val="21"/>
        </w:rPr>
      </w:pPr>
      <w:r w:rsidRPr="00F5602F">
        <w:rPr>
          <w:rFonts w:hAnsiTheme="minorEastAsia"/>
          <w:szCs w:val="21"/>
        </w:rPr>
        <w:tab/>
        <w:t>struct pwm_bl_data *pb;</w:t>
      </w:r>
    </w:p>
    <w:p w:rsidR="00B22674" w:rsidRPr="00F5602F" w:rsidRDefault="00B22674" w:rsidP="00F5602F">
      <w:pPr>
        <w:rPr>
          <w:rFonts w:hAnsiTheme="minorEastAsia"/>
          <w:szCs w:val="21"/>
        </w:rPr>
      </w:pPr>
      <w:r w:rsidRPr="00F5602F">
        <w:rPr>
          <w:rFonts w:hAnsiTheme="minorEastAsia"/>
          <w:szCs w:val="21"/>
        </w:rPr>
        <w:tab/>
        <w:t>int initial_blank = FB_BLANK_UNBLANK;</w:t>
      </w:r>
    </w:p>
    <w:p w:rsidR="00B22674" w:rsidRPr="00F5602F" w:rsidRDefault="00B22674" w:rsidP="00F5602F">
      <w:pPr>
        <w:rPr>
          <w:rFonts w:hAnsiTheme="minorEastAsia"/>
          <w:szCs w:val="21"/>
        </w:rPr>
      </w:pPr>
      <w:r w:rsidRPr="00F5602F">
        <w:rPr>
          <w:rFonts w:hAnsiTheme="minorEastAsia"/>
          <w:szCs w:val="21"/>
        </w:rPr>
        <w:tab/>
        <w:t>struct pwm_args pargs;</w:t>
      </w:r>
    </w:p>
    <w:p w:rsidR="00B22674" w:rsidRPr="00F5602F" w:rsidRDefault="00B22674" w:rsidP="00F5602F">
      <w:pPr>
        <w:rPr>
          <w:rFonts w:hAnsiTheme="minorEastAsia"/>
          <w:szCs w:val="21"/>
        </w:rPr>
      </w:pPr>
      <w:r w:rsidRPr="00F5602F">
        <w:rPr>
          <w:rFonts w:hAnsiTheme="minorEastAsia"/>
          <w:szCs w:val="21"/>
        </w:rPr>
        <w:tab/>
        <w:t>int ret;</w:t>
      </w:r>
    </w:p>
    <w:p w:rsidR="00B22674" w:rsidRPr="00F5602F" w:rsidRDefault="00F5602F" w:rsidP="00F5602F">
      <w:pPr>
        <w:rPr>
          <w:rFonts w:hAnsiTheme="minorEastAsia"/>
        </w:rPr>
      </w:pPr>
      <w:r>
        <w:tab/>
      </w:r>
      <w:r w:rsidR="00B22674" w:rsidRPr="00F5602F">
        <w:rPr>
          <w:rFonts w:hAnsiTheme="minorEastAsia"/>
        </w:rPr>
        <w:t>ret = pwm_backlight_</w:t>
      </w:r>
      <w:r w:rsidRPr="00F5602F">
        <w:rPr>
          <w:rFonts w:hAnsiTheme="minorEastAsia"/>
        </w:rPr>
        <w:t>parse_dt(&amp;pdev-&gt;dev, &amp;defdata);</w:t>
      </w:r>
    </w:p>
    <w:p w:rsidR="00B22674" w:rsidRPr="00F5602F" w:rsidRDefault="00F5602F" w:rsidP="00F5602F">
      <w:pPr>
        <w:rPr>
          <w:rFonts w:hAnsiTheme="minorEastAsia"/>
        </w:rPr>
      </w:pPr>
      <w:r>
        <w:rPr>
          <w:rFonts w:hAnsiTheme="minorEastAsia"/>
        </w:rPr>
        <w:tab/>
      </w:r>
      <w:r w:rsidR="00B22674" w:rsidRPr="00F5602F">
        <w:rPr>
          <w:rFonts w:hAnsiTheme="minorEastAsia"/>
        </w:rPr>
        <w:t>data = &amp;defdata;</w:t>
      </w:r>
    </w:p>
    <w:p w:rsidR="00B22674" w:rsidRPr="00F5602F" w:rsidRDefault="00B22674" w:rsidP="00F5602F">
      <w:pPr>
        <w:rPr>
          <w:rFonts w:hAnsiTheme="minorEastAsia"/>
          <w:szCs w:val="21"/>
        </w:rPr>
      </w:pPr>
      <w:r w:rsidRPr="00F5602F">
        <w:rPr>
          <w:rFonts w:hAnsiTheme="minorEastAsia"/>
          <w:szCs w:val="21"/>
        </w:rPr>
        <w:tab/>
        <w:t>pb = devm_kzalloc(&amp;pdev-</w:t>
      </w:r>
      <w:r w:rsidR="00F5602F">
        <w:rPr>
          <w:rFonts w:hAnsiTheme="minorEastAsia"/>
          <w:szCs w:val="21"/>
        </w:rPr>
        <w:t>&gt;dev, sizeof(*pb), GFP_KERNEL);</w:t>
      </w:r>
    </w:p>
    <w:p w:rsidR="00B22674" w:rsidRPr="00F5602F" w:rsidRDefault="00B22674" w:rsidP="00F5602F">
      <w:pPr>
        <w:rPr>
          <w:rFonts w:hAnsiTheme="minorEastAsia"/>
        </w:rPr>
      </w:pPr>
      <w:r w:rsidRPr="00F5602F">
        <w:rPr>
          <w:rFonts w:hint="eastAsia"/>
        </w:rPr>
        <w:tab/>
      </w:r>
      <w:r w:rsidRPr="00F5602F">
        <w:rPr>
          <w:rFonts w:hAnsiTheme="minorEastAsia" w:hint="eastAsia"/>
        </w:rPr>
        <w:t>if (data-&gt;levels) {//如果有亮度数组</w:t>
      </w:r>
    </w:p>
    <w:p w:rsidR="00B22674" w:rsidRPr="00F5602F" w:rsidRDefault="00B22674" w:rsidP="00F5602F">
      <w:pPr>
        <w:rPr>
          <w:rFonts w:hAnsiTheme="minorEastAsia"/>
        </w:rPr>
      </w:pPr>
      <w:r w:rsidRPr="00F5602F">
        <w:rPr>
          <w:rFonts w:hAnsiTheme="minorEastAsia"/>
        </w:rPr>
        <w:tab/>
      </w:r>
      <w:r w:rsidRPr="00F5602F">
        <w:rPr>
          <w:rFonts w:hAnsiTheme="minorEastAsia"/>
        </w:rPr>
        <w:tab/>
        <w:t>unsigned int i;</w:t>
      </w:r>
    </w:p>
    <w:p w:rsidR="00F5602F" w:rsidRPr="00F5602F" w:rsidRDefault="00F5602F" w:rsidP="00F5602F">
      <w:pPr>
        <w:rPr>
          <w:rFonts w:hAnsiTheme="minorEastAsia"/>
          <w:color w:val="006600"/>
        </w:rPr>
      </w:pPr>
      <w:r w:rsidRPr="00F5602F">
        <w:rPr>
          <w:rFonts w:hAnsiTheme="minorEastAsia"/>
        </w:rPr>
        <w:tab/>
      </w:r>
      <w:r w:rsidRPr="00F5602F">
        <w:rPr>
          <w:rFonts w:hAnsiTheme="minorEastAsia"/>
        </w:rPr>
        <w:tab/>
      </w:r>
      <w:r w:rsidRPr="00F5602F">
        <w:rPr>
          <w:rFonts w:hAnsiTheme="minorEastAsia" w:hint="eastAsia"/>
          <w:color w:val="006600"/>
        </w:rPr>
        <w:t>//找出最大亮度值，最大亮度值不一定在最后</w:t>
      </w:r>
    </w:p>
    <w:p w:rsidR="00F5602F" w:rsidRDefault="00B22674" w:rsidP="00F5602F">
      <w:pPr>
        <w:rPr>
          <w:rFonts w:hAnsiTheme="minorEastAsia"/>
        </w:rPr>
      </w:pPr>
      <w:r w:rsidRPr="00F5602F">
        <w:rPr>
          <w:rFonts w:hAnsiTheme="minorEastAsia"/>
        </w:rPr>
        <w:tab/>
      </w:r>
      <w:r w:rsidRPr="00F5602F">
        <w:rPr>
          <w:rFonts w:hAnsiTheme="minorEastAsia"/>
        </w:rPr>
        <w:tab/>
      </w:r>
      <w:r w:rsidRPr="00F5602F">
        <w:rPr>
          <w:rFonts w:hAnsiTheme="minorEastAsia" w:hint="eastAsia"/>
        </w:rPr>
        <w:t>for (i = 0; i &lt;= data-&gt;max_brightness; i++)</w:t>
      </w:r>
      <w:r w:rsidRPr="00F5602F">
        <w:rPr>
          <w:rFonts w:hAnsiTheme="minorEastAsia"/>
        </w:rPr>
        <w:tab/>
      </w:r>
      <w:r w:rsidRPr="00F5602F">
        <w:rPr>
          <w:rFonts w:hAnsiTheme="minorEastAsia"/>
        </w:rPr>
        <w:tab/>
      </w:r>
      <w:r w:rsidRPr="00F5602F">
        <w:rPr>
          <w:rFonts w:hAnsiTheme="minorEastAsia"/>
        </w:rPr>
        <w:tab/>
      </w:r>
    </w:p>
    <w:p w:rsidR="00B22674" w:rsidRPr="00F5602F" w:rsidRDefault="00B22674" w:rsidP="00F5602F">
      <w:pPr>
        <w:ind w:left="840" w:firstLine="420"/>
        <w:rPr>
          <w:rFonts w:hAnsiTheme="minorEastAsia"/>
        </w:rPr>
      </w:pPr>
      <w:r w:rsidRPr="00F5602F">
        <w:rPr>
          <w:rFonts w:hAnsiTheme="minorEastAsia"/>
        </w:rPr>
        <w:t>if (data-&gt;levels[i] &gt; pb-&gt;scale)</w:t>
      </w:r>
    </w:p>
    <w:p w:rsidR="00B22674" w:rsidRPr="00BF7120" w:rsidRDefault="00B22674" w:rsidP="00F5602F">
      <w:pPr>
        <w:rPr>
          <w:rFonts w:hAnsiTheme="minorEastAsia"/>
          <w:color w:val="006600"/>
        </w:rPr>
      </w:pPr>
      <w:r w:rsidRPr="00F5602F">
        <w:rPr>
          <w:rFonts w:hAnsiTheme="minorEastAsia" w:hint="eastAsia"/>
        </w:rPr>
        <w:tab/>
      </w:r>
      <w:r w:rsidRPr="00F5602F">
        <w:rPr>
          <w:rFonts w:hAnsiTheme="minorEastAsia" w:hint="eastAsia"/>
        </w:rPr>
        <w:tab/>
      </w:r>
      <w:r w:rsidRPr="00F5602F">
        <w:rPr>
          <w:rFonts w:hAnsiTheme="minorEastAsia" w:hint="eastAsia"/>
        </w:rPr>
        <w:tab/>
      </w:r>
      <w:r w:rsidRPr="00F5602F">
        <w:rPr>
          <w:rFonts w:hAnsiTheme="minorEastAsia" w:hint="eastAsia"/>
        </w:rPr>
        <w:tab/>
        <w:t>pb-&gt;scale = data-&gt;levels[i];</w:t>
      </w:r>
      <w:r w:rsidRPr="00BF7120">
        <w:rPr>
          <w:rFonts w:hAnsiTheme="minorEastAsia" w:hint="eastAsia"/>
          <w:color w:val="006600"/>
        </w:rPr>
        <w:t>//最大亮度值</w:t>
      </w:r>
    </w:p>
    <w:p w:rsidR="00B22674" w:rsidRPr="00F5602F" w:rsidRDefault="00B22674" w:rsidP="00F5602F">
      <w:pPr>
        <w:rPr>
          <w:rFonts w:hAnsiTheme="minorEastAsia"/>
        </w:rPr>
      </w:pPr>
      <w:r w:rsidRPr="00F5602F">
        <w:rPr>
          <w:rFonts w:hAnsiTheme="minorEastAsia"/>
        </w:rPr>
        <w:tab/>
      </w:r>
      <w:r w:rsidRPr="00F5602F">
        <w:rPr>
          <w:rFonts w:hAnsiTheme="minorEastAsia"/>
        </w:rPr>
        <w:tab/>
      </w:r>
      <w:r w:rsidR="00B05035">
        <w:rPr>
          <w:rFonts w:hAnsiTheme="minorEastAsia"/>
        </w:rPr>
        <w:tab/>
      </w:r>
      <w:r w:rsidR="00B05035">
        <w:rPr>
          <w:rFonts w:hAnsiTheme="minorEastAsia"/>
        </w:rPr>
        <w:tab/>
      </w:r>
      <w:r w:rsidRPr="00F5602F">
        <w:rPr>
          <w:rFonts w:hAnsiTheme="minorEastAsia"/>
        </w:rPr>
        <w:t>pb-&gt;levels = data-&gt;levels;</w:t>
      </w:r>
    </w:p>
    <w:p w:rsidR="00B22674" w:rsidRPr="00F5602F" w:rsidRDefault="00B22674" w:rsidP="00F5602F">
      <w:pPr>
        <w:rPr>
          <w:rFonts w:hAnsiTheme="minorEastAsia"/>
        </w:rPr>
      </w:pPr>
      <w:r w:rsidRPr="00F5602F">
        <w:rPr>
          <w:rFonts w:hAnsiTheme="minorEastAsia"/>
        </w:rPr>
        <w:tab/>
        <w:t xml:space="preserve">} </w:t>
      </w:r>
    </w:p>
    <w:p w:rsidR="00B22674" w:rsidRPr="00274782" w:rsidRDefault="00B22674" w:rsidP="00F5602F">
      <w:pPr>
        <w:rPr>
          <w:rFonts w:hAnsiTheme="minorEastAsia"/>
          <w:szCs w:val="21"/>
        </w:rPr>
      </w:pPr>
      <w:r w:rsidRPr="00F5602F">
        <w:rPr>
          <w:rFonts w:hAnsiTheme="minorEastAsia"/>
          <w:b/>
          <w:szCs w:val="21"/>
        </w:rPr>
        <w:tab/>
      </w:r>
      <w:r w:rsidR="00274782">
        <w:rPr>
          <w:rFonts w:hAnsiTheme="minorEastAsia"/>
          <w:szCs w:val="21"/>
        </w:rPr>
        <w:t>pb-&gt;dev = &amp;pdev-&gt;dev;</w:t>
      </w:r>
    </w:p>
    <w:p w:rsidR="00733106" w:rsidRDefault="00B22674" w:rsidP="00F5602F">
      <w:pPr>
        <w:rPr>
          <w:rFonts w:hAnsiTheme="minorEastAsia"/>
          <w:szCs w:val="21"/>
        </w:rPr>
      </w:pPr>
      <w:r w:rsidRPr="00274782">
        <w:rPr>
          <w:rFonts w:hAnsiTheme="minorEastAsia"/>
          <w:szCs w:val="21"/>
        </w:rPr>
        <w:tab/>
        <w:t xml:space="preserve">pb-&gt;power_supply = devm_regulator_get(&amp;pdev-&gt;dev, </w:t>
      </w:r>
      <w:r w:rsidR="00274782">
        <w:rPr>
          <w:rFonts w:hAnsiTheme="minorEastAsia"/>
          <w:szCs w:val="21"/>
        </w:rPr>
        <w:t>"power");</w:t>
      </w:r>
    </w:p>
    <w:p w:rsidR="00733106" w:rsidRPr="00733106" w:rsidRDefault="00733106" w:rsidP="00F5602F">
      <w:pPr>
        <w:rPr>
          <w:rFonts w:hAnsiTheme="minorEastAsia"/>
          <w:color w:val="006600"/>
          <w:szCs w:val="21"/>
        </w:rPr>
      </w:pPr>
      <w:r>
        <w:rPr>
          <w:rFonts w:hAnsiTheme="minorEastAsia"/>
          <w:szCs w:val="21"/>
        </w:rPr>
        <w:tab/>
      </w:r>
      <w:r w:rsidRPr="00382803">
        <w:rPr>
          <w:rFonts w:hAnsiTheme="minorEastAsia"/>
          <w:color w:val="006600"/>
          <w:szCs w:val="21"/>
        </w:rPr>
        <w:t>//</w:t>
      </w:r>
      <w:r w:rsidRPr="00382803">
        <w:rPr>
          <w:rFonts w:hAnsiTheme="minorEastAsia" w:hint="eastAsia"/>
          <w:color w:val="006600"/>
          <w:szCs w:val="21"/>
        </w:rPr>
        <w:t>获取</w:t>
      </w:r>
      <w:r w:rsidRPr="00382803">
        <w:rPr>
          <w:rFonts w:hAnsiTheme="minorEastAsia"/>
          <w:color w:val="006600"/>
          <w:szCs w:val="21"/>
        </w:rPr>
        <w:t>pwm设备</w:t>
      </w:r>
      <w:r>
        <w:rPr>
          <w:rFonts w:hAnsiTheme="minorEastAsia" w:hint="eastAsia"/>
          <w:color w:val="006600"/>
          <w:szCs w:val="21"/>
        </w:rPr>
        <w:t>，</w:t>
      </w:r>
      <w:r>
        <w:rPr>
          <w:rFonts w:hAnsiTheme="minorEastAsia"/>
          <w:color w:val="006600"/>
          <w:szCs w:val="21"/>
        </w:rPr>
        <w:t>根据设备树指示</w:t>
      </w:r>
      <w:r>
        <w:rPr>
          <w:rFonts w:hAnsiTheme="minorEastAsia" w:hint="eastAsia"/>
          <w:color w:val="006600"/>
          <w:szCs w:val="21"/>
        </w:rPr>
        <w:t>是</w:t>
      </w:r>
      <w:r>
        <w:rPr>
          <w:rFonts w:hAnsiTheme="minorEastAsia"/>
          <w:color w:val="006600"/>
          <w:szCs w:val="21"/>
        </w:rPr>
        <w:t>哪个pwm获取对该pwm</w:t>
      </w:r>
      <w:r>
        <w:rPr>
          <w:rFonts w:hAnsiTheme="minorEastAsia" w:hint="eastAsia"/>
          <w:color w:val="006600"/>
          <w:szCs w:val="21"/>
        </w:rPr>
        <w:t>操作</w:t>
      </w:r>
      <w:r>
        <w:rPr>
          <w:rFonts w:hAnsiTheme="minorEastAsia"/>
          <w:color w:val="006600"/>
          <w:szCs w:val="21"/>
        </w:rPr>
        <w:t>的函数</w:t>
      </w:r>
    </w:p>
    <w:p w:rsidR="00B22674" w:rsidRPr="00382803" w:rsidRDefault="00B22674" w:rsidP="00F5602F">
      <w:pPr>
        <w:rPr>
          <w:rFonts w:hAnsiTheme="minorEastAsia"/>
          <w:color w:val="006600"/>
          <w:szCs w:val="21"/>
        </w:rPr>
      </w:pPr>
      <w:r w:rsidRPr="00382803">
        <w:rPr>
          <w:rFonts w:hAnsiTheme="minorEastAsia"/>
          <w:szCs w:val="21"/>
        </w:rPr>
        <w:tab/>
        <w:t xml:space="preserve">pb-&gt;pwm = </w:t>
      </w:r>
      <w:r w:rsidR="00382803">
        <w:rPr>
          <w:rFonts w:hAnsiTheme="minorEastAsia"/>
          <w:szCs w:val="21"/>
        </w:rPr>
        <w:t>devm_pwm_get(&amp;pdev-&gt;dev, NULL);</w:t>
      </w:r>
    </w:p>
    <w:p w:rsidR="00733106" w:rsidRPr="00733106" w:rsidRDefault="00733106" w:rsidP="00733106">
      <w:pPr>
        <w:ind w:firstLine="420"/>
        <w:rPr>
          <w:rFonts w:hAnsiTheme="minorEastAsia"/>
          <w:color w:val="006600"/>
          <w:szCs w:val="21"/>
        </w:rPr>
      </w:pPr>
      <w:r w:rsidRPr="00733106">
        <w:rPr>
          <w:rFonts w:hAnsiTheme="minorEastAsia"/>
          <w:color w:val="006600"/>
          <w:szCs w:val="21"/>
        </w:rPr>
        <w:t>//adjust the current PWM config to the PWM arguments</w:t>
      </w:r>
    </w:p>
    <w:p w:rsidR="00B22674" w:rsidRPr="00382803" w:rsidRDefault="00382803" w:rsidP="00733106">
      <w:pPr>
        <w:ind w:firstLine="420"/>
        <w:rPr>
          <w:rFonts w:hAnsiTheme="minorEastAsia"/>
          <w:szCs w:val="21"/>
        </w:rPr>
      </w:pPr>
      <w:r>
        <w:rPr>
          <w:rFonts w:hAnsiTheme="minorEastAsia"/>
          <w:szCs w:val="21"/>
        </w:rPr>
        <w:t>pwm_adjust_config(pb-&gt;pwm);</w:t>
      </w:r>
      <w:r w:rsidR="00733106" w:rsidRPr="00733106">
        <w:rPr>
          <w:rFonts w:hAnsiTheme="minorEastAsia"/>
          <w:szCs w:val="21"/>
        </w:rPr>
        <w:t xml:space="preserve"> </w:t>
      </w:r>
    </w:p>
    <w:p w:rsidR="00B22674" w:rsidRPr="009D5E81" w:rsidRDefault="00B22674" w:rsidP="00F5602F">
      <w:pPr>
        <w:rPr>
          <w:rFonts w:hAnsiTheme="minorEastAsia"/>
          <w:color w:val="006600"/>
          <w:szCs w:val="21"/>
        </w:rPr>
      </w:pPr>
      <w:r w:rsidRPr="00F5602F">
        <w:rPr>
          <w:rFonts w:hAnsiTheme="minorEastAsia"/>
          <w:b/>
          <w:szCs w:val="21"/>
        </w:rPr>
        <w:tab/>
      </w:r>
      <w:r w:rsidRPr="00382803">
        <w:rPr>
          <w:rFonts w:hAnsiTheme="minorEastAsia"/>
          <w:szCs w:val="21"/>
        </w:rPr>
        <w:t>pwm_get_args(pb-&gt;pwm, &amp;pargs);</w:t>
      </w:r>
      <w:r w:rsidR="00733106" w:rsidRPr="009D5E81">
        <w:rPr>
          <w:rFonts w:hAnsiTheme="minorEastAsia" w:hint="eastAsia"/>
          <w:color w:val="006600"/>
          <w:szCs w:val="21"/>
        </w:rPr>
        <w:t>//获取</w:t>
      </w:r>
      <w:r w:rsidR="00733106" w:rsidRPr="009D5E81">
        <w:rPr>
          <w:rFonts w:hAnsiTheme="minorEastAsia"/>
          <w:color w:val="006600"/>
          <w:szCs w:val="21"/>
        </w:rPr>
        <w:t>设置的pwm周期和极性</w:t>
      </w:r>
    </w:p>
    <w:p w:rsidR="00B22674" w:rsidRPr="00382803" w:rsidRDefault="00B22674" w:rsidP="00F5602F">
      <w:pPr>
        <w:rPr>
          <w:rFonts w:hAnsiTheme="minorEastAsia"/>
          <w:szCs w:val="21"/>
        </w:rPr>
      </w:pPr>
      <w:r w:rsidRPr="00382803">
        <w:rPr>
          <w:rFonts w:hAnsiTheme="minorEastAsia"/>
          <w:szCs w:val="21"/>
        </w:rPr>
        <w:tab/>
        <w:t>pb-&gt;period = pargs.period;</w:t>
      </w:r>
    </w:p>
    <w:p w:rsidR="00B22674" w:rsidRPr="00382803" w:rsidRDefault="00B22674" w:rsidP="00F5602F">
      <w:pPr>
        <w:rPr>
          <w:rFonts w:hAnsiTheme="minorEastAsia"/>
          <w:szCs w:val="21"/>
        </w:rPr>
      </w:pPr>
      <w:r w:rsidRPr="00382803">
        <w:rPr>
          <w:rFonts w:hAnsiTheme="minorEastAsia"/>
          <w:szCs w:val="21"/>
        </w:rPr>
        <w:tab/>
        <w:t>if (!pb-&gt;period &amp;&amp; (data-&gt;pwm_period_ns &gt; 0))</w:t>
      </w:r>
    </w:p>
    <w:p w:rsidR="00B22674" w:rsidRPr="00382803" w:rsidRDefault="00B22674" w:rsidP="00F5602F">
      <w:pPr>
        <w:rPr>
          <w:rFonts w:hAnsiTheme="minorEastAsia"/>
          <w:szCs w:val="21"/>
        </w:rPr>
      </w:pPr>
      <w:r w:rsidRPr="00382803">
        <w:rPr>
          <w:rFonts w:hAnsiTheme="minorEastAsia"/>
          <w:szCs w:val="21"/>
        </w:rPr>
        <w:lastRenderedPageBreak/>
        <w:tab/>
      </w:r>
      <w:r w:rsidRPr="00382803">
        <w:rPr>
          <w:rFonts w:hAnsiTheme="minorEastAsia"/>
          <w:szCs w:val="21"/>
        </w:rPr>
        <w:tab/>
        <w:t>pb</w:t>
      </w:r>
      <w:r w:rsidR="00382803">
        <w:rPr>
          <w:rFonts w:hAnsiTheme="minorEastAsia"/>
          <w:szCs w:val="21"/>
        </w:rPr>
        <w:t>-&gt;period = data-&gt;pwm_period_ns;</w:t>
      </w:r>
    </w:p>
    <w:p w:rsidR="00B22674" w:rsidRPr="00382803" w:rsidRDefault="00B22674" w:rsidP="00F5602F">
      <w:pPr>
        <w:rPr>
          <w:rFonts w:hAnsiTheme="minorEastAsia"/>
          <w:szCs w:val="21"/>
        </w:rPr>
      </w:pPr>
      <w:r w:rsidRPr="00382803">
        <w:rPr>
          <w:rFonts w:hAnsiTheme="minorEastAsia"/>
          <w:szCs w:val="21"/>
        </w:rPr>
        <w:tab/>
        <w:t>pb-&gt;lth_brightness = data-&gt;lth_brightness * (pb-&gt;period / pb-&gt;scale);</w:t>
      </w:r>
    </w:p>
    <w:p w:rsidR="00B22674" w:rsidRPr="00382803" w:rsidRDefault="00B22674" w:rsidP="00F5602F">
      <w:pPr>
        <w:rPr>
          <w:rFonts w:hAnsiTheme="minorEastAsia"/>
          <w:szCs w:val="21"/>
        </w:rPr>
      </w:pPr>
    </w:p>
    <w:p w:rsidR="00B22674" w:rsidRPr="00382803" w:rsidRDefault="00B22674" w:rsidP="00F5602F">
      <w:pPr>
        <w:rPr>
          <w:rFonts w:hAnsiTheme="minorEastAsia"/>
          <w:szCs w:val="21"/>
        </w:rPr>
      </w:pPr>
      <w:r w:rsidRPr="00382803">
        <w:rPr>
          <w:rFonts w:hAnsiTheme="minorEastAsia"/>
          <w:szCs w:val="21"/>
        </w:rPr>
        <w:tab/>
        <w:t>memset(&amp;props, 0, sizeof(struct backlight_properties));</w:t>
      </w:r>
    </w:p>
    <w:p w:rsidR="00B22674" w:rsidRPr="00382803" w:rsidRDefault="00B22674" w:rsidP="00F5602F">
      <w:pPr>
        <w:rPr>
          <w:rFonts w:hAnsiTheme="minorEastAsia"/>
          <w:szCs w:val="21"/>
        </w:rPr>
      </w:pPr>
      <w:r w:rsidRPr="00382803">
        <w:rPr>
          <w:rFonts w:hAnsiTheme="minorEastAsia"/>
          <w:szCs w:val="21"/>
        </w:rPr>
        <w:tab/>
        <w:t>props.type = BACKLIGHT_RAW;</w:t>
      </w:r>
    </w:p>
    <w:p w:rsidR="00B22674" w:rsidRDefault="00B22674" w:rsidP="00F5602F">
      <w:pPr>
        <w:rPr>
          <w:rFonts w:hAnsiTheme="minorEastAsia"/>
          <w:szCs w:val="21"/>
        </w:rPr>
      </w:pPr>
      <w:r w:rsidRPr="00382803">
        <w:rPr>
          <w:rFonts w:hAnsiTheme="minorEastAsia"/>
          <w:szCs w:val="21"/>
        </w:rPr>
        <w:tab/>
        <w:t>props.max_brightness = data-&gt;max_brightness;</w:t>
      </w:r>
    </w:p>
    <w:p w:rsidR="009106FC" w:rsidRPr="00382803" w:rsidRDefault="009106FC" w:rsidP="00F5602F">
      <w:pPr>
        <w:rPr>
          <w:rFonts w:hAnsiTheme="minorEastAsia"/>
          <w:szCs w:val="21"/>
        </w:rPr>
      </w:pPr>
      <w:r>
        <w:rPr>
          <w:rFonts w:hAnsiTheme="minorEastAsia"/>
          <w:szCs w:val="21"/>
        </w:rPr>
        <w:tab/>
      </w:r>
      <w:r w:rsidRPr="009106FC">
        <w:rPr>
          <w:rFonts w:hAnsiTheme="minorEastAsia" w:hint="eastAsia"/>
          <w:color w:val="006600"/>
          <w:szCs w:val="21"/>
        </w:rPr>
        <w:t>//注册</w:t>
      </w:r>
      <w:r w:rsidRPr="009106FC">
        <w:rPr>
          <w:rFonts w:hAnsiTheme="minorEastAsia"/>
          <w:color w:val="006600"/>
          <w:szCs w:val="21"/>
        </w:rPr>
        <w:t>背光设备</w:t>
      </w:r>
      <w:r w:rsidR="00AE5624">
        <w:rPr>
          <w:rFonts w:hAnsiTheme="minorEastAsia" w:hint="eastAsia"/>
          <w:color w:val="006600"/>
          <w:szCs w:val="21"/>
        </w:rPr>
        <w:t>，back</w:t>
      </w:r>
      <w:r w:rsidR="00AE5624">
        <w:rPr>
          <w:rFonts w:hAnsiTheme="minorEastAsia"/>
          <w:color w:val="006600"/>
          <w:szCs w:val="21"/>
        </w:rPr>
        <w:t>light</w:t>
      </w:r>
      <w:r w:rsidR="00AE5624">
        <w:rPr>
          <w:rFonts w:hAnsiTheme="minorEastAsia" w:hint="eastAsia"/>
          <w:color w:val="006600"/>
          <w:szCs w:val="21"/>
        </w:rPr>
        <w:t>里面</w:t>
      </w:r>
      <w:r w:rsidR="00AE5624">
        <w:rPr>
          <w:rFonts w:hAnsiTheme="minorEastAsia"/>
          <w:color w:val="006600"/>
          <w:szCs w:val="21"/>
        </w:rPr>
        <w:t>设置</w:t>
      </w: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 = backlight_device_register(dev_name(&amp;pdev-&gt;dev), &amp;pdev-&gt;dev, pb,</w:t>
      </w:r>
    </w:p>
    <w:p w:rsidR="00B22674" w:rsidRPr="006404BF" w:rsidRDefault="00B22674" w:rsidP="009106FC">
      <w:pPr>
        <w:rPr>
          <w:rFonts w:hAnsiTheme="minorEastAsia"/>
          <w:szCs w:val="21"/>
        </w:rPr>
      </w:pPr>
      <w:r w:rsidRPr="00F5602F">
        <w:rPr>
          <w:rFonts w:hAnsiTheme="minorEastAsia"/>
          <w:b/>
          <w:szCs w:val="21"/>
        </w:rPr>
        <w:tab/>
      </w:r>
      <w:r w:rsidRPr="00F5602F">
        <w:rPr>
          <w:rFonts w:hAnsiTheme="minorEastAsia"/>
          <w:b/>
          <w:szCs w:val="21"/>
        </w:rPr>
        <w:tab/>
      </w:r>
      <w:r w:rsidRPr="00F5602F">
        <w:rPr>
          <w:rFonts w:hAnsiTheme="minorEastAsia"/>
          <w:b/>
          <w:szCs w:val="21"/>
        </w:rPr>
        <w:tab/>
      </w:r>
      <w:r w:rsidRPr="00F5602F">
        <w:rPr>
          <w:rFonts w:hAnsiTheme="minorEastAsia"/>
          <w:b/>
          <w:szCs w:val="21"/>
        </w:rPr>
        <w:tab/>
        <w:t xml:space="preserve">      </w:t>
      </w:r>
      <w:r w:rsidR="006404BF">
        <w:rPr>
          <w:rFonts w:hAnsiTheme="minorEastAsia"/>
          <w:szCs w:val="21"/>
        </w:rPr>
        <w:t xml:space="preserve"> &amp;pwm_backlight_ops, &amp;props);</w:t>
      </w:r>
    </w:p>
    <w:p w:rsidR="00B22674" w:rsidRPr="00F5602F" w:rsidRDefault="00B22674" w:rsidP="00F5602F">
      <w:pPr>
        <w:rPr>
          <w:rFonts w:hAnsiTheme="minorEastAsia"/>
          <w:b/>
          <w:szCs w:val="21"/>
        </w:rPr>
      </w:pPr>
    </w:p>
    <w:p w:rsidR="00B22674" w:rsidRPr="006404BF" w:rsidRDefault="00B22674" w:rsidP="00F5602F">
      <w:pPr>
        <w:rPr>
          <w:rFonts w:hAnsiTheme="minorEastAsia"/>
          <w:szCs w:val="21"/>
        </w:rPr>
      </w:pPr>
      <w:r w:rsidRPr="00F5602F">
        <w:rPr>
          <w:rFonts w:hAnsiTheme="minorEastAsia"/>
          <w:b/>
          <w:szCs w:val="21"/>
        </w:rPr>
        <w:tab/>
      </w:r>
      <w:r w:rsidRPr="006404BF">
        <w:rPr>
          <w:rFonts w:hAnsiTheme="minorEastAsia"/>
          <w:szCs w:val="21"/>
        </w:rPr>
        <w:t>bl-&gt;props.brightness = data-&gt;dft_brightness;</w:t>
      </w:r>
    </w:p>
    <w:p w:rsidR="00B22674" w:rsidRPr="006404BF" w:rsidRDefault="00B22674" w:rsidP="00F5602F">
      <w:pPr>
        <w:rPr>
          <w:rFonts w:hAnsiTheme="minorEastAsia"/>
          <w:szCs w:val="21"/>
        </w:rPr>
      </w:pPr>
      <w:r w:rsidRPr="006404BF">
        <w:rPr>
          <w:rFonts w:hAnsiTheme="minorEastAsia"/>
          <w:szCs w:val="21"/>
        </w:rPr>
        <w:tab/>
        <w:t>bl-&gt;props.power = initial_blank;</w:t>
      </w:r>
    </w:p>
    <w:p w:rsidR="00B22674" w:rsidRPr="006404BF" w:rsidRDefault="006404BF" w:rsidP="00F5602F">
      <w:pPr>
        <w:rPr>
          <w:rFonts w:hAnsiTheme="minorEastAsia"/>
          <w:szCs w:val="21"/>
        </w:rPr>
      </w:pPr>
      <w:r>
        <w:rPr>
          <w:rFonts w:hAnsiTheme="minorEastAsia"/>
          <w:szCs w:val="21"/>
        </w:rPr>
        <w:tab/>
        <w:t>backlight_update_status(bl);</w:t>
      </w:r>
    </w:p>
    <w:p w:rsidR="00B22674" w:rsidRPr="006404BF" w:rsidRDefault="00B22674" w:rsidP="00F5602F">
      <w:pPr>
        <w:rPr>
          <w:rFonts w:hAnsiTheme="minorEastAsia"/>
          <w:szCs w:val="21"/>
        </w:rPr>
      </w:pPr>
      <w:r w:rsidRPr="006404BF">
        <w:rPr>
          <w:rFonts w:hAnsiTheme="minorEastAsia"/>
          <w:szCs w:val="21"/>
        </w:rPr>
        <w:tab/>
        <w:t>platform_set_drvdata(pdev, bl);</w:t>
      </w:r>
    </w:p>
    <w:p w:rsidR="00B22674" w:rsidRPr="006404BF" w:rsidRDefault="00B22674" w:rsidP="00F5602F">
      <w:pPr>
        <w:rPr>
          <w:rFonts w:hAnsiTheme="minorEastAsia"/>
          <w:szCs w:val="21"/>
        </w:rPr>
      </w:pPr>
      <w:r w:rsidRPr="006404BF">
        <w:rPr>
          <w:rFonts w:hAnsiTheme="minorEastAsia"/>
          <w:szCs w:val="21"/>
        </w:rPr>
        <w:tab/>
        <w:t>return 0;</w:t>
      </w:r>
    </w:p>
    <w:p w:rsidR="00B22674" w:rsidRDefault="006404BF" w:rsidP="00F5602F">
      <w:pPr>
        <w:rPr>
          <w:rFonts w:hAnsiTheme="minorEastAsia"/>
          <w:b/>
          <w:szCs w:val="21"/>
        </w:rPr>
      </w:pPr>
      <w:r>
        <w:rPr>
          <w:rFonts w:hAnsiTheme="minorEastAsia"/>
          <w:b/>
          <w:szCs w:val="21"/>
        </w:rPr>
        <w:t>}</w:t>
      </w:r>
    </w:p>
    <w:p w:rsidR="00164D67" w:rsidRDefault="00F91BB1" w:rsidP="00F5602F">
      <w:pPr>
        <w:rPr>
          <w:rFonts w:hAnsiTheme="minorEastAsia"/>
          <w:color w:val="006600"/>
          <w:szCs w:val="21"/>
        </w:rPr>
      </w:pPr>
      <w:r>
        <w:rPr>
          <w:rFonts w:hAnsiTheme="minorEastAsia" w:hint="eastAsia"/>
          <w:color w:val="006600"/>
          <w:szCs w:val="21"/>
        </w:rPr>
        <w:t>/</w:t>
      </w:r>
      <w:r>
        <w:rPr>
          <w:rFonts w:hAnsiTheme="minorEastAsia"/>
          <w:color w:val="006600"/>
          <w:szCs w:val="21"/>
        </w:rPr>
        <w:t>*</w:t>
      </w:r>
      <w:r w:rsidR="00164D67" w:rsidRPr="00164D67">
        <w:rPr>
          <w:rFonts w:hAnsiTheme="minorEastAsia" w:hint="eastAsia"/>
          <w:color w:val="006600"/>
          <w:szCs w:val="21"/>
        </w:rPr>
        <w:t>如何</w:t>
      </w:r>
      <w:r w:rsidR="00164D67" w:rsidRPr="00164D67">
        <w:rPr>
          <w:rFonts w:hAnsiTheme="minorEastAsia"/>
          <w:color w:val="006600"/>
          <w:szCs w:val="21"/>
        </w:rPr>
        <w:t>获取一个Pwm设备</w:t>
      </w:r>
      <w:r w:rsidR="00164D67" w:rsidRPr="00164D67">
        <w:rPr>
          <w:rFonts w:hAnsiTheme="minorEastAsia" w:hint="eastAsia"/>
          <w:color w:val="006600"/>
          <w:szCs w:val="21"/>
        </w:rPr>
        <w:t xml:space="preserve"> </w:t>
      </w:r>
    </w:p>
    <w:p w:rsidR="00F91BB1" w:rsidRDefault="00F91BB1" w:rsidP="00F5602F">
      <w:pPr>
        <w:rPr>
          <w:rFonts w:hAnsiTheme="minorEastAsia"/>
          <w:color w:val="006600"/>
          <w:szCs w:val="21"/>
        </w:rPr>
      </w:pPr>
      <w:r>
        <w:rPr>
          <w:rFonts w:hAnsiTheme="minorEastAsia" w:hint="eastAsia"/>
          <w:color w:val="006600"/>
          <w:szCs w:val="21"/>
        </w:rPr>
        <w:t>获取</w:t>
      </w:r>
      <w:r>
        <w:rPr>
          <w:rFonts w:hAnsiTheme="minorEastAsia"/>
          <w:color w:val="006600"/>
          <w:szCs w:val="21"/>
        </w:rPr>
        <w:t>pwm设备就是获取到了</w:t>
      </w:r>
      <w:r>
        <w:rPr>
          <w:rFonts w:hAnsiTheme="minorEastAsia" w:hint="eastAsia"/>
          <w:color w:val="006600"/>
          <w:szCs w:val="21"/>
        </w:rPr>
        <w:t>设备寄存器</w:t>
      </w:r>
      <w:r>
        <w:rPr>
          <w:rFonts w:hAnsiTheme="minorEastAsia"/>
          <w:color w:val="006600"/>
          <w:szCs w:val="21"/>
        </w:rPr>
        <w:t>的操作函数</w:t>
      </w:r>
      <w:r>
        <w:rPr>
          <w:rFonts w:hAnsiTheme="minorEastAsia" w:hint="eastAsia"/>
          <w:color w:val="006600"/>
          <w:szCs w:val="21"/>
        </w:rPr>
        <w:t>，</w:t>
      </w:r>
      <w:r>
        <w:rPr>
          <w:rFonts w:hAnsiTheme="minorEastAsia"/>
          <w:color w:val="006600"/>
          <w:szCs w:val="21"/>
        </w:rPr>
        <w:t>这些都是由内核函数隐形的</w:t>
      </w:r>
      <w:r>
        <w:rPr>
          <w:rFonts w:hAnsiTheme="minorEastAsia" w:hint="eastAsia"/>
          <w:color w:val="006600"/>
          <w:szCs w:val="21"/>
        </w:rPr>
        <w:t>调用</w:t>
      </w:r>
      <w:r>
        <w:rPr>
          <w:rFonts w:hAnsiTheme="minorEastAsia"/>
          <w:color w:val="006600"/>
          <w:szCs w:val="21"/>
        </w:rPr>
        <w:t>。</w:t>
      </w:r>
    </w:p>
    <w:p w:rsidR="00F91BB1" w:rsidRPr="00F91BB1" w:rsidRDefault="00F91BB1" w:rsidP="00F5602F">
      <w:pPr>
        <w:rPr>
          <w:rFonts w:hAnsiTheme="minorEastAsia"/>
          <w:color w:val="006600"/>
          <w:szCs w:val="21"/>
        </w:rPr>
      </w:pPr>
      <w:r>
        <w:rPr>
          <w:rFonts w:hAnsiTheme="minorEastAsia" w:hint="eastAsia"/>
          <w:color w:val="006600"/>
          <w:szCs w:val="21"/>
        </w:rPr>
        <w:t>操作</w:t>
      </w:r>
      <w:r>
        <w:rPr>
          <w:rFonts w:hAnsiTheme="minorEastAsia"/>
          <w:color w:val="006600"/>
          <w:szCs w:val="21"/>
        </w:rPr>
        <w:t>函数是芯片初始化的时候注册的。</w:t>
      </w:r>
    </w:p>
    <w:p w:rsidR="00F91BB1" w:rsidRDefault="00F91BB1" w:rsidP="00F5602F">
      <w:pPr>
        <w:rPr>
          <w:rFonts w:hAnsiTheme="minorEastAsia"/>
          <w:color w:val="006600"/>
          <w:szCs w:val="21"/>
        </w:rPr>
      </w:pPr>
      <w:r>
        <w:rPr>
          <w:rFonts w:hAnsiTheme="minorEastAsia"/>
          <w:color w:val="006600"/>
          <w:szCs w:val="21"/>
        </w:rPr>
        <w:t>*/</w:t>
      </w:r>
    </w:p>
    <w:p w:rsidR="00F91BB1" w:rsidRPr="00F91BB1" w:rsidRDefault="00F91BB1" w:rsidP="00F5602F">
      <w:pPr>
        <w:rPr>
          <w:rFonts w:hAnsiTheme="minorEastAsia"/>
          <w:color w:val="006600"/>
          <w:szCs w:val="21"/>
        </w:rPr>
      </w:pPr>
    </w:p>
    <w:p w:rsidR="00164D67" w:rsidRPr="00164D67" w:rsidRDefault="00164D67" w:rsidP="00164D67">
      <w:pPr>
        <w:rPr>
          <w:rFonts w:hAnsiTheme="minorEastAsia"/>
          <w:szCs w:val="21"/>
        </w:rPr>
      </w:pPr>
      <w:r w:rsidRPr="00164D67">
        <w:rPr>
          <w:rFonts w:hAnsiTheme="minorEastAsia"/>
          <w:szCs w:val="21"/>
        </w:rPr>
        <w:t>struct pwm_args {</w:t>
      </w:r>
    </w:p>
    <w:p w:rsidR="00164D67" w:rsidRPr="00164D67" w:rsidRDefault="00164D67" w:rsidP="00164D67">
      <w:pPr>
        <w:rPr>
          <w:rFonts w:hAnsiTheme="minorEastAsia"/>
          <w:szCs w:val="21"/>
        </w:rPr>
      </w:pPr>
      <w:r w:rsidRPr="00164D67">
        <w:rPr>
          <w:rFonts w:hAnsiTheme="minorEastAsia"/>
          <w:szCs w:val="21"/>
        </w:rPr>
        <w:tab/>
        <w:t>unsigned int period;</w:t>
      </w:r>
    </w:p>
    <w:p w:rsidR="00164D67" w:rsidRPr="00164D67" w:rsidRDefault="00164D67" w:rsidP="00164D67">
      <w:pPr>
        <w:rPr>
          <w:rFonts w:hAnsiTheme="minorEastAsia"/>
          <w:szCs w:val="21"/>
        </w:rPr>
      </w:pPr>
      <w:r w:rsidRPr="00164D67">
        <w:rPr>
          <w:rFonts w:hAnsiTheme="minorEastAsia"/>
          <w:szCs w:val="21"/>
        </w:rPr>
        <w:tab/>
        <w:t>enum pwm_polarity polarity;</w:t>
      </w:r>
    </w:p>
    <w:p w:rsidR="00164D67" w:rsidRPr="00164D67" w:rsidRDefault="00164D67" w:rsidP="00164D67">
      <w:pPr>
        <w:rPr>
          <w:rFonts w:hAnsiTheme="minorEastAsia"/>
          <w:szCs w:val="21"/>
        </w:rPr>
      </w:pPr>
      <w:r w:rsidRPr="00164D67">
        <w:rPr>
          <w:rFonts w:hAnsiTheme="minorEastAsia"/>
          <w:szCs w:val="21"/>
        </w:rPr>
        <w:t>};</w:t>
      </w:r>
    </w:p>
    <w:p w:rsidR="00164D67" w:rsidRPr="00164D67" w:rsidRDefault="00164D67" w:rsidP="00164D67">
      <w:pPr>
        <w:rPr>
          <w:rFonts w:hAnsiTheme="minorEastAsia"/>
          <w:szCs w:val="21"/>
        </w:rPr>
      </w:pPr>
      <w:r w:rsidRPr="00164D67">
        <w:rPr>
          <w:rFonts w:hAnsiTheme="minorEastAsia"/>
          <w:szCs w:val="21"/>
        </w:rPr>
        <w:t>struct pwm_device {</w:t>
      </w:r>
    </w:p>
    <w:p w:rsidR="00164D67" w:rsidRPr="00164D67" w:rsidRDefault="00164D67" w:rsidP="00164D67">
      <w:pPr>
        <w:rPr>
          <w:rFonts w:hAnsiTheme="minorEastAsia"/>
          <w:szCs w:val="21"/>
        </w:rPr>
      </w:pPr>
      <w:r w:rsidRPr="00164D67">
        <w:rPr>
          <w:rFonts w:hAnsiTheme="minorEastAsia"/>
          <w:szCs w:val="21"/>
        </w:rPr>
        <w:tab/>
        <w:t>const char *label;</w:t>
      </w:r>
    </w:p>
    <w:p w:rsidR="00164D67" w:rsidRPr="00164D67" w:rsidRDefault="00164D67" w:rsidP="00164D67">
      <w:pPr>
        <w:rPr>
          <w:rFonts w:hAnsiTheme="minorEastAsia"/>
          <w:szCs w:val="21"/>
        </w:rPr>
      </w:pPr>
      <w:r w:rsidRPr="00164D67">
        <w:rPr>
          <w:rFonts w:hAnsiTheme="minorEastAsia"/>
          <w:szCs w:val="21"/>
        </w:rPr>
        <w:tab/>
        <w:t>unsigned long flags;</w:t>
      </w:r>
    </w:p>
    <w:p w:rsidR="00164D67" w:rsidRPr="00164D67" w:rsidRDefault="00164D67" w:rsidP="00164D67">
      <w:pPr>
        <w:rPr>
          <w:rFonts w:hAnsiTheme="minorEastAsia"/>
          <w:szCs w:val="21"/>
        </w:rPr>
      </w:pPr>
      <w:r w:rsidRPr="00164D67">
        <w:rPr>
          <w:rFonts w:hAnsiTheme="minorEastAsia"/>
          <w:szCs w:val="21"/>
        </w:rPr>
        <w:tab/>
        <w:t>unsigned int hwpwm;</w:t>
      </w:r>
    </w:p>
    <w:p w:rsidR="00164D67" w:rsidRPr="00164D67" w:rsidRDefault="00164D67" w:rsidP="00164D67">
      <w:pPr>
        <w:rPr>
          <w:rFonts w:hAnsiTheme="minorEastAsia"/>
          <w:szCs w:val="21"/>
        </w:rPr>
      </w:pPr>
      <w:r w:rsidRPr="00164D67">
        <w:rPr>
          <w:rFonts w:hAnsiTheme="minorEastAsia"/>
          <w:szCs w:val="21"/>
        </w:rPr>
        <w:tab/>
        <w:t>unsigned int pwm;</w:t>
      </w:r>
    </w:p>
    <w:p w:rsidR="00164D67" w:rsidRPr="00164D67" w:rsidRDefault="00164D67" w:rsidP="00164D67">
      <w:pPr>
        <w:rPr>
          <w:rFonts w:hAnsiTheme="minorEastAsia"/>
          <w:szCs w:val="21"/>
        </w:rPr>
      </w:pPr>
      <w:r w:rsidRPr="00164D67">
        <w:rPr>
          <w:rFonts w:hAnsiTheme="minorEastAsia"/>
          <w:szCs w:val="21"/>
        </w:rPr>
        <w:tab/>
        <w:t>struct pwm_chip *chip;</w:t>
      </w:r>
    </w:p>
    <w:p w:rsidR="00164D67" w:rsidRPr="00164D67" w:rsidRDefault="00164D67" w:rsidP="00164D67">
      <w:pPr>
        <w:rPr>
          <w:rFonts w:hAnsiTheme="minorEastAsia"/>
          <w:szCs w:val="21"/>
        </w:rPr>
      </w:pPr>
      <w:r>
        <w:rPr>
          <w:rFonts w:hAnsiTheme="minorEastAsia"/>
          <w:szCs w:val="21"/>
        </w:rPr>
        <w:tab/>
        <w:t>void *chip_data;</w:t>
      </w:r>
    </w:p>
    <w:p w:rsidR="00164D67" w:rsidRPr="00164D67" w:rsidRDefault="00164D67" w:rsidP="00164D67">
      <w:pPr>
        <w:rPr>
          <w:rFonts w:hAnsiTheme="minorEastAsia"/>
          <w:szCs w:val="21"/>
        </w:rPr>
      </w:pPr>
      <w:r w:rsidRPr="00164D67">
        <w:rPr>
          <w:rFonts w:hAnsiTheme="minorEastAsia"/>
          <w:szCs w:val="21"/>
        </w:rPr>
        <w:tab/>
        <w:t>struct pwm_args args;</w:t>
      </w:r>
    </w:p>
    <w:p w:rsidR="00164D67" w:rsidRPr="00164D67" w:rsidRDefault="00164D67" w:rsidP="00164D67">
      <w:pPr>
        <w:rPr>
          <w:rFonts w:hAnsiTheme="minorEastAsia"/>
          <w:szCs w:val="21"/>
        </w:rPr>
      </w:pPr>
      <w:r w:rsidRPr="00164D67">
        <w:rPr>
          <w:rFonts w:hAnsiTheme="minorEastAsia"/>
          <w:szCs w:val="21"/>
        </w:rPr>
        <w:tab/>
        <w:t>struct pwm_state state;</w:t>
      </w:r>
    </w:p>
    <w:p w:rsidR="00164D67" w:rsidRDefault="00164D67" w:rsidP="00164D67">
      <w:pPr>
        <w:rPr>
          <w:rFonts w:hAnsiTheme="minorEastAsia"/>
          <w:szCs w:val="21"/>
        </w:rPr>
      </w:pPr>
      <w:r w:rsidRPr="00164D67">
        <w:rPr>
          <w:rFonts w:hAnsiTheme="minorEastAsia"/>
          <w:szCs w:val="21"/>
        </w:rPr>
        <w:t>};</w:t>
      </w:r>
    </w:p>
    <w:p w:rsidR="008A2AF0" w:rsidRPr="00164D67" w:rsidRDefault="008A2AF0" w:rsidP="00164D67">
      <w:pPr>
        <w:rPr>
          <w:rFonts w:hAnsiTheme="minorEastAsia"/>
          <w:szCs w:val="21"/>
        </w:rPr>
      </w:pPr>
      <w:r>
        <w:rPr>
          <w:rFonts w:hAnsiTheme="minorEastAsia"/>
          <w:szCs w:val="21"/>
        </w:rPr>
        <w:t>devm_pwm_get(&amp;pdev-&gt;dev, NULL);</w:t>
      </w:r>
    </w:p>
    <w:p w:rsidR="00164D67" w:rsidRPr="00164D67" w:rsidRDefault="00164D67" w:rsidP="008A2AF0">
      <w:pPr>
        <w:ind w:firstLine="420"/>
        <w:rPr>
          <w:rFonts w:hAnsiTheme="minorEastAsia"/>
          <w:szCs w:val="21"/>
        </w:rPr>
      </w:pPr>
      <w:r w:rsidRPr="00164D67">
        <w:rPr>
          <w:rFonts w:hAnsiTheme="minorEastAsia"/>
          <w:szCs w:val="21"/>
        </w:rPr>
        <w:t>pwm = pwm_get(dev, con_id);</w:t>
      </w:r>
    </w:p>
    <w:p w:rsidR="008A2AF0" w:rsidRPr="008A2AF0" w:rsidRDefault="008A2AF0" w:rsidP="00164D67">
      <w:pPr>
        <w:rPr>
          <w:rFonts w:hAnsiTheme="minorEastAsia"/>
          <w:szCs w:val="21"/>
        </w:rPr>
      </w:pPr>
      <w:r>
        <w:rPr>
          <w:rFonts w:hAnsiTheme="minorEastAsia"/>
          <w:szCs w:val="21"/>
        </w:rPr>
        <w:t xml:space="preserve">  </w:t>
      </w:r>
      <w:r>
        <w:rPr>
          <w:rFonts w:hAnsiTheme="minorEastAsia"/>
          <w:szCs w:val="21"/>
        </w:rPr>
        <w:tab/>
      </w:r>
      <w:r>
        <w:rPr>
          <w:rFonts w:hAnsiTheme="minorEastAsia"/>
          <w:szCs w:val="21"/>
        </w:rPr>
        <w:tab/>
      </w:r>
      <w:r w:rsidRPr="008A2AF0">
        <w:rPr>
          <w:rFonts w:hAnsiTheme="minorEastAsia"/>
          <w:szCs w:val="21"/>
        </w:rPr>
        <w:t>device *pwm_get(struct device *dev, const char *con_id)</w:t>
      </w:r>
    </w:p>
    <w:p w:rsidR="00481CA2" w:rsidRDefault="008A2AF0" w:rsidP="00164D67">
      <w:pPr>
        <w:rPr>
          <w:rFonts w:hAnsiTheme="minorEastAsia"/>
          <w:szCs w:val="21"/>
        </w:rPr>
      </w:pPr>
      <w:r w:rsidRPr="008A2AF0">
        <w:rPr>
          <w:rFonts w:hAnsiTheme="minorEastAsia"/>
          <w:szCs w:val="21"/>
        </w:rPr>
        <w:tab/>
      </w:r>
      <w:r>
        <w:rPr>
          <w:rFonts w:hAnsiTheme="minorEastAsia"/>
          <w:szCs w:val="21"/>
        </w:rPr>
        <w:tab/>
      </w:r>
      <w:r>
        <w:rPr>
          <w:rFonts w:hAnsiTheme="minorEastAsia"/>
          <w:szCs w:val="21"/>
        </w:rPr>
        <w:tab/>
      </w:r>
      <w:r w:rsidR="003520E1">
        <w:rPr>
          <w:rFonts w:hAnsiTheme="minorEastAsia"/>
          <w:szCs w:val="21"/>
        </w:rPr>
        <w:t>of</w:t>
      </w:r>
      <w:r w:rsidR="007C2C6D">
        <w:rPr>
          <w:rFonts w:hAnsiTheme="minorEastAsia"/>
          <w:szCs w:val="21"/>
        </w:rPr>
        <w:t>_pwm</w:t>
      </w:r>
      <w:r w:rsidRPr="008A2AF0">
        <w:rPr>
          <w:rFonts w:hAnsiTheme="minorEastAsia"/>
          <w:szCs w:val="21"/>
        </w:rPr>
        <w:t>_get(dev-&gt;of_node, con_id);</w:t>
      </w:r>
    </w:p>
    <w:p w:rsidR="00630DC0" w:rsidRDefault="00B96D07" w:rsidP="0093228D">
      <w:pPr>
        <w:rPr>
          <w:rFonts w:hAnsiTheme="minorEastAsia"/>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sidR="0093228D" w:rsidRPr="0093228D">
        <w:rPr>
          <w:rFonts w:hAnsiTheme="minorEastAsia"/>
          <w:szCs w:val="21"/>
        </w:rPr>
        <w:t>of_parse_phandle_with_args(n</w:t>
      </w:r>
      <w:r w:rsidR="00630DC0">
        <w:rPr>
          <w:rFonts w:hAnsiTheme="minorEastAsia"/>
          <w:szCs w:val="21"/>
        </w:rPr>
        <w:t xml:space="preserve">p, "pwms", "#pwm-cells", </w:t>
      </w:r>
    </w:p>
    <w:p w:rsidR="0093228D" w:rsidRDefault="00630DC0" w:rsidP="0093228D">
      <w:pPr>
        <w:rPr>
          <w:rFonts w:hAnsiTheme="minorEastAsia"/>
          <w:color w:val="006600"/>
          <w:szCs w:val="21"/>
        </w:rPr>
      </w:pP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r>
      <w:r>
        <w:rPr>
          <w:rFonts w:hAnsiTheme="minorEastAsia"/>
          <w:szCs w:val="21"/>
        </w:rPr>
        <w:tab/>
        <w:t>index,</w:t>
      </w:r>
      <w:r w:rsidR="0093228D" w:rsidRPr="0093228D">
        <w:rPr>
          <w:rFonts w:hAnsiTheme="minorEastAsia"/>
          <w:szCs w:val="21"/>
        </w:rPr>
        <w:t>&amp;args);</w:t>
      </w:r>
      <w:r w:rsidR="00060E37" w:rsidRPr="00B96D07">
        <w:rPr>
          <w:rFonts w:hAnsiTheme="minorEastAsia" w:hint="eastAsia"/>
          <w:color w:val="006600"/>
          <w:szCs w:val="21"/>
        </w:rPr>
        <w:t>//解析</w:t>
      </w:r>
      <w:r w:rsidR="00060E37" w:rsidRPr="00B96D07">
        <w:rPr>
          <w:rFonts w:hAnsiTheme="minorEastAsia"/>
          <w:color w:val="006600"/>
          <w:szCs w:val="21"/>
        </w:rPr>
        <w:t>属性值</w:t>
      </w:r>
    </w:p>
    <w:p w:rsidR="00B94203" w:rsidRPr="00B94203" w:rsidRDefault="00B94203" w:rsidP="00B94203">
      <w:pPr>
        <w:rPr>
          <w:rFonts w:hAnsiTheme="minorEastAsia"/>
          <w:szCs w:val="21"/>
        </w:rPr>
      </w:pPr>
      <w:r>
        <w:rPr>
          <w:rFonts w:hAnsiTheme="minorEastAsia"/>
          <w:color w:val="006600"/>
          <w:szCs w:val="21"/>
        </w:rPr>
        <w:tab/>
      </w:r>
      <w:r>
        <w:rPr>
          <w:rFonts w:hAnsiTheme="minorEastAsia"/>
          <w:color w:val="006600"/>
          <w:szCs w:val="21"/>
        </w:rPr>
        <w:tab/>
      </w:r>
      <w:r>
        <w:rPr>
          <w:rFonts w:hAnsiTheme="minorEastAsia"/>
          <w:color w:val="006600"/>
          <w:szCs w:val="21"/>
        </w:rPr>
        <w:tab/>
      </w:r>
      <w:r>
        <w:rPr>
          <w:rFonts w:hAnsiTheme="minorEastAsia"/>
          <w:color w:val="006600"/>
          <w:szCs w:val="21"/>
        </w:rPr>
        <w:tab/>
      </w:r>
      <w:r w:rsidRPr="00B94203">
        <w:rPr>
          <w:rFonts w:hAnsiTheme="minorEastAsia"/>
          <w:szCs w:val="21"/>
        </w:rPr>
        <w:tab/>
        <w:t>__of_parse_phandle_with_args(np, list_name, cells_name, 0,</w:t>
      </w:r>
    </w:p>
    <w:p w:rsidR="00B94203" w:rsidRPr="00B94203" w:rsidRDefault="00B94203" w:rsidP="00B94203">
      <w:pPr>
        <w:rPr>
          <w:rFonts w:hAnsiTheme="minorEastAsia"/>
          <w:szCs w:val="21"/>
        </w:rPr>
      </w:pP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r>
      <w:r w:rsidRPr="00B94203">
        <w:rPr>
          <w:rFonts w:hAnsiTheme="minorEastAsia"/>
          <w:szCs w:val="21"/>
        </w:rPr>
        <w:tab/>
        <w:t xml:space="preserve">    index, out_args);</w:t>
      </w:r>
    </w:p>
    <w:p w:rsidR="00B96D07" w:rsidRPr="003E1CE5" w:rsidRDefault="00B96D07" w:rsidP="003E1CE5">
      <w:pPr>
        <w:rPr>
          <w:rFonts w:hAnsiTheme="minorEastAsia"/>
          <w:color w:val="006600"/>
        </w:rPr>
      </w:pPr>
      <w:r>
        <w:rPr>
          <w:color w:val="006600"/>
        </w:rPr>
        <w:tab/>
      </w:r>
      <w:r>
        <w:rPr>
          <w:color w:val="006600"/>
        </w:rPr>
        <w:tab/>
      </w:r>
      <w:r>
        <w:rPr>
          <w:color w:val="006600"/>
        </w:rPr>
        <w:tab/>
      </w:r>
      <w:r>
        <w:rPr>
          <w:color w:val="006600"/>
        </w:rPr>
        <w:tab/>
      </w:r>
      <w:r w:rsidRPr="003E1CE5">
        <w:rPr>
          <w:rFonts w:hAnsiTheme="minorEastAsia"/>
        </w:rPr>
        <w:t>of_node_to_pwmchip(args.np)</w:t>
      </w:r>
      <w:r w:rsidR="00B94203" w:rsidRPr="003E1CE5">
        <w:rPr>
          <w:rFonts w:hAnsiTheme="minorEastAsia"/>
          <w:color w:val="006600"/>
        </w:rPr>
        <w:t>//</w:t>
      </w:r>
      <w:r w:rsidR="00B94203" w:rsidRPr="003E1CE5">
        <w:rPr>
          <w:rFonts w:hAnsiTheme="minorEastAsia" w:hint="eastAsia"/>
          <w:color w:val="006600"/>
        </w:rPr>
        <w:t>找到</w:t>
      </w:r>
      <w:r w:rsidR="00B94203" w:rsidRPr="003E1CE5">
        <w:rPr>
          <w:rFonts w:hAnsiTheme="minorEastAsia"/>
          <w:color w:val="006600"/>
        </w:rPr>
        <w:t>芯片pwm操作函数</w:t>
      </w:r>
    </w:p>
    <w:p w:rsidR="00B96D07" w:rsidRPr="00B96D07" w:rsidRDefault="00B96D07" w:rsidP="003E1CE5">
      <w:r w:rsidRPr="003E1CE5">
        <w:rPr>
          <w:rFonts w:hAnsiTheme="minorEastAsia"/>
        </w:rPr>
        <w:lastRenderedPageBreak/>
        <w:tab/>
      </w:r>
      <w:r w:rsidRPr="003E1CE5">
        <w:rPr>
          <w:rFonts w:hAnsiTheme="minorEastAsia"/>
        </w:rPr>
        <w:tab/>
      </w:r>
      <w:r w:rsidRPr="003E1CE5">
        <w:rPr>
          <w:rFonts w:hAnsiTheme="minorEastAsia"/>
        </w:rPr>
        <w:tab/>
      </w:r>
      <w:r w:rsidRPr="003E1CE5">
        <w:rPr>
          <w:rFonts w:hAnsiTheme="minorEastAsia"/>
        </w:rPr>
        <w:tab/>
        <w:t>pwm = pc-&gt;of_xlate(pc, &amp;args);</w:t>
      </w:r>
      <w:r w:rsidR="003E1CE5" w:rsidRPr="003E1CE5">
        <w:rPr>
          <w:rFonts w:hAnsiTheme="minorEastAsia"/>
        </w:rPr>
        <w:t xml:space="preserve"> </w:t>
      </w:r>
      <w:r w:rsidR="003E1CE5" w:rsidRPr="003E1CE5">
        <w:rPr>
          <w:rFonts w:hAnsiTheme="minorEastAsia" w:hint="eastAsia"/>
          <w:color w:val="006600"/>
        </w:rPr>
        <w:t>//最终生成struct pwm_device类型</w:t>
      </w:r>
      <w:r w:rsidR="003E1CE5" w:rsidRPr="003E1CE5">
        <w:rPr>
          <w:rStyle w:val="hljs-comment"/>
          <w:rFonts w:hAnsiTheme="minorEastAsia" w:hint="eastAsia"/>
          <w:i/>
          <w:iCs/>
          <w:color w:val="006600"/>
          <w:szCs w:val="21"/>
        </w:rPr>
        <w:t>.</w:t>
      </w:r>
      <w:r w:rsidR="003E1CE5" w:rsidRPr="003E1CE5">
        <w:rPr>
          <w:rStyle w:val="hljs-comment"/>
          <w:rFonts w:ascii="微软雅黑" w:eastAsia="微软雅黑" w:hAnsi="微软雅黑" w:hint="eastAsia"/>
          <w:i/>
          <w:iCs/>
          <w:color w:val="006600"/>
          <w:szCs w:val="21"/>
        </w:rPr>
        <w:t xml:space="preserve">  </w:t>
      </w:r>
      <w:r w:rsidR="003E1CE5">
        <w:rPr>
          <w:rStyle w:val="hljs-comment"/>
          <w:rFonts w:ascii="微软雅黑" w:eastAsia="微软雅黑" w:hAnsi="微软雅黑" w:hint="eastAsia"/>
          <w:i/>
          <w:iCs/>
          <w:szCs w:val="21"/>
        </w:rPr>
        <w:t xml:space="preserve">  </w:t>
      </w:r>
    </w:p>
    <w:p w:rsidR="00297182" w:rsidRPr="00297182" w:rsidRDefault="00297182" w:rsidP="00297182">
      <w:r w:rsidRPr="00297182">
        <w:t>static const struct backlight_ops pwm_backlight_ops = {</w:t>
      </w:r>
    </w:p>
    <w:p w:rsidR="00297182" w:rsidRPr="00297182" w:rsidRDefault="00297182" w:rsidP="00297182">
      <w:pPr>
        <w:rPr>
          <w:color w:val="006600"/>
        </w:rPr>
      </w:pPr>
      <w:r w:rsidRPr="00297182">
        <w:tab/>
        <w:t>.update_status</w:t>
      </w:r>
      <w:r w:rsidRPr="00297182">
        <w:tab/>
        <w:t>= pwm_backlight_update_status,</w:t>
      </w:r>
      <w:r w:rsidRPr="00297182">
        <w:rPr>
          <w:color w:val="006600"/>
        </w:rPr>
        <w:t>//</w:t>
      </w:r>
      <w:r w:rsidRPr="00297182">
        <w:rPr>
          <w:rFonts w:hint="eastAsia"/>
          <w:color w:val="006600"/>
        </w:rPr>
        <w:t>所有占空比设置最终</w:t>
      </w:r>
      <w:r w:rsidRPr="00297182">
        <w:rPr>
          <w:color w:val="006600"/>
        </w:rPr>
        <w:t>都是通过</w:t>
      </w:r>
      <w:r w:rsidRPr="00297182">
        <w:rPr>
          <w:rFonts w:hint="eastAsia"/>
          <w:color w:val="006600"/>
        </w:rPr>
        <w:t>该</w:t>
      </w:r>
      <w:r w:rsidRPr="00297182">
        <w:rPr>
          <w:color w:val="006600"/>
        </w:rPr>
        <w:t>函</w:t>
      </w:r>
      <w:r w:rsidRPr="00297182">
        <w:rPr>
          <w:rFonts w:hint="eastAsia"/>
          <w:color w:val="006600"/>
        </w:rPr>
        <w:t>//</w:t>
      </w:r>
      <w:r w:rsidRPr="00297182">
        <w:rPr>
          <w:color w:val="006600"/>
        </w:rPr>
        <w:t>数设置的</w:t>
      </w:r>
    </w:p>
    <w:p w:rsidR="00297182" w:rsidRPr="00297182" w:rsidRDefault="00297182" w:rsidP="00297182">
      <w:r w:rsidRPr="00297182">
        <w:tab/>
        <w:t>.check_fb</w:t>
      </w:r>
      <w:r w:rsidRPr="00297182">
        <w:tab/>
        <w:t>= pwm_backlight_check_fb,</w:t>
      </w:r>
    </w:p>
    <w:p w:rsidR="00297182" w:rsidRPr="00297182" w:rsidRDefault="00297182" w:rsidP="00297182">
      <w:r w:rsidRPr="00297182">
        <w:t>};</w:t>
      </w:r>
    </w:p>
    <w:p w:rsidR="0085572F" w:rsidRDefault="00297182" w:rsidP="0085572F">
      <w:pPr>
        <w:pStyle w:val="1"/>
      </w:pPr>
      <w:bookmarkStart w:id="72" w:name="_Toc12546994"/>
      <w:r>
        <w:t xml:space="preserve">13 </w:t>
      </w:r>
      <w:r w:rsidR="0085572F">
        <w:t xml:space="preserve">wifi </w:t>
      </w:r>
      <w:r w:rsidR="0085572F">
        <w:rPr>
          <w:rFonts w:hint="eastAsia"/>
        </w:rPr>
        <w:t>配置</w:t>
      </w:r>
      <w:bookmarkEnd w:id="72"/>
    </w:p>
    <w:p w:rsidR="00C90E26" w:rsidRDefault="00C90E26" w:rsidP="00D57B18">
      <w:pPr>
        <w:pStyle w:val="2"/>
      </w:pPr>
      <w:bookmarkStart w:id="73" w:name="_Toc12546995"/>
      <w:r>
        <w:t>13.1</w:t>
      </w:r>
      <w:r>
        <w:rPr>
          <w:rFonts w:hint="eastAsia"/>
        </w:rPr>
        <w:t>配置</w:t>
      </w:r>
      <w:r>
        <w:t>设备树</w:t>
      </w:r>
      <w:bookmarkEnd w:id="73"/>
    </w:p>
    <w:p w:rsidR="00FD016E" w:rsidRDefault="00BD2137" w:rsidP="00BD2137">
      <w:r w:rsidRPr="00BD2137">
        <w:t>rk3308-voice-module-mainboard-v10-aarch32.dtsi</w:t>
      </w:r>
      <w:r>
        <w:tab/>
      </w:r>
    </w:p>
    <w:p w:rsidR="00BD2137" w:rsidRDefault="00BD2137" w:rsidP="00BD2137">
      <w:r>
        <w:t>wireless-wlan {</w:t>
      </w:r>
    </w:p>
    <w:p w:rsidR="00BD2137" w:rsidRDefault="00BD2137" w:rsidP="00BD2137">
      <w:r>
        <w:tab/>
      </w:r>
      <w:r>
        <w:tab/>
        <w:t>compatible = "wlan-platdata";</w:t>
      </w:r>
    </w:p>
    <w:p w:rsidR="00BD2137" w:rsidRDefault="00BD2137" w:rsidP="00BD2137">
      <w:r>
        <w:tab/>
      </w:r>
      <w:r>
        <w:tab/>
        <w:t>rockchip,grf = &lt;&amp;grf&gt;;</w:t>
      </w:r>
    </w:p>
    <w:p w:rsidR="00BD2137" w:rsidRDefault="00BD2137" w:rsidP="00BD2137">
      <w:r>
        <w:tab/>
      </w:r>
      <w:r>
        <w:tab/>
        <w:t>clocks = &lt;&amp;cru SCLK_WIFI&gt;;</w:t>
      </w:r>
    </w:p>
    <w:p w:rsidR="00BD2137" w:rsidRDefault="00BD2137" w:rsidP="00BD2137">
      <w:r>
        <w:tab/>
      </w:r>
      <w:r>
        <w:tab/>
        <w:t>clock-names = "clk_wifi";</w:t>
      </w:r>
    </w:p>
    <w:p w:rsidR="00BD2137" w:rsidRDefault="00BD2137" w:rsidP="00BD2137">
      <w:r>
        <w:tab/>
      </w:r>
      <w:r>
        <w:tab/>
        <w:t>ref-clock-frequency = &lt;24000000&gt;;</w:t>
      </w:r>
    </w:p>
    <w:p w:rsidR="00BD2137" w:rsidRDefault="00BD2137" w:rsidP="00BD2137">
      <w:r>
        <w:tab/>
      </w:r>
      <w:r>
        <w:tab/>
        <w:t>pinctrl-names = "default";</w:t>
      </w:r>
    </w:p>
    <w:p w:rsidR="00BD2137" w:rsidRDefault="00BD2137" w:rsidP="00BD2137">
      <w:r>
        <w:tab/>
      </w:r>
      <w:r>
        <w:tab/>
        <w:t>pinctrl-0 = &lt;&amp;wifi_wake_host&gt;;</w:t>
      </w:r>
    </w:p>
    <w:p w:rsidR="00BD2137" w:rsidRDefault="00BD2137" w:rsidP="00BD2137">
      <w:r>
        <w:tab/>
      </w:r>
      <w:r>
        <w:tab/>
        <w:t>//wifi_chip_type = "rtl8723ds";</w:t>
      </w:r>
    </w:p>
    <w:p w:rsidR="00BD2137" w:rsidRDefault="00BD2137" w:rsidP="00BD2137">
      <w:r>
        <w:tab/>
      </w:r>
      <w:r>
        <w:tab/>
        <w:t>wifi_chip_type =</w:t>
      </w:r>
      <w:r w:rsidRPr="00BD2137">
        <w:rPr>
          <w:color w:val="FF0000"/>
        </w:rPr>
        <w:t xml:space="preserve"> "rtl8189fs";</w:t>
      </w:r>
      <w:r w:rsidR="000411D7">
        <w:rPr>
          <w:color w:val="FF0000"/>
        </w:rPr>
        <w:t>//</w:t>
      </w:r>
      <w:r w:rsidR="000411D7">
        <w:rPr>
          <w:rFonts w:hint="eastAsia"/>
          <w:color w:val="FF0000"/>
        </w:rPr>
        <w:t>具体</w:t>
      </w:r>
      <w:r w:rsidR="000411D7">
        <w:rPr>
          <w:color w:val="FF0000"/>
        </w:rPr>
        <w:t>名字通过内核搜索rtl8189*</w:t>
      </w:r>
      <w:r w:rsidR="000411D7">
        <w:rPr>
          <w:rFonts w:hint="eastAsia"/>
          <w:color w:val="FF0000"/>
        </w:rPr>
        <w:t>找到</w:t>
      </w:r>
    </w:p>
    <w:p w:rsidR="00BD2137" w:rsidRDefault="00BD2137" w:rsidP="00BD2137">
      <w:r>
        <w:tab/>
      </w:r>
      <w:r>
        <w:tab/>
        <w:t>WIFI,host_wake_irq = &lt;&amp;gpio0 RK_PA0 GPIO_ACTIVE_LOW&gt;;</w:t>
      </w:r>
    </w:p>
    <w:p w:rsidR="00BD2137" w:rsidRDefault="00BD2137" w:rsidP="00BD2137">
      <w:r>
        <w:tab/>
      </w:r>
      <w:r>
        <w:tab/>
        <w:t>status = "okay";</w:t>
      </w:r>
    </w:p>
    <w:p w:rsidR="00BD2137" w:rsidRPr="00BD2137" w:rsidRDefault="00BD2137" w:rsidP="00BD2137">
      <w:r>
        <w:tab/>
        <w:t>}</w:t>
      </w:r>
    </w:p>
    <w:p w:rsidR="009D4854" w:rsidRDefault="00C90E26" w:rsidP="00D57B18">
      <w:pPr>
        <w:pStyle w:val="2"/>
      </w:pPr>
      <w:bookmarkStart w:id="74" w:name="_Toc12546996"/>
      <w:r>
        <w:rPr>
          <w:rFonts w:hint="eastAsia"/>
        </w:rPr>
        <w:t xml:space="preserve">13.2 </w:t>
      </w:r>
      <w:r>
        <w:rPr>
          <w:rFonts w:hint="eastAsia"/>
        </w:rPr>
        <w:t>配置</w:t>
      </w:r>
      <w:r>
        <w:t>内核</w:t>
      </w:r>
      <w:bookmarkEnd w:id="74"/>
    </w:p>
    <w:p w:rsidR="00C90E26" w:rsidRDefault="00C90E26" w:rsidP="00C90E26">
      <w:pPr>
        <w:ind w:firstLine="420"/>
      </w:pPr>
      <w:r w:rsidRPr="00C90E26">
        <w:t>Device Drivers</w:t>
      </w:r>
    </w:p>
    <w:p w:rsidR="00C90E26" w:rsidRDefault="00C90E26" w:rsidP="00C90E26">
      <w:pPr>
        <w:ind w:firstLine="420"/>
      </w:pPr>
      <w:r>
        <w:tab/>
      </w:r>
      <w:r w:rsidRPr="00C90E26">
        <w:t>[*] Network device support</w:t>
      </w:r>
    </w:p>
    <w:p w:rsidR="00C90E26" w:rsidRDefault="00C90E26" w:rsidP="00C90E26">
      <w:pPr>
        <w:ind w:firstLine="420"/>
      </w:pPr>
      <w:r>
        <w:tab/>
      </w:r>
      <w:r>
        <w:tab/>
      </w:r>
      <w:r w:rsidRPr="00C90E26">
        <w:t xml:space="preserve">  [*]   Wireless LAN</w:t>
      </w:r>
    </w:p>
    <w:p w:rsidR="00C90E26" w:rsidRDefault="00C90E26" w:rsidP="00C90E26">
      <w:pPr>
        <w:ind w:firstLine="420"/>
      </w:pPr>
      <w:r>
        <w:tab/>
      </w:r>
      <w:r>
        <w:tab/>
      </w:r>
      <w:r>
        <w:tab/>
      </w:r>
      <w:r>
        <w:tab/>
      </w:r>
      <w:r w:rsidRPr="00C90E26">
        <w:t>[*] Network device support</w:t>
      </w:r>
    </w:p>
    <w:p w:rsidR="00C90E26" w:rsidRDefault="00C90E26" w:rsidP="00C90E26">
      <w:pPr>
        <w:ind w:firstLine="420"/>
      </w:pPr>
      <w:r>
        <w:tab/>
      </w:r>
      <w:r>
        <w:tab/>
      </w:r>
      <w:r>
        <w:tab/>
      </w:r>
      <w:r>
        <w:tab/>
      </w:r>
      <w:r>
        <w:tab/>
      </w:r>
      <w:r w:rsidRPr="00C90E26">
        <w:t>[*]   Wireless LAN</w:t>
      </w:r>
    </w:p>
    <w:p w:rsidR="00C90E26" w:rsidRDefault="00C90E26" w:rsidP="00C90E26">
      <w:pPr>
        <w:ind w:firstLine="420"/>
      </w:pPr>
      <w:r>
        <w:tab/>
      </w:r>
      <w:r>
        <w:tab/>
      </w:r>
      <w:r>
        <w:tab/>
      </w:r>
      <w:r>
        <w:tab/>
      </w:r>
      <w:r>
        <w:tab/>
      </w:r>
      <w:r>
        <w:tab/>
      </w:r>
      <w:r w:rsidRPr="00C90E26">
        <w:t>[*]   Rockchip Wireless LAN support</w:t>
      </w:r>
    </w:p>
    <w:p w:rsidR="00C90E26" w:rsidRDefault="00C90E26" w:rsidP="00C90E26">
      <w:pPr>
        <w:ind w:firstLine="420"/>
      </w:pPr>
      <w:r>
        <w:tab/>
      </w:r>
      <w:r>
        <w:tab/>
      </w:r>
      <w:r>
        <w:tab/>
      </w:r>
      <w:r>
        <w:tab/>
      </w:r>
      <w:r>
        <w:tab/>
      </w:r>
      <w:r>
        <w:tab/>
      </w:r>
      <w:r>
        <w:tab/>
      </w:r>
      <w:r w:rsidRPr="00C90E26">
        <w:t>&lt;*&gt;   Realtek 8189F SDIO WiFi</w:t>
      </w:r>
    </w:p>
    <w:p w:rsidR="008076EA" w:rsidRDefault="002E1BA1" w:rsidP="004E7F9A">
      <w:pPr>
        <w:pStyle w:val="2"/>
      </w:pPr>
      <w:bookmarkStart w:id="75" w:name="_Toc12546997"/>
      <w:r>
        <w:t>13.3</w:t>
      </w:r>
      <w:r w:rsidR="00B43BEE">
        <w:t xml:space="preserve"> </w:t>
      </w:r>
      <w:r w:rsidR="008076EA">
        <w:rPr>
          <w:rFonts w:hint="eastAsia"/>
        </w:rPr>
        <w:t>命令</w:t>
      </w:r>
      <w:r w:rsidR="008076EA">
        <w:t>行配网</w:t>
      </w:r>
      <w:bookmarkEnd w:id="75"/>
    </w:p>
    <w:p w:rsidR="00356EFF" w:rsidRDefault="00356EFF" w:rsidP="00D57B18">
      <w:pPr>
        <w:pStyle w:val="3"/>
      </w:pPr>
      <w:bookmarkStart w:id="76" w:name="_Toc12546998"/>
      <w:r>
        <w:t>13.3.1 buildroot</w:t>
      </w:r>
      <w:r>
        <w:t>选择配置文件</w:t>
      </w:r>
      <w:bookmarkEnd w:id="76"/>
    </w:p>
    <w:p w:rsidR="008076EA" w:rsidRDefault="008076EA" w:rsidP="00C90E26">
      <w:pPr>
        <w:ind w:firstLine="420"/>
      </w:pPr>
      <w:r>
        <w:rPr>
          <w:rFonts w:hint="eastAsia"/>
          <w:szCs w:val="21"/>
        </w:rPr>
        <w:t>根据对应</w:t>
      </w:r>
      <w:r>
        <w:rPr>
          <w:rFonts w:ascii="Verdana" w:hAnsi="Verdana" w:cs="Verdana"/>
          <w:szCs w:val="21"/>
        </w:rPr>
        <w:t>WiFi</w:t>
      </w:r>
      <w:r>
        <w:rPr>
          <w:rFonts w:hAnsi="Verdana" w:hint="eastAsia"/>
          <w:szCs w:val="21"/>
        </w:rPr>
        <w:t>选择相应配置：</w:t>
      </w:r>
    </w:p>
    <w:p w:rsidR="008076EA" w:rsidRDefault="008076EA" w:rsidP="00C90E26">
      <w:pPr>
        <w:ind w:firstLine="420"/>
      </w:pPr>
      <w:r w:rsidRPr="008076EA">
        <w:t xml:space="preserve">  Target packages</w:t>
      </w:r>
    </w:p>
    <w:p w:rsidR="00343D81" w:rsidRDefault="00343D81" w:rsidP="00C90E26">
      <w:pPr>
        <w:ind w:firstLine="420"/>
      </w:pPr>
      <w:r>
        <w:tab/>
      </w:r>
      <w:r w:rsidRPr="00343D81">
        <w:t xml:space="preserve">  [*] rockchip BSP packages</w:t>
      </w:r>
    </w:p>
    <w:p w:rsidR="00343D81" w:rsidRDefault="00343D81" w:rsidP="00C90E26">
      <w:pPr>
        <w:ind w:firstLine="420"/>
      </w:pPr>
      <w:r>
        <w:tab/>
      </w:r>
      <w:r>
        <w:tab/>
      </w:r>
      <w:r w:rsidRPr="00343D81">
        <w:t>[*]   rkwifibt</w:t>
      </w:r>
    </w:p>
    <w:p w:rsidR="00343D81" w:rsidRDefault="00343D81" w:rsidP="00C90E26">
      <w:pPr>
        <w:ind w:firstLine="420"/>
      </w:pPr>
      <w:r>
        <w:tab/>
      </w:r>
      <w:r>
        <w:tab/>
      </w:r>
      <w:r>
        <w:tab/>
      </w:r>
      <w:r w:rsidRPr="00343D81">
        <w:t xml:space="preserve">  wifi chip support (RTL8189FS)</w:t>
      </w:r>
    </w:p>
    <w:p w:rsidR="002D50C6" w:rsidRDefault="008076EA" w:rsidP="00D57B18">
      <w:pPr>
        <w:pStyle w:val="3"/>
      </w:pPr>
      <w:bookmarkStart w:id="77" w:name="_Toc12546999"/>
      <w:r>
        <w:t>13.</w:t>
      </w:r>
      <w:r w:rsidR="002D50C6">
        <w:t xml:space="preserve">3.2 </w:t>
      </w:r>
      <w:r w:rsidR="002D50C6">
        <w:rPr>
          <w:rFonts w:hint="eastAsia"/>
        </w:rPr>
        <w:t>串口</w:t>
      </w:r>
      <w:r w:rsidR="002D50C6">
        <w:t>终端</w:t>
      </w:r>
      <w:r w:rsidR="002D50C6">
        <w:rPr>
          <w:rFonts w:hint="eastAsia"/>
        </w:rPr>
        <w:t>输入</w:t>
      </w:r>
      <w:bookmarkEnd w:id="77"/>
    </w:p>
    <w:p w:rsidR="008076EA" w:rsidRDefault="00FC25F4" w:rsidP="00C90E26">
      <w:pPr>
        <w:ind w:firstLine="420"/>
      </w:pPr>
      <w:r>
        <w:rPr>
          <w:rFonts w:hint="eastAsia"/>
        </w:rPr>
        <w:lastRenderedPageBreak/>
        <w:t>1&gt;</w:t>
      </w:r>
      <w:r w:rsidR="002D50C6">
        <w:rPr>
          <w:rFonts w:hint="eastAsia"/>
        </w:rPr>
        <w:t>查看</w:t>
      </w:r>
      <w:r w:rsidR="002D50C6">
        <w:t>是否启动了wpa_supplicant</w:t>
      </w:r>
      <w:r w:rsidR="00F81D96">
        <w:rPr>
          <w:rFonts w:hint="eastAsia"/>
        </w:rPr>
        <w:t>，</w:t>
      </w:r>
      <w:r w:rsidR="00F81D96">
        <w:t>并且找到配置文件</w:t>
      </w:r>
    </w:p>
    <w:p w:rsidR="00356EFF" w:rsidRDefault="00356EFF" w:rsidP="00356EFF">
      <w:pPr>
        <w:ind w:firstLine="420"/>
      </w:pPr>
      <w:r>
        <w:t>ps|grep wpa_supplicant</w:t>
      </w:r>
    </w:p>
    <w:p w:rsidR="00356EFF" w:rsidRDefault="00356EFF" w:rsidP="00356EFF">
      <w:pPr>
        <w:ind w:firstLine="420"/>
      </w:pPr>
      <w:r>
        <w:t xml:space="preserve">  282 root      3548 S    wpa_supplicant -B -i wlan0 -c /data/cfg/wpa_supplica</w:t>
      </w:r>
    </w:p>
    <w:p w:rsidR="00F81D96" w:rsidRDefault="00FC25F4" w:rsidP="00F81D96">
      <w:pPr>
        <w:ind w:firstLine="420"/>
      </w:pPr>
      <w:r>
        <w:rPr>
          <w:rFonts w:hint="eastAsia"/>
        </w:rPr>
        <w:t>2&gt;</w:t>
      </w:r>
      <w:r w:rsidR="00F81D96">
        <w:rPr>
          <w:rFonts w:hint="eastAsia"/>
        </w:rPr>
        <w:t>修改配置</w:t>
      </w:r>
      <w:r w:rsidR="00F81D96">
        <w:t>文件</w:t>
      </w:r>
    </w:p>
    <w:p w:rsidR="00F81D96" w:rsidRDefault="00F81D96" w:rsidP="00F81D96">
      <w:pPr>
        <w:ind w:firstLine="420"/>
      </w:pPr>
      <w:r>
        <w:rPr>
          <w:rFonts w:hint="eastAsia"/>
        </w:rPr>
        <w:t>#</w:t>
      </w:r>
      <w:r>
        <w:t>cd /data/cfg/wpa_supplicant.conf</w:t>
      </w:r>
    </w:p>
    <w:p w:rsidR="00F81D96" w:rsidRDefault="00F81D96" w:rsidP="00F81D96">
      <w:pPr>
        <w:ind w:firstLine="420"/>
      </w:pPr>
      <w:r>
        <w:t xml:space="preserve"># cat wpa_supplicant.conf </w:t>
      </w:r>
    </w:p>
    <w:p w:rsidR="00F81D96" w:rsidRDefault="00F81D96" w:rsidP="00F81D96">
      <w:pPr>
        <w:ind w:firstLine="420"/>
      </w:pPr>
      <w:r>
        <w:t>ctrl_interface=/var/run/wpa_supplicant</w:t>
      </w:r>
    </w:p>
    <w:p w:rsidR="00F81D96" w:rsidRDefault="00F81D96" w:rsidP="00F81D96">
      <w:pPr>
        <w:ind w:firstLine="420"/>
      </w:pPr>
      <w:r>
        <w:t>update_config=1</w:t>
      </w:r>
    </w:p>
    <w:p w:rsidR="00F81D96" w:rsidRDefault="00F81D96" w:rsidP="00F81D96">
      <w:pPr>
        <w:ind w:firstLine="420"/>
      </w:pPr>
      <w:r>
        <w:t>ap_scan=1</w:t>
      </w:r>
    </w:p>
    <w:p w:rsidR="00F81D96" w:rsidRDefault="00F81D96" w:rsidP="00F81D96">
      <w:pPr>
        <w:ind w:firstLine="420"/>
      </w:pPr>
      <w:r>
        <w:t>network={</w:t>
      </w:r>
    </w:p>
    <w:p w:rsidR="00F81D96" w:rsidRDefault="00F81D96" w:rsidP="00F81D96">
      <w:pPr>
        <w:ind w:firstLine="420"/>
      </w:pPr>
      <w:r>
        <w:t xml:space="preserve">        ssid="ZGWLCS"</w:t>
      </w:r>
    </w:p>
    <w:p w:rsidR="00F81D96" w:rsidRDefault="00F81D96" w:rsidP="00F81D96">
      <w:pPr>
        <w:ind w:firstLine="420"/>
      </w:pPr>
      <w:r>
        <w:t xml:space="preserve">        psk="ZGWLceshi"</w:t>
      </w:r>
    </w:p>
    <w:p w:rsidR="00F81D96" w:rsidRDefault="00BA6BE4" w:rsidP="00BA6BE4">
      <w:pPr>
        <w:ind w:firstLine="420"/>
      </w:pPr>
      <w:r>
        <w:t xml:space="preserve">        key_mgmt=WPA-PSK</w:t>
      </w:r>
    </w:p>
    <w:p w:rsidR="00F81D96" w:rsidRDefault="00F81D96" w:rsidP="00F81D96">
      <w:pPr>
        <w:ind w:firstLine="420"/>
      </w:pPr>
      <w:r>
        <w:t>}</w:t>
      </w:r>
    </w:p>
    <w:p w:rsidR="00FC25F4" w:rsidRDefault="00FC25F4" w:rsidP="00356EFF">
      <w:pPr>
        <w:ind w:firstLine="420"/>
      </w:pPr>
      <w:r>
        <w:rPr>
          <w:rFonts w:hint="eastAsia"/>
        </w:rPr>
        <w:t>3&gt;重新</w:t>
      </w:r>
      <w:r>
        <w:t>连接wifi</w:t>
      </w:r>
    </w:p>
    <w:p w:rsidR="005261F5" w:rsidRDefault="005261F5" w:rsidP="00356EFF">
      <w:pPr>
        <w:ind w:firstLine="420"/>
        <w:rPr>
          <w:rFonts w:ascii="Arial" w:hAnsi="Arial" w:cs="Arial"/>
          <w:color w:val="00B050"/>
          <w:sz w:val="20"/>
          <w:szCs w:val="20"/>
          <w:shd w:val="clear" w:color="auto" w:fill="FFFFFF"/>
        </w:rPr>
      </w:pPr>
      <w:r>
        <w:rPr>
          <w:rFonts w:ascii="Arial" w:hAnsi="Arial" w:cs="Arial"/>
          <w:color w:val="000000"/>
          <w:sz w:val="20"/>
          <w:szCs w:val="20"/>
          <w:shd w:val="clear" w:color="auto" w:fill="FFFFFF"/>
        </w:rPr>
        <w:t> killall wpa_supplicant</w:t>
      </w:r>
      <w:r w:rsidR="004F4043">
        <w:rPr>
          <w:rFonts w:ascii="Arial" w:hAnsi="Arial" w:cs="Arial"/>
          <w:color w:val="000000"/>
          <w:sz w:val="20"/>
          <w:szCs w:val="20"/>
          <w:shd w:val="clear" w:color="auto" w:fill="FFFFFF"/>
        </w:rPr>
        <w:t xml:space="preserve"> </w:t>
      </w:r>
      <w:r w:rsidR="004F4043" w:rsidRPr="004F4043">
        <w:rPr>
          <w:rFonts w:ascii="Arial" w:hAnsi="Arial" w:cs="Arial"/>
          <w:color w:val="00B050"/>
          <w:sz w:val="20"/>
          <w:szCs w:val="20"/>
          <w:shd w:val="clear" w:color="auto" w:fill="FFFFFF"/>
        </w:rPr>
        <w:t xml:space="preserve"> </w:t>
      </w:r>
      <w:r w:rsidR="004F4043" w:rsidRPr="004F4043">
        <w:rPr>
          <w:rFonts w:ascii="Arial" w:hAnsi="Arial" w:cs="Arial" w:hint="eastAsia"/>
          <w:color w:val="00B050"/>
          <w:sz w:val="20"/>
          <w:szCs w:val="20"/>
          <w:shd w:val="clear" w:color="auto" w:fill="FFFFFF"/>
        </w:rPr>
        <w:t>//</w:t>
      </w:r>
      <w:r w:rsidR="004F4043" w:rsidRPr="004F4043">
        <w:rPr>
          <w:rFonts w:ascii="Arial" w:hAnsi="Arial" w:cs="Arial" w:hint="eastAsia"/>
          <w:color w:val="00B050"/>
          <w:sz w:val="20"/>
          <w:szCs w:val="20"/>
          <w:shd w:val="clear" w:color="auto" w:fill="FFFFFF"/>
        </w:rPr>
        <w:t>先</w:t>
      </w:r>
      <w:r w:rsidR="004F4043" w:rsidRPr="004F4043">
        <w:rPr>
          <w:rFonts w:ascii="Arial" w:hAnsi="Arial" w:cs="Arial"/>
          <w:color w:val="00B050"/>
          <w:sz w:val="20"/>
          <w:szCs w:val="20"/>
          <w:shd w:val="clear" w:color="auto" w:fill="FFFFFF"/>
        </w:rPr>
        <w:t>杀死</w:t>
      </w:r>
      <w:r w:rsidR="004F4043" w:rsidRPr="004F4043">
        <w:rPr>
          <w:rFonts w:ascii="Arial" w:hAnsi="Arial" w:cs="Arial"/>
          <w:color w:val="00B050"/>
          <w:sz w:val="20"/>
          <w:szCs w:val="20"/>
          <w:shd w:val="clear" w:color="auto" w:fill="FFFFFF"/>
        </w:rPr>
        <w:t>wpa_supplicant</w:t>
      </w:r>
    </w:p>
    <w:p w:rsidR="004F4043" w:rsidRPr="004F4043" w:rsidRDefault="004F4043" w:rsidP="004F4043">
      <w:pPr>
        <w:ind w:firstLine="420"/>
        <w:rPr>
          <w:color w:val="00B050"/>
        </w:rPr>
      </w:pPr>
      <w:r w:rsidRPr="004F4043">
        <w:rPr>
          <w:rFonts w:ascii="Arial" w:hAnsi="Arial" w:cs="Arial" w:hint="eastAsia"/>
          <w:color w:val="00B050"/>
          <w:sz w:val="20"/>
          <w:szCs w:val="20"/>
          <w:shd w:val="clear" w:color="auto" w:fill="FFFFFF"/>
        </w:rPr>
        <w:t>//</w:t>
      </w:r>
      <w:r>
        <w:rPr>
          <w:rFonts w:ascii="Arial" w:hAnsi="Arial" w:cs="Arial" w:hint="eastAsia"/>
          <w:color w:val="00B050"/>
          <w:sz w:val="20"/>
          <w:szCs w:val="20"/>
          <w:shd w:val="clear" w:color="auto" w:fill="FFFFFF"/>
        </w:rPr>
        <w:t>重新</w:t>
      </w:r>
      <w:r>
        <w:rPr>
          <w:rFonts w:ascii="Arial" w:hAnsi="Arial" w:cs="Arial"/>
          <w:color w:val="00B050"/>
          <w:sz w:val="20"/>
          <w:szCs w:val="20"/>
          <w:shd w:val="clear" w:color="auto" w:fill="FFFFFF"/>
        </w:rPr>
        <w:t>启动</w:t>
      </w:r>
      <w:r w:rsidRPr="004F4043">
        <w:rPr>
          <w:rFonts w:ascii="Arial" w:hAnsi="Arial" w:cs="Arial"/>
          <w:color w:val="00B050"/>
          <w:sz w:val="20"/>
          <w:szCs w:val="20"/>
          <w:shd w:val="clear" w:color="auto" w:fill="FFFFFF"/>
        </w:rPr>
        <w:t>wpa_supplicant</w:t>
      </w:r>
    </w:p>
    <w:p w:rsidR="00283AE1" w:rsidRDefault="00283AE1" w:rsidP="00283AE1">
      <w:pPr>
        <w:ind w:firstLineChars="250" w:firstLine="525"/>
      </w:pPr>
      <w:r>
        <w:rPr>
          <w:rFonts w:hint="eastAsia"/>
        </w:rPr>
        <w:t>wpa_supplicant -B -c/</w:t>
      </w:r>
      <w:r>
        <w:t>data</w:t>
      </w:r>
      <w:r>
        <w:rPr>
          <w:rFonts w:hint="eastAsia"/>
        </w:rPr>
        <w:t>/</w:t>
      </w:r>
      <w:r>
        <w:t>cfg/</w:t>
      </w:r>
      <w:r>
        <w:rPr>
          <w:rFonts w:hint="eastAsia"/>
        </w:rPr>
        <w:t>wpa_supplicant.conf  -iwlan0</w:t>
      </w:r>
    </w:p>
    <w:p w:rsidR="00C51C3B" w:rsidRDefault="00C51C3B" w:rsidP="00356EFF">
      <w:pPr>
        <w:ind w:firstLine="420"/>
        <w:rPr>
          <w:szCs w:val="21"/>
        </w:rPr>
      </w:pPr>
      <w:r>
        <w:rPr>
          <w:szCs w:val="21"/>
        </w:rPr>
        <w:t>4</w:t>
      </w:r>
      <w:r>
        <w:rPr>
          <w:rFonts w:hint="eastAsia"/>
          <w:szCs w:val="21"/>
        </w:rPr>
        <w:t>&gt; iwlist wlan0 scanning</w:t>
      </w:r>
    </w:p>
    <w:p w:rsidR="004E7F9A" w:rsidRDefault="004E7F9A" w:rsidP="004E7F9A">
      <w:pPr>
        <w:pStyle w:val="2"/>
      </w:pPr>
      <w:bookmarkStart w:id="78" w:name="_Toc12547000"/>
      <w:r>
        <w:t xml:space="preserve">13.4 </w:t>
      </w:r>
      <w:r>
        <w:rPr>
          <w:rFonts w:hint="eastAsia"/>
        </w:rPr>
        <w:t>手机</w:t>
      </w:r>
      <w:r>
        <w:t>配网</w:t>
      </w:r>
      <w:bookmarkEnd w:id="78"/>
    </w:p>
    <w:p w:rsidR="00855318" w:rsidRDefault="00855318" w:rsidP="00855318">
      <w:r>
        <w:rPr>
          <w:rFonts w:hint="eastAsia"/>
        </w:rPr>
        <w:t>在</w:t>
      </w:r>
      <w:r>
        <w:t>板子上设置一个初始</w:t>
      </w:r>
      <w:r w:rsidR="00FF6BD8">
        <w:rPr>
          <w:rFonts w:hint="eastAsia"/>
        </w:rPr>
        <w:t>连接名字</w:t>
      </w:r>
      <w:r w:rsidR="00FF6BD8">
        <w:t>为</w:t>
      </w:r>
      <w:r w:rsidR="00FF6BD8">
        <w:rPr>
          <w:rFonts w:hint="eastAsia"/>
        </w:rPr>
        <w:t>ssid=Note5的</w:t>
      </w:r>
      <w:r w:rsidR="00FF6BD8">
        <w:t>wifi</w:t>
      </w:r>
      <w:r>
        <w:t>，</w:t>
      </w:r>
      <w:r w:rsidR="00FF6BD8">
        <w:rPr>
          <w:rFonts w:hint="eastAsia"/>
        </w:rPr>
        <w:t>手机</w:t>
      </w:r>
      <w:r w:rsidR="00FF6BD8">
        <w:t>热点改为该wifi</w:t>
      </w:r>
      <w:r w:rsidR="00FF6BD8">
        <w:rPr>
          <w:rFonts w:hint="eastAsia"/>
        </w:rPr>
        <w:t>。设置密码</w:t>
      </w:r>
      <w:r w:rsidR="00FF6BD8">
        <w:t>为</w:t>
      </w:r>
      <w:r w:rsidR="003B373B">
        <w:t>abcdefgh,</w:t>
      </w:r>
      <w:r w:rsidR="003B373B">
        <w:rPr>
          <w:rFonts w:hint="eastAsia"/>
        </w:rPr>
        <w:t>加密</w:t>
      </w:r>
      <w:r w:rsidR="003B373B">
        <w:t>方式</w:t>
      </w:r>
      <w:r w:rsidR="003B373B">
        <w:rPr>
          <w:rFonts w:hint="eastAsia"/>
        </w:rPr>
        <w:t>WPA PSK</w:t>
      </w:r>
      <w:r w:rsidR="00FF6BD8">
        <w:rPr>
          <w:rFonts w:hint="eastAsia"/>
        </w:rPr>
        <w:t>。</w:t>
      </w:r>
      <w:r w:rsidR="00557C2D">
        <w:rPr>
          <w:rFonts w:hint="eastAsia"/>
        </w:rPr>
        <w:t>那么</w:t>
      </w:r>
      <w:r w:rsidR="00557C2D">
        <w:t>板子启动后后自动连接该wifi。</w:t>
      </w:r>
      <w:r w:rsidR="00DF4F28" w:rsidRPr="00DF4F28">
        <w:rPr>
          <w:rFonts w:hint="eastAsia"/>
        </w:rPr>
        <w:t>使用手机</w:t>
      </w:r>
      <w:r w:rsidR="00DF4F28" w:rsidRPr="00DF4F28">
        <w:t>发送网络名字和密码</w:t>
      </w:r>
      <w:r w:rsidR="00DF4F28">
        <w:rPr>
          <w:rFonts w:hint="eastAsia"/>
        </w:rPr>
        <w:t>。</w:t>
      </w:r>
    </w:p>
    <w:p w:rsidR="003B373B" w:rsidRPr="004D3AB6" w:rsidRDefault="003B373B" w:rsidP="00855318">
      <w:pPr>
        <w:rPr>
          <w:color w:val="FF0000"/>
        </w:rPr>
      </w:pPr>
      <w:r w:rsidRPr="004D3AB6">
        <w:rPr>
          <w:rFonts w:hint="eastAsia"/>
          <w:color w:val="FF0000"/>
        </w:rPr>
        <w:t>板子上面</w:t>
      </w:r>
      <w:r w:rsidRPr="004D3AB6">
        <w:rPr>
          <w:color w:val="FF0000"/>
        </w:rPr>
        <w:t>的wifi配置</w:t>
      </w:r>
    </w:p>
    <w:p w:rsidR="003B373B" w:rsidRDefault="003B373B" w:rsidP="003B373B">
      <w:r>
        <w:t>ctrl_interface=/var/run/wpa_supplicant</w:t>
      </w:r>
    </w:p>
    <w:p w:rsidR="003B373B" w:rsidRDefault="003B373B" w:rsidP="003B373B">
      <w:r>
        <w:t>update_config=1</w:t>
      </w:r>
    </w:p>
    <w:p w:rsidR="003B373B" w:rsidRDefault="003B373B" w:rsidP="003B373B">
      <w:r>
        <w:t>ap_scan=1</w:t>
      </w:r>
    </w:p>
    <w:p w:rsidR="003B373B" w:rsidRDefault="003B373B" w:rsidP="003B373B">
      <w:r>
        <w:t>network={</w:t>
      </w:r>
    </w:p>
    <w:p w:rsidR="003B373B" w:rsidRDefault="003B373B" w:rsidP="003B373B">
      <w:r>
        <w:t xml:space="preserve">        ssid="Note5"</w:t>
      </w:r>
    </w:p>
    <w:p w:rsidR="003B373B" w:rsidRDefault="003B373B" w:rsidP="003B373B">
      <w:r>
        <w:t xml:space="preserve">        psk="abcdefgh"</w:t>
      </w:r>
    </w:p>
    <w:p w:rsidR="003B373B" w:rsidRDefault="003B373B" w:rsidP="003B373B">
      <w:r>
        <w:t>}</w:t>
      </w:r>
    </w:p>
    <w:p w:rsidR="00A221E9" w:rsidRDefault="00A221E9" w:rsidP="003B373B">
      <w:r>
        <w:rPr>
          <w:rFonts w:hint="eastAsia"/>
        </w:rPr>
        <w:t>执行</w:t>
      </w:r>
      <w:r>
        <w:t>命令查看状态</w:t>
      </w:r>
    </w:p>
    <w:p w:rsidR="00A221E9" w:rsidRDefault="00A221E9" w:rsidP="003B373B">
      <w:r>
        <w:rPr>
          <w:rFonts w:hint="eastAsia"/>
        </w:rPr>
        <w:t>wpa_cli -iwlan0 status</w:t>
      </w:r>
    </w:p>
    <w:p w:rsidR="00DF4F28" w:rsidRPr="00DF4F28" w:rsidRDefault="00A221E9" w:rsidP="003B373B">
      <w:pPr>
        <w:rPr>
          <w:rStyle w:val="a9"/>
        </w:rPr>
      </w:pPr>
      <w:r>
        <w:t xml:space="preserve">ping </w:t>
      </w:r>
      <w:hyperlink r:id="rId12" w:history="1">
        <w:r w:rsidR="004D3AB6" w:rsidRPr="00F414D9">
          <w:rPr>
            <w:rStyle w:val="a9"/>
          </w:rPr>
          <w:t>www.baidu.com</w:t>
        </w:r>
      </w:hyperlink>
    </w:p>
    <w:p w:rsidR="004D3AB6" w:rsidRDefault="00DF4F28" w:rsidP="003B373B">
      <w:r w:rsidRPr="00DF4F28">
        <w:rPr>
          <w:rStyle w:val="a9"/>
          <w:rFonts w:hint="eastAsia"/>
          <w:b/>
          <w:color w:val="auto"/>
          <w:u w:val="none"/>
        </w:rPr>
        <w:t>方法1：</w:t>
      </w:r>
      <w:r w:rsidRPr="00DF4F28">
        <w:rPr>
          <w:rFonts w:hint="eastAsia"/>
        </w:rPr>
        <w:t>:</w:t>
      </w:r>
      <w:r w:rsidR="004D3AB6" w:rsidRPr="004D3AB6">
        <w:rPr>
          <w:rFonts w:hint="eastAsia"/>
        </w:rPr>
        <w:t>手机</w:t>
      </w:r>
      <w:r w:rsidR="004D3AB6">
        <w:rPr>
          <w:rFonts w:hint="eastAsia"/>
        </w:rPr>
        <w:t>使用</w:t>
      </w:r>
      <w:r w:rsidR="004D3AB6">
        <w:t>网络调试</w:t>
      </w:r>
      <w:r w:rsidR="004D3AB6">
        <w:rPr>
          <w:rFonts w:hint="eastAsia"/>
        </w:rPr>
        <w:t>助手</w:t>
      </w:r>
      <w:r w:rsidR="004D3AB6">
        <w:t>启动一个服务器</w:t>
      </w:r>
    </w:p>
    <w:p w:rsidR="004D3AB6" w:rsidRDefault="004D3AB6" w:rsidP="003B373B">
      <w:r>
        <w:rPr>
          <w:rFonts w:hint="eastAsia"/>
        </w:rPr>
        <w:t>服务器</w:t>
      </w:r>
      <w:r>
        <w:t xml:space="preserve">地址：192.168.43.1 </w:t>
      </w:r>
      <w:r>
        <w:rPr>
          <w:rFonts w:hint="eastAsia"/>
        </w:rPr>
        <w:t>端口</w:t>
      </w:r>
      <w:r>
        <w:t>号5000</w:t>
      </w:r>
    </w:p>
    <w:p w:rsidR="004D3AB6" w:rsidRDefault="004D3AB6" w:rsidP="003B373B">
      <w:r>
        <w:rPr>
          <w:rFonts w:hint="eastAsia"/>
        </w:rPr>
        <w:t>板子</w:t>
      </w:r>
      <w:r>
        <w:t>上面启动联网客户端</w:t>
      </w:r>
    </w:p>
    <w:p w:rsidR="004D3AB6" w:rsidRDefault="004D3AB6" w:rsidP="003B373B">
      <w:r>
        <w:rPr>
          <w:rFonts w:hint="eastAsia"/>
        </w:rPr>
        <w:t>./</w:t>
      </w:r>
      <w:r>
        <w:t>tcpclientrk3308 192.168.43.1 5000</w:t>
      </w:r>
    </w:p>
    <w:p w:rsidR="004D3AB6" w:rsidRDefault="004D3AB6" w:rsidP="003B373B">
      <w:r>
        <w:rPr>
          <w:rFonts w:hint="eastAsia"/>
        </w:rPr>
        <w:t>手机</w:t>
      </w:r>
      <w:r>
        <w:t>发送ssid</w:t>
      </w:r>
      <w:r>
        <w:rPr>
          <w:rFonts w:hint="eastAsia"/>
        </w:rPr>
        <w:t>和</w:t>
      </w:r>
      <w:r>
        <w:t>密码</w:t>
      </w:r>
      <w:r w:rsidR="00F11C30">
        <w:rPr>
          <w:rFonts w:hint="eastAsia"/>
        </w:rPr>
        <w:t>。</w:t>
      </w:r>
    </w:p>
    <w:p w:rsidR="00F11C30" w:rsidRDefault="00F11C30" w:rsidP="003B373B">
      <w:r>
        <w:rPr>
          <w:rFonts w:hint="eastAsia"/>
        </w:rPr>
        <w:t>客户端收到</w:t>
      </w:r>
      <w:r>
        <w:t>ssid和密码</w:t>
      </w:r>
      <w:r>
        <w:rPr>
          <w:rFonts w:hint="eastAsia"/>
        </w:rPr>
        <w:t>后</w:t>
      </w:r>
      <w:r>
        <w:t>写入到data/cfa/</w:t>
      </w:r>
      <w:r w:rsidRPr="00F11C30">
        <w:t xml:space="preserve"> wpa_supplicant</w:t>
      </w:r>
    </w:p>
    <w:p w:rsidR="003663C5" w:rsidRDefault="00F11C30" w:rsidP="003663C5">
      <w:r>
        <w:rPr>
          <w:rFonts w:hint="eastAsia"/>
        </w:rPr>
        <w:t>然后</w:t>
      </w:r>
      <w:r w:rsidR="003663C5">
        <w:rPr>
          <w:rFonts w:hint="eastAsia"/>
        </w:rPr>
        <w:t>执行</w:t>
      </w:r>
      <w:r w:rsidR="003663C5">
        <w:rPr>
          <w:szCs w:val="21"/>
        </w:rPr>
        <w:t>wpa_cli reconnect</w:t>
      </w:r>
      <w:r>
        <w:t>重新连接网络</w:t>
      </w:r>
    </w:p>
    <w:p w:rsidR="00DF4F28" w:rsidRDefault="00DF4F28" w:rsidP="003663C5">
      <w:pPr>
        <w:rPr>
          <w:color w:val="FF0000"/>
        </w:rPr>
      </w:pPr>
      <w:r w:rsidRPr="00DF4F28">
        <w:rPr>
          <w:rFonts w:hint="eastAsia"/>
          <w:color w:val="FF0000"/>
        </w:rPr>
        <w:t>方案</w:t>
      </w:r>
      <w:r w:rsidRPr="00DF4F28">
        <w:rPr>
          <w:color w:val="FF0000"/>
        </w:rPr>
        <w:t>缺点</w:t>
      </w:r>
      <w:r>
        <w:rPr>
          <w:rFonts w:hint="eastAsia"/>
          <w:color w:val="FF0000"/>
        </w:rPr>
        <w:t>：</w:t>
      </w:r>
    </w:p>
    <w:p w:rsidR="00DF4F28" w:rsidRPr="00DF4F28" w:rsidRDefault="00DF4F28" w:rsidP="003663C5">
      <w:pPr>
        <w:rPr>
          <w:color w:val="7030A0"/>
          <w:szCs w:val="21"/>
        </w:rPr>
      </w:pPr>
      <w:r w:rsidRPr="00DF4F28">
        <w:rPr>
          <w:rFonts w:hint="eastAsia"/>
          <w:color w:val="7030A0"/>
        </w:rPr>
        <w:t>手机</w:t>
      </w:r>
      <w:r w:rsidRPr="00DF4F28">
        <w:rPr>
          <w:color w:val="7030A0"/>
        </w:rPr>
        <w:t>助手的ip是不</w:t>
      </w:r>
      <w:r>
        <w:rPr>
          <w:rFonts w:hint="eastAsia"/>
          <w:color w:val="7030A0"/>
        </w:rPr>
        <w:t>确</w:t>
      </w:r>
      <w:r w:rsidRPr="00DF4F28">
        <w:rPr>
          <w:rFonts w:hint="eastAsia"/>
          <w:color w:val="7030A0"/>
        </w:rPr>
        <w:t>定</w:t>
      </w:r>
      <w:r w:rsidRPr="00DF4F28">
        <w:rPr>
          <w:color w:val="7030A0"/>
        </w:rPr>
        <w:t>的，</w:t>
      </w:r>
      <w:r w:rsidRPr="00DF4F28">
        <w:rPr>
          <w:rFonts w:hint="eastAsia"/>
          <w:color w:val="7030A0"/>
        </w:rPr>
        <w:t>所以</w:t>
      </w:r>
      <w:r w:rsidRPr="00DF4F28">
        <w:rPr>
          <w:color w:val="7030A0"/>
        </w:rPr>
        <w:t>通过ip连接手机服务器不可行</w:t>
      </w:r>
    </w:p>
    <w:p w:rsidR="00F11C30" w:rsidRDefault="00DF4F28" w:rsidP="003B373B">
      <w:pPr>
        <w:rPr>
          <w:b/>
        </w:rPr>
      </w:pPr>
      <w:r w:rsidRPr="00DF4F28">
        <w:rPr>
          <w:rFonts w:hint="eastAsia"/>
          <w:b/>
        </w:rPr>
        <w:lastRenderedPageBreak/>
        <w:t>方法2：</w:t>
      </w:r>
      <w:r>
        <w:rPr>
          <w:rFonts w:hint="eastAsia"/>
          <w:b/>
        </w:rPr>
        <w:t>开发板</w:t>
      </w:r>
      <w:r>
        <w:rPr>
          <w:b/>
        </w:rPr>
        <w:t>启动一个</w:t>
      </w:r>
      <w:r>
        <w:rPr>
          <w:rFonts w:hint="eastAsia"/>
          <w:b/>
        </w:rPr>
        <w:t>服务器</w:t>
      </w:r>
    </w:p>
    <w:p w:rsidR="000821D0" w:rsidRDefault="000821D0" w:rsidP="000821D0">
      <w:r>
        <w:rPr>
          <w:rFonts w:hint="eastAsia"/>
        </w:rPr>
        <w:t>开发板</w:t>
      </w:r>
      <w:r>
        <w:t>把自身的ip</w:t>
      </w:r>
      <w:r>
        <w:rPr>
          <w:rFonts w:hint="eastAsia"/>
        </w:rPr>
        <w:t>地址显示</w:t>
      </w:r>
      <w:r w:rsidR="009E7336">
        <w:t>到屏幕上，然后手机连接开发板的服务器</w:t>
      </w:r>
      <w:r w:rsidR="009E7336">
        <w:rPr>
          <w:rFonts w:hint="eastAsia"/>
        </w:rPr>
        <w:t>，</w:t>
      </w:r>
      <w:r>
        <w:t>然后</w:t>
      </w:r>
      <w:r>
        <w:rPr>
          <w:rFonts w:hint="eastAsia"/>
        </w:rPr>
        <w:t>发送</w:t>
      </w:r>
      <w:r>
        <w:t>ssid</w:t>
      </w:r>
      <w:r>
        <w:rPr>
          <w:rFonts w:hint="eastAsia"/>
        </w:rPr>
        <w:t>和</w:t>
      </w:r>
      <w:r>
        <w:t>密码。</w:t>
      </w:r>
      <w:r w:rsidR="007D5BB8">
        <w:rPr>
          <w:rFonts w:hint="eastAsia"/>
        </w:rPr>
        <w:t>开发板</w:t>
      </w:r>
      <w:r w:rsidR="007D5BB8">
        <w:t>服务器程序收到ssid</w:t>
      </w:r>
      <w:r w:rsidR="007D5BB8">
        <w:rPr>
          <w:rFonts w:hint="eastAsia"/>
        </w:rPr>
        <w:t>和</w:t>
      </w:r>
      <w:r w:rsidR="007D5BB8">
        <w:t>密码后写入wpa_supplicant.conf</w:t>
      </w:r>
      <w:r w:rsidR="00D91A69">
        <w:rPr>
          <w:rFonts w:hint="eastAsia"/>
        </w:rPr>
        <w:t>，</w:t>
      </w:r>
      <w:r w:rsidR="00D91A69">
        <w:t>然后重新连接</w:t>
      </w:r>
      <w:r w:rsidR="007D5BB8">
        <w:rPr>
          <w:rFonts w:hint="eastAsia"/>
        </w:rPr>
        <w:t>。</w:t>
      </w:r>
      <w:r w:rsidR="00E90712">
        <w:t>可以实现。</w:t>
      </w:r>
    </w:p>
    <w:p w:rsidR="009E7336" w:rsidRDefault="002623AC" w:rsidP="000821D0">
      <w:pPr>
        <w:rPr>
          <w:color w:val="FF0000"/>
        </w:rPr>
      </w:pPr>
      <w:r w:rsidRPr="002623AC">
        <w:rPr>
          <w:rFonts w:hint="eastAsia"/>
          <w:color w:val="FF0000"/>
        </w:rPr>
        <w:t>如何</w:t>
      </w:r>
      <w:r w:rsidR="009E7336">
        <w:rPr>
          <w:rFonts w:hint="eastAsia"/>
          <w:color w:val="FF0000"/>
        </w:rPr>
        <w:t>实现：</w:t>
      </w:r>
    </w:p>
    <w:p w:rsidR="00920E7C" w:rsidRDefault="00920E7C" w:rsidP="000821D0">
      <w:r>
        <w:rPr>
          <w:rFonts w:hint="eastAsia"/>
        </w:rPr>
        <w:t>手</w:t>
      </w:r>
      <w:r>
        <w:t>机启动一个名字为</w:t>
      </w:r>
      <w:r>
        <w:rPr>
          <w:rFonts w:hint="eastAsia"/>
        </w:rPr>
        <w:t>UIOT的</w:t>
      </w:r>
      <w:r>
        <w:t>wifi热点，密码</w:t>
      </w:r>
      <w:r>
        <w:rPr>
          <w:rFonts w:hint="eastAsia"/>
        </w:rPr>
        <w:t>abcdefgh。</w:t>
      </w:r>
    </w:p>
    <w:p w:rsidR="009E7336" w:rsidRPr="006F30EA" w:rsidRDefault="009E7336" w:rsidP="006F30EA">
      <w:pPr>
        <w:ind w:firstLine="420"/>
        <w:rPr>
          <w:szCs w:val="21"/>
        </w:rPr>
      </w:pPr>
      <w:r w:rsidRPr="009E7336">
        <w:rPr>
          <w:rFonts w:hint="eastAsia"/>
        </w:rPr>
        <w:t>屏幕</w:t>
      </w:r>
      <w:r w:rsidRPr="009E7336">
        <w:t>上</w:t>
      </w:r>
      <w:r>
        <w:rPr>
          <w:rFonts w:hint="eastAsia"/>
        </w:rPr>
        <w:t>点击</w:t>
      </w:r>
      <w:r>
        <w:t>配网按钮，</w:t>
      </w:r>
      <w:r w:rsidRPr="009E7336">
        <w:rPr>
          <w:rFonts w:hint="eastAsia"/>
        </w:rPr>
        <w:t>启动</w:t>
      </w:r>
      <w:r w:rsidRPr="009E7336">
        <w:t>一个</w:t>
      </w:r>
      <w:r>
        <w:rPr>
          <w:rFonts w:hint="eastAsia"/>
        </w:rPr>
        <w:t>获取</w:t>
      </w:r>
      <w:r w:rsidR="00073356">
        <w:rPr>
          <w:rFonts w:hint="eastAsia"/>
        </w:rPr>
        <w:t>wlan0的</w:t>
      </w:r>
      <w:r>
        <w:t>ip</w:t>
      </w:r>
      <w:r>
        <w:rPr>
          <w:rFonts w:hint="eastAsia"/>
        </w:rPr>
        <w:t>地址</w:t>
      </w:r>
      <w:r w:rsidR="000A43E8">
        <w:t>的进程</w:t>
      </w:r>
      <w:r>
        <w:rPr>
          <w:rFonts w:hint="eastAsia"/>
        </w:rPr>
        <w:t>，</w:t>
      </w:r>
      <w:r>
        <w:t>获取之后显示在ip</w:t>
      </w:r>
      <w:r>
        <w:rPr>
          <w:rFonts w:hint="eastAsia"/>
        </w:rPr>
        <w:t>地址</w:t>
      </w:r>
      <w:r>
        <w:t>栏</w:t>
      </w:r>
      <w:r>
        <w:rPr>
          <w:rFonts w:hint="eastAsia"/>
        </w:rPr>
        <w:t>。启动</w:t>
      </w:r>
      <w:r>
        <w:t>服务器进程</w:t>
      </w:r>
      <w:r>
        <w:rPr>
          <w:rFonts w:hint="eastAsia"/>
        </w:rPr>
        <w:t>等待手机</w:t>
      </w:r>
      <w:r>
        <w:t>客户端</w:t>
      </w:r>
      <w:r>
        <w:rPr>
          <w:rFonts w:hint="eastAsia"/>
        </w:rPr>
        <w:t>连接</w:t>
      </w:r>
      <w:r>
        <w:t>接收ssid</w:t>
      </w:r>
      <w:r>
        <w:rPr>
          <w:rFonts w:hint="eastAsia"/>
        </w:rPr>
        <w:t>和</w:t>
      </w:r>
      <w:r>
        <w:t>password,</w:t>
      </w:r>
      <w:r>
        <w:rPr>
          <w:rFonts w:hint="eastAsia"/>
        </w:rPr>
        <w:t>收到</w:t>
      </w:r>
      <w:r>
        <w:t>之后写入</w:t>
      </w:r>
      <w:r w:rsidR="00920E7C">
        <w:t>wpa_supplicant.conf</w:t>
      </w:r>
      <w:r w:rsidR="00920E7C">
        <w:rPr>
          <w:rFonts w:hint="eastAsia"/>
        </w:rPr>
        <w:t>，</w:t>
      </w:r>
      <w:r w:rsidR="00920E7C">
        <w:t>执行</w:t>
      </w:r>
      <w:r w:rsidR="00920E7C">
        <w:rPr>
          <w:szCs w:val="21"/>
        </w:rPr>
        <w:t>wpa_cli reconnect</w:t>
      </w:r>
      <w:r w:rsidR="00920E7C">
        <w:rPr>
          <w:rFonts w:hint="eastAsia"/>
          <w:szCs w:val="21"/>
        </w:rPr>
        <w:t>命令，</w:t>
      </w:r>
      <w:r w:rsidR="00920E7C">
        <w:rPr>
          <w:szCs w:val="21"/>
        </w:rPr>
        <w:t>执行完成退出</w:t>
      </w:r>
      <w:r w:rsidR="00920E7C">
        <w:rPr>
          <w:rFonts w:hint="eastAsia"/>
          <w:szCs w:val="21"/>
        </w:rPr>
        <w:t>服务器</w:t>
      </w:r>
      <w:r w:rsidR="00920E7C">
        <w:rPr>
          <w:szCs w:val="21"/>
        </w:rPr>
        <w:t>。</w:t>
      </w:r>
    </w:p>
    <w:p w:rsidR="0044606A" w:rsidRDefault="00E90712" w:rsidP="006F30EA">
      <w:pPr>
        <w:pStyle w:val="2"/>
      </w:pPr>
      <w:bookmarkStart w:id="79" w:name="_Toc12547001"/>
      <w:r>
        <w:rPr>
          <w:rFonts w:hint="eastAsia"/>
        </w:rPr>
        <w:t>1</w:t>
      </w:r>
      <w:r>
        <w:t>3.5</w:t>
      </w:r>
      <w:r w:rsidR="00EF2968">
        <w:t xml:space="preserve"> iw</w:t>
      </w:r>
      <w:r w:rsidR="00EF2968">
        <w:t>工具使用</w:t>
      </w:r>
      <w:bookmarkEnd w:id="79"/>
    </w:p>
    <w:p w:rsidR="00EF2968" w:rsidRPr="00E264E6" w:rsidRDefault="00EF2968" w:rsidP="00EF2968">
      <w:pPr>
        <w:rPr>
          <w:color w:val="00B050"/>
        </w:rPr>
      </w:pPr>
      <w:r>
        <w:rPr>
          <w:rFonts w:hint="eastAsia"/>
        </w:rPr>
        <w:t xml:space="preserve">ifconfig wlan0 up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打开无线网卡 */</w:t>
      </w:r>
    </w:p>
    <w:p w:rsidR="00EF2968" w:rsidRPr="00E264E6" w:rsidRDefault="00EF2968" w:rsidP="00EF2968">
      <w:pPr>
        <w:rPr>
          <w:color w:val="00B050"/>
        </w:rPr>
      </w:pPr>
      <w:r>
        <w:rPr>
          <w:rFonts w:hint="eastAsia"/>
        </w:rPr>
        <w:t xml:space="preserve">ifconfig wlan0 down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关闭无线网卡 */</w:t>
      </w:r>
    </w:p>
    <w:p w:rsidR="00EF2968" w:rsidRPr="00E264E6" w:rsidRDefault="00EF2968" w:rsidP="00EF2968">
      <w:pPr>
        <w:rPr>
          <w:color w:val="00B050"/>
        </w:rPr>
      </w:pPr>
      <w:r>
        <w:rPr>
          <w:rFonts w:hint="eastAsia"/>
        </w:rPr>
        <w:t xml:space="preserve">iw list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sidRPr="00E264E6">
        <w:rPr>
          <w:rFonts w:hint="eastAsia"/>
          <w:color w:val="00B050"/>
        </w:rPr>
        <w:t xml:space="preserve"> /* 列出WIFI网卡的性能*/</w:t>
      </w:r>
    </w:p>
    <w:p w:rsidR="00EF2968" w:rsidRPr="00E264E6" w:rsidRDefault="00EF2968" w:rsidP="00EF2968">
      <w:pPr>
        <w:rPr>
          <w:color w:val="00B050"/>
        </w:rPr>
      </w:pPr>
      <w:r>
        <w:rPr>
          <w:rFonts w:hint="eastAsia"/>
        </w:rPr>
        <w:t xml:space="preserve">iw dev wlan0 scan </w:t>
      </w:r>
      <w:r>
        <w:rPr>
          <w:rFonts w:hint="eastAsia"/>
        </w:rPr>
        <w:t> </w:t>
      </w:r>
      <w:r>
        <w:rPr>
          <w:rFonts w:hint="eastAsia"/>
        </w:rPr>
        <w:t xml:space="preserve"> </w:t>
      </w:r>
      <w:r w:rsidRPr="00E264E6">
        <w:rPr>
          <w:rFonts w:hint="eastAsia"/>
          <w:color w:val="00B050"/>
        </w:rPr>
        <w:t>// 扫描WIFI AP</w:t>
      </w:r>
    </w:p>
    <w:p w:rsidR="00EF2968" w:rsidRPr="00E264E6" w:rsidRDefault="00EF2968" w:rsidP="00EF2968">
      <w:pPr>
        <w:rPr>
          <w:color w:val="00B050"/>
        </w:rPr>
      </w:pPr>
      <w:r>
        <w:rPr>
          <w:rFonts w:hint="eastAsia"/>
        </w:rPr>
        <w:t xml:space="preserve">iw wlan0 connect linux </w:t>
      </w:r>
      <w:r>
        <w:rPr>
          <w:rFonts w:hint="eastAsia"/>
        </w:rPr>
        <w:t> </w:t>
      </w:r>
      <w:r>
        <w:rPr>
          <w:rFonts w:hint="eastAsia"/>
        </w:rPr>
        <w:t xml:space="preserve"> </w:t>
      </w:r>
      <w:r>
        <w:rPr>
          <w:rFonts w:hint="eastAsia"/>
        </w:rPr>
        <w:t> </w:t>
      </w:r>
      <w:r w:rsidRPr="00E264E6">
        <w:rPr>
          <w:rFonts w:hint="eastAsia"/>
          <w:color w:val="00B050"/>
        </w:rPr>
        <w:t xml:space="preserve"> </w:t>
      </w:r>
      <w:r w:rsidRPr="00E264E6">
        <w:rPr>
          <w:rFonts w:hint="eastAsia"/>
          <w:color w:val="00B050"/>
        </w:rPr>
        <w:t> </w:t>
      </w:r>
      <w:r w:rsidRPr="00E264E6">
        <w:rPr>
          <w:rFonts w:hint="eastAsia"/>
          <w:color w:val="00B050"/>
        </w:rPr>
        <w:t xml:space="preserve">// 连接到WIFI AP：linux (open) </w:t>
      </w:r>
      <w:r w:rsidRPr="00E264E6">
        <w:rPr>
          <w:rFonts w:hint="eastAsia"/>
          <w:color w:val="00B050"/>
        </w:rPr>
        <w:t> </w:t>
      </w:r>
      <w:r w:rsidRPr="00E264E6">
        <w:rPr>
          <w:rFonts w:hint="eastAsia"/>
          <w:color w:val="00B050"/>
        </w:rPr>
        <w:t>没有设置密码</w:t>
      </w:r>
    </w:p>
    <w:p w:rsidR="00EF2968" w:rsidRPr="00E264E6" w:rsidRDefault="00EF2968" w:rsidP="00EF2968">
      <w:pPr>
        <w:rPr>
          <w:color w:val="00B050"/>
        </w:rPr>
      </w:pPr>
      <w:r>
        <w:rPr>
          <w:rFonts w:hint="eastAsia"/>
        </w:rPr>
        <w:t xml:space="preserve">iw dev wlan0 link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Pr="00E264E6">
        <w:rPr>
          <w:rFonts w:hint="eastAsia"/>
          <w:color w:val="00B050"/>
        </w:rPr>
        <w:t>/* 查看连接状态 */</w:t>
      </w:r>
    </w:p>
    <w:p w:rsidR="00EF2968" w:rsidRPr="00E264E6" w:rsidRDefault="00EF2968" w:rsidP="00EF2968">
      <w:pPr>
        <w:rPr>
          <w:color w:val="00B050"/>
        </w:rPr>
      </w:pPr>
      <w:r>
        <w:rPr>
          <w:rFonts w:hint="eastAsia"/>
        </w:rPr>
        <w:t> </w:t>
      </w:r>
      <w:r>
        <w:rPr>
          <w:rFonts w:hint="eastAsia"/>
        </w:rPr>
        <w:t xml:space="preserve">iw wlan0 disconnect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关闭WIFI连接 */</w:t>
      </w:r>
    </w:p>
    <w:p w:rsidR="00EF2968" w:rsidRPr="00E264E6" w:rsidRDefault="00EF2968" w:rsidP="00EF2968">
      <w:pPr>
        <w:rPr>
          <w:color w:val="00B050"/>
        </w:rPr>
      </w:pPr>
      <w:r>
        <w:rPr>
          <w:rFonts w:hint="eastAsia"/>
        </w:rPr>
        <w:t xml:space="preserve">ifconfig wlan0 192.168.1.111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Pr>
          <w:rFonts w:hint="eastAsia"/>
        </w:rPr>
        <w:t> </w:t>
      </w:r>
      <w:r>
        <w:rPr>
          <w:rFonts w:hint="eastAsia"/>
        </w:rPr>
        <w:t xml:space="preserve"> </w:t>
      </w:r>
      <w:r w:rsidRPr="00E264E6">
        <w:rPr>
          <w:rFonts w:hint="eastAsia"/>
          <w:color w:val="00B050"/>
        </w:rPr>
        <w:t> </w:t>
      </w:r>
      <w:r w:rsidR="00E264E6" w:rsidRPr="00E264E6">
        <w:rPr>
          <w:rFonts w:hint="eastAsia"/>
          <w:color w:val="00B050"/>
        </w:rPr>
        <w:t>//</w:t>
      </w:r>
      <w:r w:rsidRPr="00E264E6">
        <w:rPr>
          <w:rFonts w:hint="eastAsia"/>
          <w:color w:val="00B050"/>
        </w:rPr>
        <w:t>配置无线网卡wlan0</w:t>
      </w:r>
    </w:p>
    <w:p w:rsidR="00BE7A17" w:rsidRPr="00E264E6" w:rsidRDefault="00BE7A17" w:rsidP="00BE7A17">
      <w:pPr>
        <w:rPr>
          <w:color w:val="00B050"/>
        </w:rPr>
      </w:pPr>
      <w:r>
        <w:t xml:space="preserve">sh-4.4# </w:t>
      </w:r>
      <w:r w:rsidRPr="00BE7A17">
        <w:rPr>
          <w:color w:val="00B0F0"/>
        </w:rPr>
        <w:t>iwconfig wlan0 | grep "Signal"</w:t>
      </w:r>
      <w:r>
        <w:rPr>
          <w:color w:val="00B0F0"/>
        </w:rPr>
        <w:t xml:space="preserve"> </w:t>
      </w:r>
      <w:r w:rsidRPr="00E264E6">
        <w:rPr>
          <w:color w:val="00B050"/>
        </w:rPr>
        <w:t>//</w:t>
      </w:r>
      <w:r w:rsidRPr="00E264E6">
        <w:rPr>
          <w:rFonts w:hint="eastAsia"/>
          <w:color w:val="00B050"/>
        </w:rPr>
        <w:t>获取</w:t>
      </w:r>
      <w:r w:rsidRPr="00E264E6">
        <w:rPr>
          <w:color w:val="00B050"/>
        </w:rPr>
        <w:t>信号强度</w:t>
      </w:r>
    </w:p>
    <w:p w:rsidR="00BE7A17" w:rsidRDefault="00BE7A17" w:rsidP="00BE7A17">
      <w:r>
        <w:t>Link Quality=98/100  Signal level=-31 dBm  Noise level=0 dBm</w:t>
      </w:r>
    </w:p>
    <w:p w:rsidR="00BE7A17" w:rsidRDefault="00BE7A17" w:rsidP="00EF2968"/>
    <w:p w:rsidR="00EF2968" w:rsidRDefault="00EF2968" w:rsidP="00EF2968">
      <w:r>
        <w:rPr>
          <w:rFonts w:hint="eastAsia"/>
        </w:rPr>
        <w:t>有密码连接方式：</w:t>
      </w:r>
    </w:p>
    <w:p w:rsidR="00EF2968" w:rsidRDefault="00EF2968" w:rsidP="00EF2968">
      <w:r>
        <w:rPr>
          <w:rFonts w:hint="eastAsia"/>
        </w:rPr>
        <w:t xml:space="preserve">iw wlan0 connect linux keys d:0:8888888888888 </w:t>
      </w:r>
      <w:r>
        <w:rPr>
          <w:rFonts w:hint="eastAsia"/>
        </w:rPr>
        <w:t> </w:t>
      </w:r>
      <w:r>
        <w:rPr>
          <w:rFonts w:hint="eastAsia"/>
        </w:rPr>
        <w:t xml:space="preserve"> </w:t>
      </w:r>
      <w:r>
        <w:rPr>
          <w:rFonts w:hint="eastAsia"/>
        </w:rPr>
        <w:t> </w:t>
      </w:r>
      <w:r>
        <w:rPr>
          <w:rFonts w:hint="eastAsia"/>
        </w:rPr>
        <w:t>/* 密码需要设置成13位 */</w:t>
      </w:r>
    </w:p>
    <w:p w:rsidR="00911619" w:rsidRPr="005342B0" w:rsidRDefault="00911619" w:rsidP="005342B0">
      <w:pPr>
        <w:pStyle w:val="3"/>
      </w:pPr>
      <w:bookmarkStart w:id="80" w:name="_Toc12547002"/>
      <w:r w:rsidRPr="00911619">
        <w:t xml:space="preserve">13.6 wpa_supplicant </w:t>
      </w:r>
      <w:r w:rsidRPr="00911619">
        <w:rPr>
          <w:rFonts w:hint="eastAsia"/>
        </w:rPr>
        <w:t>使用</w:t>
      </w:r>
      <w:bookmarkEnd w:id="80"/>
    </w:p>
    <w:p w:rsidR="00FC03BE" w:rsidRPr="00FC03BE" w:rsidRDefault="00FC03BE" w:rsidP="00AE658F">
      <w:r w:rsidRPr="00FC03BE">
        <w:t xml:space="preserve">ifconfig wlan0 up </w:t>
      </w:r>
    </w:p>
    <w:p w:rsidR="00FC03BE" w:rsidRPr="00FC03BE" w:rsidRDefault="00FC03BE" w:rsidP="00AE658F">
      <w:r w:rsidRPr="00FC03BE">
        <w:t>wpa_supplicant -Dnl80211 -i wlan0 -c /data/wpa_supplicant.conf -B</w:t>
      </w:r>
    </w:p>
    <w:p w:rsidR="00FC03BE" w:rsidRPr="00AE658F" w:rsidRDefault="00AE658F" w:rsidP="00FC03BE">
      <w:pPr>
        <w:rPr>
          <w:color w:val="008000"/>
          <w:sz w:val="24"/>
          <w:szCs w:val="24"/>
        </w:rPr>
      </w:pPr>
      <w:r>
        <w:rPr>
          <w:color w:val="008000"/>
          <w:sz w:val="24"/>
          <w:szCs w:val="24"/>
        </w:rPr>
        <w:t>/*</w:t>
      </w:r>
      <w:r w:rsidR="00FC03BE" w:rsidRPr="00FC03BE">
        <w:rPr>
          <w:color w:val="008000"/>
          <w:sz w:val="24"/>
          <w:szCs w:val="24"/>
        </w:rPr>
        <w:t>根据配置文件/etc/wpa_supplicant.conf来初始化wlan0如果wpa_supplicant.conf文件为空,则不会自动连接,需要连接一次网络才行</w:t>
      </w:r>
      <w:r>
        <w:rPr>
          <w:rFonts w:hint="eastAsia"/>
          <w:color w:val="008000"/>
          <w:sz w:val="24"/>
          <w:szCs w:val="24"/>
        </w:rPr>
        <w:t>*</w:t>
      </w:r>
      <w:r>
        <w:rPr>
          <w:color w:val="008000"/>
          <w:sz w:val="24"/>
          <w:szCs w:val="24"/>
        </w:rPr>
        <w:t>/</w:t>
      </w:r>
    </w:p>
    <w:p w:rsidR="00FC03BE" w:rsidRPr="00FC03BE" w:rsidRDefault="00FC03BE" w:rsidP="00FC03BE">
      <w:pPr>
        <w:rPr>
          <w:rFonts w:ascii="Verdana" w:hAnsi="Verdana"/>
          <w:szCs w:val="21"/>
        </w:rPr>
      </w:pPr>
      <w:r w:rsidRPr="00FC03BE">
        <w:rPr>
          <w:rFonts w:ascii="Verdana" w:hAnsi="Verdana"/>
          <w:b/>
          <w:bCs/>
          <w:color w:val="800000"/>
          <w:szCs w:val="21"/>
        </w:rPr>
        <w:t> wpa_supplicant.conf</w:t>
      </w:r>
      <w:r w:rsidRPr="00FC03BE">
        <w:rPr>
          <w:rFonts w:ascii="Verdana" w:hAnsi="Verdana"/>
          <w:b/>
          <w:bCs/>
          <w:color w:val="800000"/>
          <w:szCs w:val="21"/>
        </w:rPr>
        <w:t>文件的意义</w:t>
      </w:r>
      <w:r w:rsidRPr="00FC03BE">
        <w:rPr>
          <w:rFonts w:ascii="Verdana" w:hAnsi="Verdana"/>
          <w:b/>
          <w:bCs/>
          <w:color w:val="800000"/>
          <w:szCs w:val="21"/>
        </w:rPr>
        <w:t>:</w:t>
      </w:r>
    </w:p>
    <w:p w:rsidR="00FC03BE" w:rsidRPr="00FC03BE" w:rsidRDefault="00FC03BE" w:rsidP="00FC03BE">
      <w:pPr>
        <w:rPr>
          <w:rFonts w:ascii="Verdana" w:hAnsi="Verdana"/>
          <w:szCs w:val="21"/>
        </w:rPr>
      </w:pPr>
      <w:r w:rsidRPr="00FC03BE">
        <w:rPr>
          <w:rFonts w:ascii="Verdana" w:hAnsi="Verdana"/>
          <w:szCs w:val="21"/>
        </w:rPr>
        <w:t xml:space="preserve">    </w:t>
      </w:r>
      <w:r w:rsidRPr="00FC03BE">
        <w:rPr>
          <w:rFonts w:ascii="Verdana" w:hAnsi="Verdana"/>
          <w:szCs w:val="21"/>
        </w:rPr>
        <w:t>用来保存用户连接过的</w:t>
      </w:r>
      <w:r w:rsidRPr="00FC03BE">
        <w:rPr>
          <w:rFonts w:ascii="Verdana" w:hAnsi="Verdana"/>
          <w:szCs w:val="21"/>
        </w:rPr>
        <w:t>WIFI</w:t>
      </w:r>
      <w:r w:rsidRPr="00FC03BE">
        <w:rPr>
          <w:rFonts w:ascii="Verdana" w:hAnsi="Verdana"/>
          <w:szCs w:val="21"/>
        </w:rPr>
        <w:t>热点</w:t>
      </w:r>
      <w:r w:rsidRPr="00FC03BE">
        <w:rPr>
          <w:rFonts w:ascii="Verdana" w:hAnsi="Verdana"/>
          <w:szCs w:val="21"/>
        </w:rPr>
        <w:t>,</w:t>
      </w:r>
      <w:r w:rsidRPr="00FC03BE">
        <w:rPr>
          <w:rFonts w:ascii="Verdana" w:hAnsi="Verdana"/>
          <w:szCs w:val="21"/>
        </w:rPr>
        <w:t>好处在于</w:t>
      </w:r>
      <w:r w:rsidRPr="00FC03BE">
        <w:rPr>
          <w:rFonts w:ascii="Verdana" w:hAnsi="Verdana"/>
          <w:szCs w:val="21"/>
        </w:rPr>
        <w:t>,</w:t>
      </w:r>
      <w:r w:rsidRPr="00FC03BE">
        <w:rPr>
          <w:rFonts w:ascii="Verdana" w:hAnsi="Verdana"/>
          <w:szCs w:val="21"/>
        </w:rPr>
        <w:t>然后每次开启</w:t>
      </w:r>
      <w:r w:rsidRPr="00FC03BE">
        <w:rPr>
          <w:rFonts w:ascii="Verdana" w:hAnsi="Verdana"/>
          <w:szCs w:val="21"/>
        </w:rPr>
        <w:t>WIFI</w:t>
      </w:r>
      <w:r w:rsidRPr="00FC03BE">
        <w:rPr>
          <w:rFonts w:ascii="Verdana" w:hAnsi="Verdana"/>
          <w:szCs w:val="21"/>
        </w:rPr>
        <w:t>时</w:t>
      </w:r>
      <w:r w:rsidRPr="00FC03BE">
        <w:rPr>
          <w:rFonts w:ascii="Verdana" w:hAnsi="Verdana"/>
          <w:szCs w:val="21"/>
        </w:rPr>
        <w:t>,</w:t>
      </w:r>
      <w:r w:rsidRPr="00FC03BE">
        <w:rPr>
          <w:rFonts w:ascii="Verdana" w:hAnsi="Verdana"/>
          <w:szCs w:val="21"/>
        </w:rPr>
        <w:t>则会自动根据该文件来连接热点</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注意</w:t>
      </w:r>
      <w:r w:rsidRPr="00FC03BE">
        <w:rPr>
          <w:rFonts w:ascii="Verdana" w:eastAsia="宋体" w:hAnsi="Verdana" w:cs="宋体"/>
          <w:b/>
          <w:bCs/>
          <w:color w:val="FF0000"/>
          <w:kern w:val="0"/>
          <w:sz w:val="23"/>
          <w:szCs w:val="23"/>
        </w:rPr>
        <w:t>: </w:t>
      </w:r>
      <w:r w:rsidRPr="00FC03BE">
        <w:rPr>
          <w:rFonts w:ascii="Verdana" w:eastAsia="宋体" w:hAnsi="Verdana" w:cs="宋体"/>
          <w:color w:val="000000"/>
          <w:kern w:val="0"/>
          <w:szCs w:val="21"/>
        </w:rPr>
        <w:t>该文件保存的每个热点都有个</w:t>
      </w:r>
      <w:r w:rsidRPr="00FC03BE">
        <w:rPr>
          <w:rFonts w:ascii="Verdana" w:eastAsia="宋体" w:hAnsi="Verdana" w:cs="宋体"/>
          <w:color w:val="000000"/>
          <w:kern w:val="0"/>
          <w:szCs w:val="21"/>
        </w:rPr>
        <w:t>priority</w:t>
      </w:r>
      <w:r w:rsidRPr="00FC03BE">
        <w:rPr>
          <w:rFonts w:ascii="Verdana" w:eastAsia="宋体" w:hAnsi="Verdana" w:cs="宋体"/>
          <w:color w:val="000000"/>
          <w:kern w:val="0"/>
          <w:szCs w:val="21"/>
        </w:rPr>
        <w:t>值</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用来系统优先选择哪个热点</w:t>
      </w:r>
    </w:p>
    <w:p w:rsidR="00FC03BE" w:rsidRPr="00FC03BE" w:rsidRDefault="00FC03BE" w:rsidP="00FC03BE">
      <w:r w:rsidRPr="00FC03BE">
        <w:t xml:space="preserve">wpa_cli -i wlan0 scan              </w:t>
      </w:r>
      <w:r w:rsidRPr="00FC03BE">
        <w:rPr>
          <w:color w:val="008000"/>
        </w:rPr>
        <w:t>//扫描附近热点</w:t>
      </w:r>
    </w:p>
    <w:p w:rsidR="00AE658F" w:rsidRDefault="00FC03BE" w:rsidP="00AE658F">
      <w:r w:rsidRPr="00FC03BE">
        <w:t xml:space="preserve">wpa_cli -i wlan0 scan_result </w:t>
      </w:r>
      <w:r w:rsidRPr="00FC03BE">
        <w:rPr>
          <w:color w:val="008000"/>
        </w:rPr>
        <w:t>//打印热点信息</w:t>
      </w:r>
    </w:p>
    <w:p w:rsidR="00AE658F" w:rsidRDefault="00AE658F" w:rsidP="00AE658F">
      <w:pPr>
        <w:rPr>
          <w:rFonts w:ascii="黑体" w:eastAsia="黑体" w:hAnsi="黑体"/>
          <w:b/>
          <w:color w:val="F79646" w:themeColor="accent6"/>
          <w:sz w:val="24"/>
          <w:szCs w:val="24"/>
        </w:rPr>
      </w:pPr>
      <w:r w:rsidRPr="00AE658F">
        <w:rPr>
          <w:rFonts w:ascii="黑体" w:eastAsia="黑体" w:hAnsi="黑体" w:hint="eastAsia"/>
          <w:b/>
          <w:color w:val="F79646" w:themeColor="accent6"/>
          <w:sz w:val="24"/>
          <w:szCs w:val="24"/>
        </w:rPr>
        <w:t>设置网络</w:t>
      </w:r>
    </w:p>
    <w:p w:rsidR="00AE658F" w:rsidRPr="00AE658F" w:rsidRDefault="00AE658F" w:rsidP="00AE658F">
      <w:pPr>
        <w:numPr>
          <w:ilvl w:val="0"/>
          <w:numId w:val="25"/>
        </w:numPr>
      </w:pPr>
      <w:r>
        <w:rPr>
          <w:rFonts w:hint="eastAsia"/>
        </w:rPr>
        <w:t>添加网络</w:t>
      </w:r>
      <w:r w:rsidR="00363986">
        <w:rPr>
          <w:rFonts w:hint="eastAsia"/>
        </w:rPr>
        <w:t>0</w:t>
      </w:r>
    </w:p>
    <w:p w:rsidR="00AE658F" w:rsidRPr="00AE658F"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B0F0"/>
          <w:kern w:val="0"/>
          <w:sz w:val="24"/>
          <w:szCs w:val="24"/>
        </w:rPr>
      </w:pPr>
      <w:r w:rsidRPr="00AE658F">
        <w:rPr>
          <w:rFonts w:ascii="宋体" w:eastAsia="宋体" w:hAnsi="宋体" w:cs="宋体"/>
          <w:color w:val="000000"/>
          <w:kern w:val="0"/>
          <w:sz w:val="24"/>
          <w:szCs w:val="24"/>
        </w:rPr>
        <w:t xml:space="preserve"># </w:t>
      </w:r>
      <w:r w:rsidRPr="00AE658F">
        <w:rPr>
          <w:rFonts w:ascii="宋体" w:eastAsia="宋体" w:hAnsi="宋体" w:cs="宋体"/>
          <w:color w:val="00B0F0"/>
          <w:kern w:val="0"/>
          <w:sz w:val="24"/>
          <w:szCs w:val="24"/>
        </w:rPr>
        <w:t>wpa_cli -i wlan0 add_network</w:t>
      </w:r>
    </w:p>
    <w:p w:rsidR="00FC03BE" w:rsidRPr="00FC03BE" w:rsidRDefault="00AE658F" w:rsidP="00AE658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AE658F">
        <w:rPr>
          <w:rFonts w:ascii="宋体" w:eastAsia="宋体" w:hAnsi="宋体" w:cs="宋体"/>
          <w:color w:val="000000"/>
          <w:kern w:val="0"/>
          <w:sz w:val="24"/>
          <w:szCs w:val="24"/>
        </w:rPr>
        <w:t xml:space="preserve">0 </w:t>
      </w:r>
      <w:r>
        <w:rPr>
          <w:rFonts w:ascii="宋体" w:eastAsia="宋体" w:hAnsi="宋体" w:cs="宋体"/>
          <w:color w:val="008000"/>
          <w:kern w:val="0"/>
          <w:sz w:val="24"/>
          <w:szCs w:val="24"/>
        </w:rPr>
        <w:t>/*</w:t>
      </w:r>
      <w:r w:rsidR="00FC03BE" w:rsidRPr="00FC03BE">
        <w:rPr>
          <w:rFonts w:ascii="宋体" w:eastAsia="宋体" w:hAnsi="宋体" w:cs="宋体"/>
          <w:color w:val="008000"/>
          <w:kern w:val="0"/>
          <w:sz w:val="24"/>
          <w:szCs w:val="24"/>
        </w:rPr>
        <w:t xml:space="preserve"> 添加一个网络连接,并返回网络ID号,如果wpa_supplicant.conf文件为空,则返回0,表示第一个热点,然后该ID号会在连接热点用到</w:t>
      </w:r>
      <w:r>
        <w:rPr>
          <w:rFonts w:ascii="宋体" w:eastAsia="宋体" w:hAnsi="宋体" w:cs="宋体" w:hint="eastAsia"/>
          <w:color w:val="008000"/>
          <w:kern w:val="0"/>
          <w:sz w:val="24"/>
          <w:szCs w:val="24"/>
        </w:rPr>
        <w:t>*/</w:t>
      </w:r>
    </w:p>
    <w:p w:rsidR="00FC03BE" w:rsidRDefault="00FC03BE" w:rsidP="00F02877">
      <w:pPr>
        <w:widowControl/>
        <w:jc w:val="left"/>
      </w:pPr>
      <w:r w:rsidRPr="00FC03BE">
        <w:rPr>
          <w:rFonts w:ascii="Verdana" w:eastAsia="宋体" w:hAnsi="Verdana" w:cs="宋体"/>
          <w:b/>
          <w:bCs/>
          <w:color w:val="800000"/>
          <w:kern w:val="0"/>
          <w:szCs w:val="21"/>
        </w:rPr>
        <w:t>添加网络连接的意义</w:t>
      </w:r>
      <w:r w:rsidRPr="00FC03BE">
        <w:rPr>
          <w:rFonts w:ascii="Verdana" w:eastAsia="宋体" w:hAnsi="Verdana" w:cs="宋体"/>
          <w:b/>
          <w:bCs/>
          <w:color w:val="800000"/>
          <w:kern w:val="0"/>
          <w:szCs w:val="21"/>
        </w:rPr>
        <w:t>:</w:t>
      </w:r>
      <w:r w:rsidRPr="00FC03BE">
        <w:t>用来区分用户连接过的每个热点</w:t>
      </w:r>
    </w:p>
    <w:p w:rsidR="00F02877" w:rsidRPr="00F02877" w:rsidRDefault="00F02877" w:rsidP="00F02877">
      <w:pPr>
        <w:rPr>
          <w:rFonts w:ascii="Verdana" w:eastAsia="宋体" w:hAnsi="Verdana" w:cs="宋体"/>
          <w:color w:val="000000"/>
          <w:kern w:val="0"/>
          <w:szCs w:val="21"/>
        </w:rPr>
      </w:pPr>
      <w:r>
        <w:rPr>
          <w:rFonts w:hint="eastAsia"/>
        </w:rPr>
        <w:t>2&gt;设置</w:t>
      </w:r>
      <w:r>
        <w:t>网络</w:t>
      </w:r>
      <w:r w:rsidR="00363986">
        <w:t>id</w:t>
      </w:r>
      <w:r w:rsidR="00363986">
        <w:rPr>
          <w:rFonts w:hint="eastAsia"/>
        </w:rPr>
        <w:t>号</w:t>
      </w:r>
      <w:r w:rsidR="00363986">
        <w:t>为</w:t>
      </w:r>
      <w:r w:rsidR="00363986">
        <w:rPr>
          <w:rFonts w:hint="eastAsia"/>
        </w:rPr>
        <w:t>0</w:t>
      </w:r>
      <w:r>
        <w:rPr>
          <w:rFonts w:hint="eastAsia"/>
        </w:rPr>
        <w:t>的</w:t>
      </w:r>
      <w:r w:rsidR="00363986">
        <w:rPr>
          <w:rFonts w:hint="eastAsia"/>
        </w:rPr>
        <w:t>网络</w:t>
      </w:r>
      <w:r w:rsidR="00363986">
        <w:t>的</w:t>
      </w:r>
      <w:r>
        <w:t>ssid</w:t>
      </w:r>
      <w:r>
        <w:rPr>
          <w:rFonts w:hint="eastAsia"/>
        </w:rPr>
        <w:t>和</w:t>
      </w:r>
      <w:r>
        <w:t>psk</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Pr>
          <w:rFonts w:ascii="宋体" w:eastAsia="宋体" w:hAnsi="宋体" w:cs="宋体"/>
          <w:color w:val="00B0F0"/>
          <w:kern w:val="0"/>
          <w:sz w:val="24"/>
          <w:szCs w:val="24"/>
        </w:rPr>
        <w:t xml:space="preserve"># </w:t>
      </w:r>
      <w:r w:rsidR="00AE658F" w:rsidRPr="004305D7">
        <w:rPr>
          <w:rFonts w:ascii="宋体" w:eastAsia="宋体" w:hAnsi="宋体" w:cs="宋体"/>
          <w:color w:val="00B0F0"/>
          <w:kern w:val="0"/>
          <w:sz w:val="24"/>
          <w:szCs w:val="24"/>
        </w:rPr>
        <w:t>wpa_cli -i wlan0 set_network 0 ssid '"ZGWLCS"'</w:t>
      </w:r>
      <w:r>
        <w:rPr>
          <w:rFonts w:ascii="宋体" w:eastAsia="宋体" w:hAnsi="宋体" w:cs="宋体"/>
          <w:color w:val="000000"/>
          <w:kern w:val="0"/>
          <w:sz w:val="24"/>
          <w:szCs w:val="24"/>
        </w:rPr>
        <w:t xml:space="preserve"> </w:t>
      </w:r>
      <w:r w:rsidR="00FC03BE" w:rsidRPr="00FC03BE">
        <w:rPr>
          <w:rFonts w:ascii="宋体" w:eastAsia="宋体" w:hAnsi="宋体" w:cs="宋体"/>
          <w:color w:val="000000"/>
          <w:kern w:val="0"/>
          <w:sz w:val="24"/>
          <w:szCs w:val="24"/>
        </w:rPr>
        <w:t xml:space="preserve">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//设置ID为0的热点SSID</w:t>
      </w:r>
    </w:p>
    <w:p w:rsidR="004305D7" w:rsidRDefault="004305D7"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305D7">
        <w:rPr>
          <w:rFonts w:ascii="宋体" w:eastAsia="宋体" w:hAnsi="宋体" w:cs="宋体"/>
          <w:color w:val="000000"/>
          <w:kern w:val="0"/>
          <w:sz w:val="24"/>
          <w:szCs w:val="24"/>
        </w:rPr>
        <w:lastRenderedPageBreak/>
        <w:t xml:space="preserve"># </w:t>
      </w:r>
      <w:r w:rsidRPr="004305D7">
        <w:rPr>
          <w:rFonts w:ascii="宋体" w:eastAsia="宋体" w:hAnsi="宋体" w:cs="宋体"/>
          <w:color w:val="00B0F0"/>
          <w:kern w:val="0"/>
          <w:sz w:val="24"/>
          <w:szCs w:val="24"/>
        </w:rPr>
        <w:t xml:space="preserve">wpa_cli -i wlan0 set_network 0 psk '"ZGWLceshi"' </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8000"/>
          <w:kern w:val="0"/>
          <w:sz w:val="24"/>
          <w:szCs w:val="24"/>
        </w:rPr>
        <w:t>//设置ID为0的热</w:t>
      </w:r>
      <w:r w:rsidR="004305D7">
        <w:rPr>
          <w:rFonts w:ascii="宋体" w:eastAsia="宋体" w:hAnsi="宋体" w:cs="宋体" w:hint="eastAsia"/>
          <w:color w:val="008000"/>
          <w:kern w:val="0"/>
          <w:sz w:val="24"/>
          <w:szCs w:val="24"/>
        </w:rPr>
        <w:t>//</w:t>
      </w:r>
      <w:r w:rsidRPr="00FC03BE">
        <w:rPr>
          <w:rFonts w:ascii="宋体" w:eastAsia="宋体" w:hAnsi="宋体" w:cs="宋体"/>
          <w:color w:val="008000"/>
          <w:kern w:val="0"/>
          <w:sz w:val="24"/>
          <w:szCs w:val="24"/>
        </w:rPr>
        <w:t>点的密码</w:t>
      </w:r>
    </w:p>
    <w:p w:rsidR="00FC03BE" w:rsidRPr="00FC03BE" w:rsidRDefault="00FC03BE" w:rsidP="00FC03BE">
      <w:pPr>
        <w:widowControl/>
        <w:jc w:val="left"/>
        <w:rPr>
          <w:rFonts w:ascii="Verdana" w:eastAsia="宋体" w:hAnsi="Verdana" w:cs="宋体"/>
          <w:color w:val="000000"/>
          <w:kern w:val="0"/>
          <w:szCs w:val="21"/>
        </w:rPr>
      </w:pPr>
      <w:r w:rsidRPr="00FC03BE">
        <w:rPr>
          <w:rFonts w:ascii="Verdana" w:eastAsia="宋体" w:hAnsi="Verdana" w:cs="宋体"/>
          <w:b/>
          <w:bCs/>
          <w:color w:val="FF0000"/>
          <w:kern w:val="0"/>
          <w:sz w:val="23"/>
          <w:szCs w:val="23"/>
        </w:rPr>
        <w:t>PS:</w:t>
      </w:r>
      <w:r w:rsidRPr="00FC03BE">
        <w:rPr>
          <w:rFonts w:ascii="Verdana" w:eastAsia="宋体" w:hAnsi="Verdana" w:cs="宋体"/>
          <w:color w:val="000000"/>
          <w:kern w:val="0"/>
          <w:sz w:val="23"/>
          <w:szCs w:val="23"/>
        </w:rPr>
        <w:t>如果是没有加密的公共网络</w:t>
      </w:r>
      <w:r w:rsidRPr="00FC03BE">
        <w:rPr>
          <w:rFonts w:ascii="Verdana" w:eastAsia="宋体" w:hAnsi="Verdana" w:cs="宋体"/>
          <w:color w:val="000000"/>
          <w:kern w:val="0"/>
          <w:sz w:val="23"/>
          <w:szCs w:val="23"/>
        </w:rPr>
        <w:t>,</w:t>
      </w:r>
      <w:r w:rsidRPr="00FC03BE">
        <w:rPr>
          <w:rFonts w:ascii="Verdana" w:eastAsia="宋体" w:hAnsi="Verdana" w:cs="宋体"/>
          <w:color w:val="000000"/>
          <w:kern w:val="0"/>
          <w:sz w:val="23"/>
          <w:szCs w:val="23"/>
        </w:rPr>
        <w:t>则输入以下密码</w:t>
      </w:r>
      <w:r w:rsidRPr="00FC03BE">
        <w:rPr>
          <w:rFonts w:ascii="Verdana" w:eastAsia="宋体" w:hAnsi="Verdana" w:cs="宋体"/>
          <w:color w:val="000000"/>
          <w:kern w:val="0"/>
          <w:sz w:val="23"/>
          <w:szCs w:val="23"/>
        </w:rPr>
        <w:t>:</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set_network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key_mgmt NONE</w:t>
      </w:r>
    </w:p>
    <w:p w:rsidR="00FC03BE" w:rsidRPr="00363986" w:rsidRDefault="00363986" w:rsidP="00363986">
      <w:pPr>
        <w:rPr>
          <w:sz w:val="24"/>
          <w:szCs w:val="24"/>
        </w:rPr>
      </w:pPr>
      <w:r>
        <w:rPr>
          <w:rFonts w:hint="eastAsia"/>
        </w:rPr>
        <w:t>3</w:t>
      </w:r>
      <w:r>
        <w:t>&gt;</w:t>
      </w:r>
      <w:r>
        <w:rPr>
          <w:rFonts w:hint="eastAsia"/>
        </w:rPr>
        <w:t>设置</w:t>
      </w:r>
      <w:r>
        <w:t>网络</w:t>
      </w:r>
    </w:p>
    <w:p w:rsidR="00FC03BE" w:rsidRPr="00FC03BE" w:rsidRDefault="00FC03BE" w:rsidP="009D1AE9">
      <w:r w:rsidRPr="005B0FA6">
        <w:rPr>
          <w:color w:val="00B0F0"/>
        </w:rPr>
        <w:t xml:space="preserve">wpa_cli -i wlan0 set_network 0 priority </w:t>
      </w:r>
      <w:r w:rsidR="00703110" w:rsidRPr="005B0FA6">
        <w:rPr>
          <w:color w:val="00B0F0"/>
        </w:rPr>
        <w:t>0</w:t>
      </w:r>
      <w:r w:rsidRPr="005B0FA6">
        <w:rPr>
          <w:color w:val="00B0F0"/>
        </w:rPr>
        <w:t xml:space="preserve"> </w:t>
      </w:r>
      <w:r w:rsidRPr="00FC03BE">
        <w:t xml:space="preserve">    </w:t>
      </w:r>
      <w:r w:rsidRPr="00FC03BE">
        <w:rPr>
          <w:color w:val="008000"/>
        </w:rPr>
        <w:t>//设置当前网络优先级,默认为</w:t>
      </w:r>
      <w:r w:rsidR="00703110">
        <w:rPr>
          <w:color w:val="008000"/>
        </w:rPr>
        <w:t>0</w:t>
      </w:r>
    </w:p>
    <w:p w:rsidR="00FC03BE" w:rsidRPr="00FC03BE" w:rsidRDefault="00FC03BE" w:rsidP="009D1AE9">
      <w:r w:rsidRPr="005B0FA6">
        <w:rPr>
          <w:color w:val="00B0F0"/>
        </w:rPr>
        <w:t xml:space="preserve">wpa_cli -i wlan0 set_network 0 scan_ssid </w:t>
      </w:r>
      <w:r w:rsidR="00121637">
        <w:rPr>
          <w:color w:val="00B0F0"/>
        </w:rPr>
        <w:t>0</w:t>
      </w:r>
      <w:r w:rsidRPr="00FC03BE">
        <w:t xml:space="preserve">    </w:t>
      </w:r>
      <w:r w:rsidRPr="00FC03BE">
        <w:rPr>
          <w:color w:val="008000"/>
        </w:rPr>
        <w:t>//设置ssid默认为1即可</w:t>
      </w:r>
    </w:p>
    <w:p w:rsidR="00FC03BE" w:rsidRDefault="00FC03BE" w:rsidP="009D1AE9">
      <w:pPr>
        <w:rPr>
          <w:color w:val="008000"/>
        </w:rPr>
      </w:pPr>
      <w:r w:rsidRPr="005B0FA6">
        <w:rPr>
          <w:color w:val="00B0F0"/>
        </w:rPr>
        <w:t xml:space="preserve">wpa_cli -i wlan0 select_network 0 </w:t>
      </w:r>
      <w:r w:rsidRPr="00FC03BE">
        <w:t xml:space="preserve">            </w:t>
      </w:r>
      <w:r w:rsidRPr="00FC03BE">
        <w:rPr>
          <w:color w:val="008000"/>
        </w:rPr>
        <w:t>//选择网络0(这样做的好处在于,可以取消先前的其它网络连接)</w:t>
      </w:r>
      <w:r w:rsidR="00C21294">
        <w:rPr>
          <w:color w:val="008000"/>
        </w:rPr>
        <w:t>测试</w:t>
      </w:r>
      <w:r w:rsidR="00C21294">
        <w:rPr>
          <w:rFonts w:hint="eastAsia"/>
          <w:color w:val="008000"/>
        </w:rPr>
        <w:t>可以</w:t>
      </w:r>
      <w:r w:rsidR="00C21294">
        <w:rPr>
          <w:color w:val="008000"/>
        </w:rPr>
        <w:t>代替</w:t>
      </w:r>
      <w:r w:rsidR="00C21294" w:rsidRPr="005B0FA6">
        <w:rPr>
          <w:color w:val="00B0F0"/>
        </w:rPr>
        <w:t>enable_network</w:t>
      </w:r>
    </w:p>
    <w:p w:rsidR="00B256E8" w:rsidRPr="00FC03BE" w:rsidRDefault="00B256E8" w:rsidP="009D1AE9">
      <w:r w:rsidRPr="005B0FA6">
        <w:rPr>
          <w:color w:val="00B0F0"/>
        </w:rPr>
        <w:t xml:space="preserve">wpa_cli -i wlan0 enable_network 0 </w:t>
      </w:r>
      <w:r w:rsidRPr="00FC03BE">
        <w:t xml:space="preserve">           </w:t>
      </w:r>
      <w:r w:rsidRPr="00FC03BE">
        <w:rPr>
          <w:color w:val="008000"/>
        </w:rPr>
        <w:t>//启动连接ID为0的网络</w:t>
      </w:r>
    </w:p>
    <w:p w:rsidR="00FC03BE" w:rsidRPr="00FC03BE" w:rsidRDefault="00FC03BE" w:rsidP="009D1AE9">
      <w:r w:rsidRPr="00FC03BE">
        <w:t>udhcpc -b -i wlan0 -q</w:t>
      </w:r>
      <w:r w:rsidR="00C21294">
        <w:t xml:space="preserve"> </w:t>
      </w:r>
      <w:r w:rsidR="00C21294" w:rsidRPr="00C21294">
        <w:rPr>
          <w:color w:val="007E39"/>
        </w:rPr>
        <w:t>//</w:t>
      </w:r>
      <w:r w:rsidR="00C21294" w:rsidRPr="00C21294">
        <w:rPr>
          <w:rFonts w:hint="eastAsia"/>
          <w:color w:val="007E39"/>
        </w:rPr>
        <w:t>不需要</w:t>
      </w:r>
      <w:r w:rsidRPr="00C21294">
        <w:rPr>
          <w:color w:val="007E39"/>
        </w:rPr>
        <w:t xml:space="preserve">  </w:t>
      </w:r>
      <w:r w:rsidRPr="00FC03BE">
        <w:t xml:space="preserve">  </w:t>
      </w:r>
    </w:p>
    <w:p w:rsidR="00FC03BE" w:rsidRPr="00AF3321" w:rsidRDefault="00FC03BE" w:rsidP="00C808EC">
      <w:pPr>
        <w:rPr>
          <w:color w:val="007E39"/>
        </w:rPr>
      </w:pPr>
      <w:r w:rsidRPr="00AF3321">
        <w:rPr>
          <w:color w:val="007E39"/>
        </w:rPr>
        <w:t xml:space="preserve">//此时只是连接上,所以还要自动分配IP地址,-b:后台(back) </w:t>
      </w:r>
      <w:r w:rsidRPr="00AF3321">
        <w:rPr>
          <w:color w:val="007E39"/>
        </w:rPr>
        <w:t>–</w:t>
      </w:r>
      <w:r w:rsidRPr="00AF3321">
        <w:rPr>
          <w:color w:val="007E39"/>
        </w:rPr>
        <w:t xml:space="preserve">i:指定接口 </w:t>
      </w:r>
      <w:r w:rsidRPr="00AF3321">
        <w:rPr>
          <w:color w:val="007E39"/>
        </w:rPr>
        <w:t>–</w:t>
      </w:r>
      <w:r w:rsidRPr="00AF3321">
        <w:rPr>
          <w:color w:val="007E39"/>
        </w:rPr>
        <w:t>q:获得续约后退出  ,如果想尽在前台运行,则去掉-b,加上-f</w:t>
      </w:r>
    </w:p>
    <w:p w:rsidR="00FC03BE" w:rsidRPr="00DB000B" w:rsidRDefault="00DB000B" w:rsidP="00DB000B">
      <w:pPr>
        <w:rPr>
          <w:color w:val="000000"/>
          <w:szCs w:val="21"/>
        </w:rPr>
      </w:pPr>
      <w:r w:rsidRPr="00DB000B">
        <w:t>4</w:t>
      </w:r>
      <w:r w:rsidRPr="00DB000B">
        <w:rPr>
          <w:rFonts w:hint="eastAsia"/>
        </w:rPr>
        <w:t>&gt;</w:t>
      </w:r>
      <w:r w:rsidR="00FC03BE" w:rsidRPr="00DB000B">
        <w:t xml:space="preserve"> 保存连接的配置</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5B0FA6">
        <w:rPr>
          <w:rFonts w:ascii="宋体" w:eastAsia="宋体" w:hAnsi="宋体" w:cs="宋体"/>
          <w:color w:val="00B0F0"/>
          <w:kern w:val="0"/>
          <w:sz w:val="24"/>
          <w:szCs w:val="24"/>
        </w:rPr>
        <w:t xml:space="preserve">wpa_cli -i wlan0 save_config </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//保存当前连接的网络配置到wpa_supplicant.conf文件中,使得下次自动连接</w:t>
      </w:r>
    </w:p>
    <w:p w:rsidR="00FC03BE" w:rsidRPr="00DB000B" w:rsidRDefault="00DB000B" w:rsidP="00DB000B">
      <w:pPr>
        <w:rPr>
          <w:szCs w:val="21"/>
        </w:rPr>
      </w:pPr>
      <w:r w:rsidRPr="00DB000B">
        <w:t>5&gt;</w:t>
      </w:r>
      <w:r>
        <w:t xml:space="preserve"> </w:t>
      </w:r>
      <w:r w:rsidR="00FC03BE" w:rsidRPr="00DB000B">
        <w:t>查看网卡当前连接的信息</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status    </w:t>
      </w:r>
      <w:r w:rsidRPr="00FC03BE">
        <w:rPr>
          <w:rFonts w:ascii="宋体" w:eastAsia="宋体" w:hAnsi="宋体" w:cs="宋体"/>
          <w:color w:val="008000"/>
          <w:kern w:val="0"/>
          <w:sz w:val="24"/>
          <w:szCs w:val="24"/>
        </w:rPr>
        <w:t>//查看当前网卡是处于什么状态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list_network    </w:t>
      </w:r>
      <w:r w:rsidRPr="00FC03BE">
        <w:rPr>
          <w:rFonts w:ascii="宋体" w:eastAsia="宋体" w:hAnsi="宋体" w:cs="宋体"/>
          <w:color w:val="008000"/>
          <w:kern w:val="0"/>
          <w:sz w:val="24"/>
          <w:szCs w:val="24"/>
        </w:rPr>
        <w:t>//查看当前连接的是哪个网络</w:t>
      </w:r>
    </w:p>
    <w:p w:rsidR="00FC03BE" w:rsidRPr="00FC03BE" w:rsidRDefault="00FC03BE" w:rsidP="00FC03BE">
      <w:pPr>
        <w:widowControl/>
        <w:spacing w:before="150" w:after="150"/>
        <w:jc w:val="left"/>
        <w:rPr>
          <w:rFonts w:ascii="Verdana" w:eastAsia="宋体" w:hAnsi="Verdana" w:cs="宋体"/>
          <w:color w:val="000000"/>
          <w:kern w:val="0"/>
          <w:szCs w:val="21"/>
        </w:rPr>
      </w:pPr>
      <w:r w:rsidRPr="00FC03BE">
        <w:rPr>
          <w:rFonts w:ascii="Verdana" w:eastAsia="宋体" w:hAnsi="Verdana" w:cs="宋体"/>
          <w:color w:val="000000"/>
          <w:kern w:val="0"/>
          <w:szCs w:val="21"/>
        </w:rPr>
        <w:t>打印如下</w:t>
      </w:r>
      <w:r w:rsidRPr="00FC03BE">
        <w:rPr>
          <w:rFonts w:ascii="Verdana" w:eastAsia="宋体" w:hAnsi="Verdana" w:cs="宋体"/>
          <w:color w:val="000000"/>
          <w:kern w:val="0"/>
          <w:szCs w:val="21"/>
        </w:rPr>
        <w:t>,</w:t>
      </w:r>
      <w:r w:rsidRPr="00FC03BE">
        <w:rPr>
          <w:rFonts w:ascii="Verdana" w:eastAsia="宋体" w:hAnsi="Verdana" w:cs="宋体"/>
          <w:color w:val="000000"/>
          <w:kern w:val="0"/>
          <w:szCs w:val="21"/>
        </w:rPr>
        <w:t>可以看到当前连接的</w:t>
      </w:r>
      <w:r w:rsidRPr="00FC03BE">
        <w:rPr>
          <w:rFonts w:ascii="Verdana" w:eastAsia="宋体" w:hAnsi="Verdana" w:cs="宋体"/>
          <w:color w:val="000000"/>
          <w:kern w:val="0"/>
          <w:szCs w:val="21"/>
        </w:rPr>
        <w:t>ID</w:t>
      </w:r>
      <w:r w:rsidRPr="00FC03BE">
        <w:rPr>
          <w:rFonts w:ascii="Verdana" w:eastAsia="宋体" w:hAnsi="Verdana" w:cs="宋体"/>
          <w:color w:val="000000"/>
          <w:kern w:val="0"/>
          <w:szCs w:val="21"/>
        </w:rPr>
        <w:t>号为</w:t>
      </w:r>
      <w:r w:rsidRPr="00FC03BE">
        <w:rPr>
          <w:rFonts w:ascii="Verdana" w:eastAsia="宋体" w:hAnsi="Verdana" w:cs="宋体"/>
          <w:color w:val="000000"/>
          <w:kern w:val="0"/>
          <w:szCs w:val="21"/>
        </w:rPr>
        <w:t>0:</w:t>
      </w:r>
    </w:p>
    <w:p w:rsidR="00FC03BE" w:rsidRPr="00DB000B" w:rsidRDefault="00DB000B" w:rsidP="00DB000B">
      <w:pPr>
        <w:rPr>
          <w:color w:val="000000"/>
        </w:rPr>
      </w:pPr>
      <w:r w:rsidRPr="00DB000B">
        <w:t>5&gt;</w:t>
      </w:r>
      <w:r>
        <w:t xml:space="preserve"> </w:t>
      </w:r>
      <w:r w:rsidR="00FC03BE" w:rsidRPr="00DB000B">
        <w:t>断开热点</w:t>
      </w:r>
      <w:r w:rsidR="00DC7FBE">
        <w:t>并清除密码</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disable_network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//与id0的网络进行断开</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remove_network </w:t>
      </w:r>
      <w:r w:rsidRPr="00FC03BE">
        <w:rPr>
          <w:rFonts w:ascii="宋体" w:eastAsia="宋体" w:hAnsi="宋体" w:cs="宋体"/>
          <w:color w:val="800080"/>
          <w:kern w:val="0"/>
          <w:sz w:val="24"/>
          <w:szCs w:val="24"/>
        </w:rPr>
        <w:t>0</w:t>
      </w:r>
      <w:r w:rsidRPr="00FC03BE">
        <w:rPr>
          <w:rFonts w:ascii="宋体" w:eastAsia="宋体" w:hAnsi="宋体" w:cs="宋体"/>
          <w:color w:val="000000"/>
          <w:kern w:val="0"/>
          <w:sz w:val="24"/>
          <w:szCs w:val="24"/>
        </w:rPr>
        <w:t xml:space="preserve">     </w:t>
      </w:r>
      <w:r w:rsidRPr="00FC03BE">
        <w:rPr>
          <w:rFonts w:ascii="宋体" w:eastAsia="宋体" w:hAnsi="宋体" w:cs="宋体"/>
          <w:color w:val="008000"/>
          <w:kern w:val="0"/>
          <w:sz w:val="24"/>
          <w:szCs w:val="24"/>
        </w:rPr>
        <w:t>//将id0的网络移除掉,必须先断开才行</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 xml:space="preserve">wpa_cli -i wlan0 save_config          </w:t>
      </w:r>
      <w:r w:rsidRPr="00FC03BE">
        <w:rPr>
          <w:rFonts w:ascii="宋体" w:eastAsia="宋体" w:hAnsi="宋体" w:cs="宋体"/>
          <w:color w:val="008000"/>
          <w:kern w:val="0"/>
          <w:sz w:val="24"/>
          <w:szCs w:val="24"/>
        </w:rPr>
        <w:t>//并更新wpa_supplicant.conf文件</w:t>
      </w:r>
    </w:p>
    <w:p w:rsidR="00FC03BE" w:rsidRPr="00AF3321" w:rsidRDefault="00AF3321" w:rsidP="00AF3321">
      <w:pPr>
        <w:rPr>
          <w:color w:val="000000"/>
        </w:rPr>
      </w:pPr>
      <w:r w:rsidRPr="00AF3321">
        <w:t xml:space="preserve">6&gt; </w:t>
      </w:r>
      <w:r w:rsidR="00FC03BE" w:rsidRPr="00AF3321">
        <w:t>关闭WIFI</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udhcpc &gt; /dev/</w:t>
      </w:r>
      <w:r w:rsidRPr="00FC03BE">
        <w:rPr>
          <w:rFonts w:ascii="宋体" w:eastAsia="宋体" w:hAnsi="宋体" w:cs="宋体"/>
          <w:color w:val="0000FF"/>
          <w:kern w:val="0"/>
          <w:sz w:val="24"/>
          <w:szCs w:val="24"/>
        </w:rPr>
        <w:t>null</w:t>
      </w:r>
    </w:p>
    <w:p w:rsidR="00FC03BE" w:rsidRP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killall wpa_supplicant &gt; /dev/</w:t>
      </w:r>
      <w:r w:rsidRPr="00FC03BE">
        <w:rPr>
          <w:rFonts w:ascii="宋体" w:eastAsia="宋体" w:hAnsi="宋体" w:cs="宋体"/>
          <w:color w:val="0000FF"/>
          <w:kern w:val="0"/>
          <w:sz w:val="24"/>
          <w:szCs w:val="24"/>
        </w:rPr>
        <w:t>null</w:t>
      </w:r>
    </w:p>
    <w:p w:rsidR="00FC03BE" w:rsidRDefault="00FC03BE" w:rsidP="00FC0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FC03BE">
        <w:rPr>
          <w:rFonts w:ascii="宋体" w:eastAsia="宋体" w:hAnsi="宋体" w:cs="宋体"/>
          <w:color w:val="000000"/>
          <w:kern w:val="0"/>
          <w:sz w:val="24"/>
          <w:szCs w:val="24"/>
        </w:rPr>
        <w:t>ifconfig wlan0 down</w:t>
      </w:r>
    </w:p>
    <w:p w:rsidR="005342B0" w:rsidRPr="001B464A" w:rsidRDefault="005342B0" w:rsidP="001B464A">
      <w:pPr>
        <w:rPr>
          <w:b/>
        </w:rPr>
      </w:pPr>
      <w:r w:rsidRPr="001B464A">
        <w:rPr>
          <w:b/>
        </w:rPr>
        <w:t>进入</w:t>
      </w:r>
      <w:r w:rsidRPr="001B464A">
        <w:rPr>
          <w:rFonts w:hint="eastAsia"/>
          <w:b/>
        </w:rPr>
        <w:t>交互</w:t>
      </w:r>
      <w:r w:rsidRPr="001B464A">
        <w:rPr>
          <w:b/>
        </w:rPr>
        <w:t>模式</w:t>
      </w:r>
    </w:p>
    <w:p w:rsidR="00FC03BE" w:rsidRDefault="005342B0" w:rsidP="005A1B60">
      <w:r>
        <w:rPr>
          <w:rFonts w:hint="eastAsia"/>
        </w:rPr>
        <w:t>执行</w:t>
      </w:r>
      <w:r>
        <w:t xml:space="preserve">wpa_cli </w:t>
      </w:r>
      <w:r>
        <w:rPr>
          <w:rFonts w:hint="eastAsia"/>
        </w:rPr>
        <w:t>命令，</w:t>
      </w:r>
      <w:r>
        <w:t>然后enter</w:t>
      </w:r>
    </w:p>
    <w:p w:rsidR="00D6048D" w:rsidRDefault="00D6048D" w:rsidP="005A1B60">
      <w:r>
        <w:t xml:space="preserve">Status </w:t>
      </w:r>
      <w:r>
        <w:rPr>
          <w:rFonts w:hint="eastAsia"/>
        </w:rPr>
        <w:t>查看</w:t>
      </w:r>
      <w:r>
        <w:t>状态，scan命令扫描wifi热点</w:t>
      </w:r>
      <w:r w:rsidR="002A0B18">
        <w:rPr>
          <w:rFonts w:hint="eastAsia"/>
        </w:rPr>
        <w:t>，</w:t>
      </w:r>
      <w:r w:rsidR="002A0B18">
        <w:t>scan_results</w:t>
      </w:r>
      <w:r w:rsidR="002A0B18">
        <w:rPr>
          <w:rFonts w:hint="eastAsia"/>
        </w:rPr>
        <w:t>查看</w:t>
      </w:r>
      <w:r w:rsidR="002A0B18">
        <w:t>扫描的热点。</w:t>
      </w:r>
    </w:p>
    <w:p w:rsidR="00902D91" w:rsidRDefault="00902D91" w:rsidP="005A1B60">
      <w:r>
        <w:t>A</w:t>
      </w:r>
      <w:r>
        <w:rPr>
          <w:rFonts w:hint="eastAsia"/>
        </w:rPr>
        <w:t>d</w:t>
      </w:r>
      <w:r>
        <w:t>d_network,set_network,select_network,save_config</w:t>
      </w:r>
    </w:p>
    <w:p w:rsidR="00356EFF" w:rsidRDefault="00C01172" w:rsidP="00877438">
      <w:pPr>
        <w:pStyle w:val="2"/>
      </w:pPr>
      <w:bookmarkStart w:id="81" w:name="_Toc12547003"/>
      <w:r>
        <w:rPr>
          <w:rFonts w:hint="eastAsia"/>
        </w:rPr>
        <w:t>13.</w:t>
      </w:r>
      <w:r w:rsidR="004E7F9A">
        <w:t>5</w:t>
      </w:r>
      <w:r>
        <w:rPr>
          <w:rFonts w:hint="eastAsia"/>
        </w:rPr>
        <w:t xml:space="preserve"> </w:t>
      </w:r>
      <w:r w:rsidR="00356EFF">
        <w:rPr>
          <w:rFonts w:hint="eastAsia"/>
        </w:rPr>
        <w:t>驱动源码</w:t>
      </w:r>
      <w:bookmarkEnd w:id="81"/>
    </w:p>
    <w:p w:rsidR="009C368C" w:rsidRPr="00E15CD2" w:rsidRDefault="00356EFF" w:rsidP="00E15CD2">
      <w:pPr>
        <w:rPr>
          <w:color w:val="FF0000"/>
        </w:rPr>
      </w:pPr>
      <w:r w:rsidRPr="00E15CD2">
        <w:rPr>
          <w:color w:val="FF0000"/>
        </w:rPr>
        <w:t>rfkill-wlan.c</w:t>
      </w:r>
    </w:p>
    <w:p w:rsidR="00E15CD2" w:rsidRDefault="00E15CD2" w:rsidP="00E15CD2">
      <w:r>
        <w:rPr>
          <w:rFonts w:hint="eastAsia"/>
        </w:rPr>
        <w:t>电源相关部分：</w:t>
      </w:r>
    </w:p>
    <w:p w:rsidR="00E15CD2" w:rsidRDefault="00E15CD2" w:rsidP="00E15CD2">
      <w:pPr>
        <w:ind w:firstLine="420"/>
      </w:pPr>
      <w:r>
        <w:t>rfkill_wlan_init -&gt; rfkill-waln.c</w:t>
      </w:r>
    </w:p>
    <w:p w:rsidR="00E15CD2" w:rsidRPr="00E15CD2" w:rsidRDefault="00E15CD2" w:rsidP="00E15CD2">
      <w:pPr>
        <w:ind w:firstLine="420"/>
        <w:rPr>
          <w:color w:val="006600"/>
        </w:rPr>
      </w:pPr>
      <w:r>
        <w:rPr>
          <w:rFonts w:hint="eastAsia"/>
        </w:rPr>
        <w:t> </w:t>
      </w:r>
      <w:r>
        <w:rPr>
          <w:rFonts w:hint="eastAsia"/>
        </w:rPr>
        <w:t xml:space="preserve"> platform_driver_register -&gt; </w:t>
      </w:r>
      <w:r w:rsidRPr="00E15CD2">
        <w:rPr>
          <w:rFonts w:hint="eastAsia"/>
          <w:color w:val="006600"/>
        </w:rPr>
        <w:t>//platform_driver是rfkill_wlan_driver， name是//wlan-platdata，dts中配置</w:t>
      </w:r>
    </w:p>
    <w:p w:rsidR="00E15CD2" w:rsidRDefault="00E15CD2" w:rsidP="00E15CD2">
      <w:pPr>
        <w:ind w:firstLine="420"/>
      </w:pPr>
      <w:r>
        <w:rPr>
          <w:rFonts w:hint="eastAsia"/>
        </w:rPr>
        <w:t>   </w:t>
      </w:r>
      <w:r>
        <w:t xml:space="preserve"> rfkill_wlan_probe -&gt; </w:t>
      </w:r>
    </w:p>
    <w:p w:rsidR="00E15CD2" w:rsidRPr="00E15CD2" w:rsidRDefault="00E15CD2" w:rsidP="00E15CD2">
      <w:pPr>
        <w:ind w:firstLine="420"/>
        <w:rPr>
          <w:color w:val="006600"/>
        </w:rPr>
      </w:pPr>
      <w:r>
        <w:rPr>
          <w:rFonts w:hint="eastAsia"/>
        </w:rPr>
        <w:t>     </w:t>
      </w:r>
      <w:r>
        <w:rPr>
          <w:rFonts w:hint="eastAsia"/>
        </w:rPr>
        <w:t xml:space="preserve"> wlan_platdata_parse_dt </w:t>
      </w:r>
      <w:r w:rsidRPr="00E15CD2">
        <w:rPr>
          <w:rFonts w:hint="eastAsia"/>
          <w:color w:val="006600"/>
        </w:rPr>
        <w:t>//解析dts中关于wifi的配置,dts的说明参考前面一篇文章</w:t>
      </w:r>
    </w:p>
    <w:p w:rsidR="00E15CD2" w:rsidRPr="00E15CD2" w:rsidRDefault="00E15CD2" w:rsidP="00E15CD2">
      <w:pPr>
        <w:ind w:firstLine="420"/>
        <w:rPr>
          <w:color w:val="006600"/>
        </w:rPr>
      </w:pPr>
      <w:r>
        <w:rPr>
          <w:rFonts w:hint="eastAsia"/>
        </w:rPr>
        <w:lastRenderedPageBreak/>
        <w:t>     </w:t>
      </w:r>
      <w:r>
        <w:rPr>
          <w:rFonts w:hint="eastAsia"/>
        </w:rPr>
        <w:t xml:space="preserve"> gpio_direction_output </w:t>
      </w:r>
      <w:r w:rsidRPr="00E15CD2">
        <w:rPr>
          <w:rFonts w:hint="eastAsia"/>
          <w:color w:val="006600"/>
        </w:rPr>
        <w:t>//默认关闭WiFi电源</w:t>
      </w:r>
    </w:p>
    <w:p w:rsidR="00E15CD2" w:rsidRDefault="00E15CD2" w:rsidP="00E15CD2">
      <w:pPr>
        <w:ind w:firstLine="420"/>
        <w:rPr>
          <w:color w:val="006600"/>
        </w:rPr>
      </w:pPr>
      <w:r>
        <w:rPr>
          <w:rFonts w:hint="eastAsia"/>
        </w:rPr>
        <w:t>     </w:t>
      </w:r>
      <w:r>
        <w:rPr>
          <w:rFonts w:hint="eastAsia"/>
        </w:rPr>
        <w:t xml:space="preserve"> rockchip_wifi_voltage_select </w:t>
      </w:r>
      <w:r w:rsidRPr="00E15CD2">
        <w:rPr>
          <w:rFonts w:hint="eastAsia"/>
          <w:color w:val="006600"/>
        </w:rPr>
        <w:t>//设置IO power.</w:t>
      </w:r>
    </w:p>
    <w:p w:rsidR="00E854D5" w:rsidRPr="00E854D5" w:rsidRDefault="00E854D5" w:rsidP="00E854D5">
      <w:pPr>
        <w:rPr>
          <w:color w:val="FF0000"/>
        </w:rPr>
      </w:pPr>
      <w:r w:rsidRPr="00E854D5">
        <w:rPr>
          <w:rFonts w:hint="eastAsia"/>
          <w:color w:val="FF0000"/>
        </w:rPr>
        <w:t>驱动</w:t>
      </w:r>
      <w:r w:rsidRPr="00E854D5">
        <w:rPr>
          <w:color w:val="FF0000"/>
        </w:rPr>
        <w:t>部分文件夹</w:t>
      </w:r>
    </w:p>
    <w:p w:rsidR="009E42CF" w:rsidRDefault="009E42CF" w:rsidP="00D80AC3">
      <w:pPr>
        <w:pStyle w:val="2"/>
        <w:rPr>
          <w:rFonts w:asciiTheme="minorEastAsia" w:eastAsiaTheme="minorEastAsia" w:hAnsiTheme="minorHAnsi" w:cstheme="minorBidi"/>
          <w:bCs w:val="0"/>
          <w:color w:val="006600"/>
          <w:sz w:val="21"/>
          <w:szCs w:val="22"/>
        </w:rPr>
      </w:pPr>
      <w:bookmarkStart w:id="82" w:name="_Toc12547004"/>
      <w:r w:rsidRPr="009E42CF">
        <w:rPr>
          <w:rFonts w:asciiTheme="minorEastAsia" w:eastAsiaTheme="minorEastAsia" w:hAnsiTheme="minorHAnsi" w:cstheme="minorBidi"/>
          <w:bCs w:val="0"/>
          <w:color w:val="006600"/>
          <w:sz w:val="21"/>
          <w:szCs w:val="22"/>
        </w:rPr>
        <w:t>kernel\drivers\net\wireless\rockchip_wlan</w:t>
      </w:r>
      <w:bookmarkEnd w:id="82"/>
    </w:p>
    <w:p w:rsidR="0018341A" w:rsidRDefault="00D80AC3" w:rsidP="00D80AC3">
      <w:pPr>
        <w:pStyle w:val="2"/>
      </w:pPr>
      <w:bookmarkStart w:id="83" w:name="_Toc12547005"/>
      <w:r>
        <w:t>13.</w:t>
      </w:r>
      <w:r w:rsidR="004E7F9A">
        <w:t>6</w:t>
      </w:r>
      <w:r w:rsidR="001D1FC0">
        <w:t xml:space="preserve"> rtl8189f</w:t>
      </w:r>
      <w:r w:rsidR="008E0E8B">
        <w:t xml:space="preserve"> </w:t>
      </w:r>
      <w:r w:rsidR="008E0E8B">
        <w:rPr>
          <w:rFonts w:hint="eastAsia"/>
        </w:rPr>
        <w:t>功能</w:t>
      </w:r>
      <w:r w:rsidR="001D1FC0">
        <w:rPr>
          <w:rFonts w:hint="eastAsia"/>
        </w:rPr>
        <w:t>引脚</w:t>
      </w:r>
      <w:bookmarkEnd w:id="83"/>
    </w:p>
    <w:p w:rsidR="008E0E8B" w:rsidRPr="008E0E8B" w:rsidRDefault="008E0E8B" w:rsidP="008E0E8B">
      <w:r>
        <w:rPr>
          <w:rFonts w:hint="eastAsia"/>
        </w:rPr>
        <w:t>其他</w:t>
      </w:r>
      <w:r>
        <w:t>引脚如电源</w:t>
      </w:r>
      <w:r>
        <w:rPr>
          <w:rFonts w:hint="eastAsia"/>
        </w:rPr>
        <w:t>等</w:t>
      </w:r>
      <w:r>
        <w:t>可以看</w:t>
      </w:r>
      <w:r>
        <w:rPr>
          <w:rFonts w:hint="eastAsia"/>
        </w:rPr>
        <w:t>手册</w:t>
      </w:r>
      <w:r>
        <w:t>和rk3308</w:t>
      </w:r>
      <w:r>
        <w:rPr>
          <w:rFonts w:hint="eastAsia"/>
        </w:rPr>
        <w:t>原理</w:t>
      </w:r>
      <w:r>
        <w:t>图</w:t>
      </w:r>
    </w:p>
    <w:tbl>
      <w:tblPr>
        <w:tblW w:w="49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1980"/>
      </w:tblGrid>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XI</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输入</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XO</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晶振</w:t>
            </w:r>
            <w:r>
              <w:rPr>
                <w:rFonts w:ascii="宋体" w:eastAsia="宋体" w:hAnsi="宋体" w:cs="宋体"/>
                <w:color w:val="000000"/>
                <w:kern w:val="0"/>
                <w:sz w:val="22"/>
              </w:rPr>
              <w:t>输出</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RF_INOUT</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天线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CHIP_EN</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芯片使能</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SD_D2</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SD_D3</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SD_CMD</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命令线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SD_CLK</w:t>
            </w:r>
          </w:p>
        </w:tc>
        <w:tc>
          <w:tcPr>
            <w:tcW w:w="1980" w:type="dxa"/>
            <w:shd w:val="clear" w:color="auto" w:fill="auto"/>
            <w:noWrap/>
            <w:vAlign w:val="bottom"/>
            <w:hideMark/>
          </w:tcPr>
          <w:p w:rsidR="000A60B9" w:rsidRPr="000A60B9" w:rsidRDefault="00A25DB3"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 CLK</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SD_D0</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SD_D1</w:t>
            </w:r>
          </w:p>
        </w:tc>
        <w:tc>
          <w:tcPr>
            <w:tcW w:w="1980" w:type="dxa"/>
            <w:shd w:val="clear" w:color="auto" w:fill="auto"/>
            <w:noWrap/>
            <w:vAlign w:val="bottom"/>
            <w:hideMark/>
          </w:tcPr>
          <w:p w:rsidR="000A60B9" w:rsidRPr="000A60B9" w:rsidRDefault="00682AF8" w:rsidP="000A60B9">
            <w:pPr>
              <w:widowControl/>
              <w:jc w:val="left"/>
              <w:rPr>
                <w:rFonts w:ascii="宋体" w:eastAsia="宋体" w:hAnsi="宋体" w:cs="宋体"/>
                <w:color w:val="000000"/>
                <w:kern w:val="0"/>
                <w:sz w:val="22"/>
              </w:rPr>
            </w:pPr>
            <w:r>
              <w:rPr>
                <w:rFonts w:ascii="宋体" w:eastAsia="宋体" w:hAnsi="宋体" w:cs="宋体"/>
                <w:color w:val="000000"/>
                <w:kern w:val="0"/>
                <w:sz w:val="22"/>
              </w:rPr>
              <w:t>SDIO</w:t>
            </w:r>
            <w:r w:rsidR="00A25DB3">
              <w:rPr>
                <w:rFonts w:ascii="宋体" w:eastAsia="宋体" w:hAnsi="宋体" w:cs="宋体" w:hint="eastAsia"/>
                <w:color w:val="000000"/>
                <w:kern w:val="0"/>
                <w:sz w:val="22"/>
              </w:rPr>
              <w:t>数据线</w:t>
            </w:r>
          </w:p>
        </w:tc>
      </w:tr>
      <w:tr w:rsidR="000A60B9" w:rsidRPr="000A60B9" w:rsidTr="00DB582C">
        <w:trPr>
          <w:trHeight w:val="270"/>
        </w:trPr>
        <w:tc>
          <w:tcPr>
            <w:tcW w:w="2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INT/GPIO0</w:t>
            </w:r>
          </w:p>
        </w:tc>
        <w:tc>
          <w:tcPr>
            <w:tcW w:w="1980" w:type="dxa"/>
            <w:shd w:val="clear" w:color="auto" w:fill="auto"/>
            <w:noWrap/>
            <w:vAlign w:val="bottom"/>
            <w:hideMark/>
          </w:tcPr>
          <w:p w:rsidR="000A60B9" w:rsidRPr="000A60B9" w:rsidRDefault="000A60B9" w:rsidP="000A60B9">
            <w:pPr>
              <w:widowControl/>
              <w:jc w:val="left"/>
              <w:rPr>
                <w:rFonts w:ascii="宋体" w:eastAsia="宋体" w:hAnsi="宋体" w:cs="宋体"/>
                <w:color w:val="000000"/>
                <w:kern w:val="0"/>
                <w:sz w:val="22"/>
              </w:rPr>
            </w:pPr>
            <w:r w:rsidRPr="000A60B9">
              <w:rPr>
                <w:rFonts w:ascii="宋体" w:eastAsia="宋体" w:hAnsi="宋体" w:cs="宋体" w:hint="eastAsia"/>
                <w:color w:val="000000"/>
                <w:kern w:val="0"/>
                <w:sz w:val="22"/>
              </w:rPr>
              <w:t>WIFI_WAKE_HOST</w:t>
            </w:r>
          </w:p>
        </w:tc>
      </w:tr>
    </w:tbl>
    <w:p w:rsidR="008E0E8B" w:rsidRPr="008E0E8B" w:rsidRDefault="008E0E8B" w:rsidP="008E0E8B"/>
    <w:p w:rsidR="00D80AC3" w:rsidRDefault="0018341A" w:rsidP="00D80AC3">
      <w:pPr>
        <w:pStyle w:val="2"/>
      </w:pPr>
      <w:bookmarkStart w:id="84" w:name="_Toc12547006"/>
      <w:r>
        <w:t>13.</w:t>
      </w:r>
      <w:r w:rsidR="004E7F9A">
        <w:t>7</w:t>
      </w:r>
      <w:r w:rsidR="00D80AC3">
        <w:t xml:space="preserve"> </w:t>
      </w:r>
      <w:r w:rsidR="00D80AC3">
        <w:t>调试遇到问题</w:t>
      </w:r>
      <w:bookmarkEnd w:id="84"/>
    </w:p>
    <w:p w:rsidR="000A53FD" w:rsidRPr="002C5E03" w:rsidRDefault="000A53FD" w:rsidP="000A53FD">
      <w:pPr>
        <w:rPr>
          <w:color w:val="FF0000"/>
        </w:rPr>
      </w:pPr>
      <w:r w:rsidRPr="002C5E03">
        <w:rPr>
          <w:color w:val="FF0000"/>
        </w:rPr>
        <w:t>Uiot板子循环</w:t>
      </w:r>
      <w:r w:rsidRPr="002C5E03">
        <w:rPr>
          <w:rFonts w:hint="eastAsia"/>
          <w:color w:val="FF0000"/>
        </w:rPr>
        <w:t>打印</w:t>
      </w:r>
      <w:r w:rsidRPr="002C5E03">
        <w:rPr>
          <w:color w:val="FF0000"/>
        </w:rPr>
        <w:t>如下</w:t>
      </w:r>
      <w:r w:rsidRPr="002C5E03">
        <w:rPr>
          <w:rFonts w:hint="eastAsia"/>
          <w:color w:val="FF0000"/>
        </w:rPr>
        <w:t>信息</w:t>
      </w:r>
      <w:r w:rsidRPr="002C5E03">
        <w:rPr>
          <w:color w:val="FF0000"/>
        </w:rPr>
        <w:t>，iwlist</w:t>
      </w:r>
      <w:r w:rsidRPr="002C5E03">
        <w:rPr>
          <w:rFonts w:hint="eastAsia"/>
          <w:color w:val="FF0000"/>
        </w:rPr>
        <w:t>无法</w:t>
      </w:r>
      <w:r w:rsidRPr="002C5E03">
        <w:rPr>
          <w:color w:val="FF0000"/>
        </w:rPr>
        <w:t>获取wifi热点</w:t>
      </w:r>
    </w:p>
    <w:p w:rsidR="000A53FD" w:rsidRDefault="000A53FD" w:rsidP="000A53FD">
      <w:r>
        <w:t>[    6.104404] RTL871X: nolinked power save leave</w:t>
      </w:r>
    </w:p>
    <w:p w:rsidR="000A53FD" w:rsidRDefault="000A53FD" w:rsidP="000A53FD">
      <w:r>
        <w:t>[    7.657442] RTL871X: nolinked power save enter</w:t>
      </w:r>
    </w:p>
    <w:p w:rsidR="006A0105" w:rsidRDefault="006A0105" w:rsidP="000A53FD">
      <w:r>
        <w:rPr>
          <w:rFonts w:hint="eastAsia"/>
        </w:rPr>
        <w:t>打印该</w:t>
      </w:r>
      <w:r>
        <w:t>信息的c文件为：</w:t>
      </w:r>
    </w:p>
    <w:p w:rsidR="00A30389" w:rsidRDefault="006A0105" w:rsidP="000A53FD">
      <w:r w:rsidRPr="006A0105">
        <w:t xml:space="preserve">rtw_pwrctrl.c (drivers\net\wireless\rockchip_wlan\rtl8189fs\core) line 90 : </w:t>
      </w:r>
    </w:p>
    <w:p w:rsidR="00A30389" w:rsidRDefault="00A30389" w:rsidP="000A53FD">
      <w:r>
        <w:rPr>
          <w:rFonts w:hint="eastAsia"/>
        </w:rPr>
        <w:t>在</w:t>
      </w:r>
      <w:r>
        <w:t>函数</w:t>
      </w:r>
      <w:r w:rsidRPr="00916FFC">
        <w:t>_ips_enter</w:t>
      </w:r>
      <w:r>
        <w:rPr>
          <w:rFonts w:hint="eastAsia"/>
        </w:rPr>
        <w:t>()里面打印</w:t>
      </w:r>
    </w:p>
    <w:p w:rsidR="006A0105" w:rsidRDefault="006A0105" w:rsidP="000A53FD">
      <w:r w:rsidRPr="006A0105">
        <w:tab/>
      </w:r>
      <w:r w:rsidRPr="006A0105">
        <w:tab/>
        <w:t>DBG_871X_LEVEL(_drv_always_, "nolinked power save enter\n");</w:t>
      </w:r>
    </w:p>
    <w:p w:rsidR="006A0105" w:rsidRDefault="006A0105" w:rsidP="000A53FD"/>
    <w:p w:rsidR="000A53FD" w:rsidRDefault="005357DC" w:rsidP="000A53FD">
      <w:r>
        <w:rPr>
          <w:rFonts w:hint="eastAsia"/>
        </w:rPr>
        <w:t>开发板</w:t>
      </w:r>
      <w:r>
        <w:t>可以正常连接wifi,</w:t>
      </w:r>
      <w:r>
        <w:rPr>
          <w:rFonts w:hint="eastAsia"/>
        </w:rPr>
        <w:t>拔掉</w:t>
      </w:r>
      <w:r>
        <w:t>天线，也会打印</w:t>
      </w:r>
      <w:r>
        <w:rPr>
          <w:rFonts w:hint="eastAsia"/>
        </w:rPr>
        <w:t>上述</w:t>
      </w:r>
      <w:r>
        <w:t>信息。</w:t>
      </w:r>
    </w:p>
    <w:p w:rsidR="005357DC" w:rsidRDefault="005357DC" w:rsidP="000A53FD">
      <w:r>
        <w:rPr>
          <w:rFonts w:hint="eastAsia"/>
        </w:rPr>
        <w:t>可见</w:t>
      </w:r>
      <w:r>
        <w:t>，很可能是天线部分设计问题。</w:t>
      </w:r>
    </w:p>
    <w:p w:rsidR="004871DF" w:rsidRDefault="004871DF" w:rsidP="000A53FD">
      <w:r>
        <w:rPr>
          <w:rFonts w:hint="eastAsia"/>
        </w:rPr>
        <w:t>发现</w:t>
      </w:r>
      <w:r>
        <w:t>天线的电感没有焊接</w:t>
      </w:r>
      <w:r w:rsidR="00916FFC">
        <w:rPr>
          <w:rFonts w:hint="eastAsia"/>
        </w:rPr>
        <w:t>,焊接</w:t>
      </w:r>
      <w:r w:rsidR="00916FFC">
        <w:t>完依然有问题，又发现晶振也没有焊接，焊接了晶振还是有问题</w:t>
      </w:r>
      <w:r w:rsidR="00817449">
        <w:rPr>
          <w:rFonts w:hint="eastAsia"/>
        </w:rPr>
        <w:t>。</w:t>
      </w:r>
      <w:r w:rsidR="000F01A7">
        <w:rPr>
          <w:rFonts w:hint="eastAsia"/>
        </w:rPr>
        <w:t>晶振</w:t>
      </w:r>
      <w:r w:rsidR="000F01A7">
        <w:t>应该是</w:t>
      </w:r>
      <w:r w:rsidR="000F01A7">
        <w:rPr>
          <w:rFonts w:hint="eastAsia"/>
        </w:rPr>
        <w:t>26MHZ,但是</w:t>
      </w:r>
      <w:r w:rsidR="000F01A7">
        <w:t>实际板子采用了cpu的</w:t>
      </w:r>
      <w:r w:rsidR="000F01A7">
        <w:rPr>
          <w:rFonts w:hint="eastAsia"/>
        </w:rPr>
        <w:t>24MHZ输出</w:t>
      </w:r>
      <w:r w:rsidR="000F01A7">
        <w:t>，所以导致了问题。</w:t>
      </w:r>
    </w:p>
    <w:p w:rsidR="002C5E03" w:rsidRDefault="002C5E03" w:rsidP="000A53FD">
      <w:pPr>
        <w:rPr>
          <w:color w:val="FF0000"/>
        </w:rPr>
      </w:pPr>
      <w:r w:rsidRPr="002C5E03">
        <w:rPr>
          <w:rFonts w:hint="eastAsia"/>
          <w:color w:val="FF0000"/>
        </w:rPr>
        <w:t>MAC地址</w:t>
      </w:r>
      <w:r w:rsidRPr="002C5E03">
        <w:rPr>
          <w:color w:val="FF0000"/>
        </w:rPr>
        <w:t>改变问题</w:t>
      </w:r>
    </w:p>
    <w:p w:rsidR="00B762D2" w:rsidRDefault="00B762D2" w:rsidP="000A53FD">
      <w:r w:rsidRPr="00B762D2">
        <w:rPr>
          <w:rFonts w:hint="eastAsia"/>
        </w:rPr>
        <w:t>从</w:t>
      </w:r>
      <w:r w:rsidRPr="00B762D2">
        <w:t>打印信息开始搜索</w:t>
      </w:r>
    </w:p>
    <w:p w:rsidR="00D32DDF" w:rsidRDefault="00D32DDF" w:rsidP="000A53FD">
      <w:r w:rsidRPr="00D32DDF">
        <w:t>RTL871X: ERROR invalid mac addr:00:00:00:00:00:00, assign random MAC</w:t>
      </w:r>
    </w:p>
    <w:p w:rsidR="00D32DDF" w:rsidRPr="00311318" w:rsidRDefault="00D32DDF" w:rsidP="000A53FD">
      <w:pPr>
        <w:rPr>
          <w:color w:val="7030A0"/>
        </w:rPr>
      </w:pPr>
      <w:r>
        <w:rPr>
          <w:rFonts w:hint="eastAsia"/>
        </w:rPr>
        <w:t>搜索</w:t>
      </w:r>
      <w:r>
        <w:t>到函数</w:t>
      </w:r>
      <w:r w:rsidRPr="00311318">
        <w:rPr>
          <w:color w:val="7030A0"/>
        </w:rPr>
        <w:t>rtw_macaddr_cfg</w:t>
      </w:r>
      <w:r w:rsidR="00A975FC" w:rsidRPr="00311318">
        <w:rPr>
          <w:rFonts w:hint="eastAsia"/>
          <w:color w:val="7030A0"/>
        </w:rPr>
        <w:t>（）</w:t>
      </w:r>
    </w:p>
    <w:p w:rsidR="00A975FC" w:rsidRDefault="00A975FC" w:rsidP="000A53FD">
      <w:pPr>
        <w:rPr>
          <w:color w:val="00B050"/>
        </w:rPr>
      </w:pPr>
      <w:r w:rsidRPr="00A975FC">
        <w:t>rockchip_wifi_mac_addr(mac)</w:t>
      </w:r>
      <w:r w:rsidRPr="00A975FC">
        <w:rPr>
          <w:color w:val="00B050"/>
        </w:rPr>
        <w:t>//</w:t>
      </w:r>
      <w:r w:rsidRPr="00A975FC">
        <w:rPr>
          <w:rFonts w:hint="eastAsia"/>
          <w:color w:val="00B050"/>
        </w:rPr>
        <w:t>该</w:t>
      </w:r>
      <w:r w:rsidRPr="00A975FC">
        <w:rPr>
          <w:color w:val="00B050"/>
        </w:rPr>
        <w:t>函数获取mac地址</w:t>
      </w:r>
    </w:p>
    <w:p w:rsidR="00EF1B70" w:rsidRDefault="00EF1B70" w:rsidP="00EF1B70">
      <w:pPr>
        <w:ind w:firstLine="420"/>
      </w:pPr>
      <w:r w:rsidRPr="00EF1B70">
        <w:t>get_wifi_addr_vendor</w:t>
      </w:r>
    </w:p>
    <w:p w:rsidR="00311318" w:rsidRDefault="00311318" w:rsidP="00EF1B70">
      <w:pPr>
        <w:ind w:firstLine="420"/>
      </w:pPr>
      <w:r>
        <w:tab/>
      </w:r>
      <w:r w:rsidRPr="00311318">
        <w:t>rk_vendor_read(WIFI_MAC_ID, addr, 6);</w:t>
      </w:r>
    </w:p>
    <w:p w:rsidR="007F402A" w:rsidRDefault="007F402A" w:rsidP="00EF1B70">
      <w:pPr>
        <w:ind w:firstLine="420"/>
      </w:pPr>
      <w:r>
        <w:tab/>
      </w:r>
      <w:r>
        <w:tab/>
      </w:r>
      <w:r w:rsidRPr="007F402A">
        <w:t>_vendor_read(id, pbuf, size);</w:t>
      </w:r>
    </w:p>
    <w:p w:rsidR="007F402A" w:rsidRDefault="007F402A" w:rsidP="00EF1B70">
      <w:pPr>
        <w:ind w:firstLine="420"/>
      </w:pPr>
      <w:r w:rsidRPr="007F402A">
        <w:t>_vendor_read</w:t>
      </w:r>
      <w:r>
        <w:rPr>
          <w:rFonts w:hint="eastAsia"/>
        </w:rPr>
        <w:t>是</w:t>
      </w:r>
      <w:r>
        <w:t>指针函数，真正的函数</w:t>
      </w:r>
      <w:r>
        <w:rPr>
          <w:rFonts w:hint="eastAsia"/>
        </w:rPr>
        <w:t>需要注册</w:t>
      </w:r>
      <w:r w:rsidR="00AB3D2B">
        <w:rPr>
          <w:rFonts w:hint="eastAsia"/>
        </w:rPr>
        <w:t>，</w:t>
      </w:r>
      <w:r w:rsidR="00AB3D2B">
        <w:t>下面是注册函数</w:t>
      </w:r>
    </w:p>
    <w:p w:rsidR="007F402A" w:rsidRDefault="007F402A" w:rsidP="00EF1B70">
      <w:pPr>
        <w:ind w:firstLine="420"/>
      </w:pPr>
      <w:r w:rsidRPr="007F402A">
        <w:t>rk_vendor_register(void *read, void *write)</w:t>
      </w:r>
    </w:p>
    <w:p w:rsidR="00202A61" w:rsidRDefault="00202A61" w:rsidP="00EF1B70">
      <w:pPr>
        <w:ind w:firstLine="420"/>
      </w:pPr>
      <w:r>
        <w:rPr>
          <w:rFonts w:hint="eastAsia"/>
        </w:rPr>
        <w:lastRenderedPageBreak/>
        <w:t>发现</w:t>
      </w:r>
      <w:r>
        <w:t>读写函数是</w:t>
      </w:r>
      <w:r>
        <w:rPr>
          <w:rFonts w:hint="eastAsia"/>
        </w:rPr>
        <w:t>读</w:t>
      </w:r>
      <w:r>
        <w:t>flash</w:t>
      </w:r>
      <w:r>
        <w:rPr>
          <w:rFonts w:hint="eastAsia"/>
        </w:rPr>
        <w:t>的</w:t>
      </w:r>
    </w:p>
    <w:p w:rsidR="00202A61" w:rsidRDefault="00202A61" w:rsidP="00202A61">
      <w:pPr>
        <w:ind w:firstLine="420"/>
      </w:pPr>
      <w:r>
        <w:tab/>
        <w:t>#ifdef CONFIG_ROCKCHIP_VENDOR_STORAGE</w:t>
      </w:r>
    </w:p>
    <w:p w:rsidR="00202A61" w:rsidRDefault="00202A61" w:rsidP="00202A61">
      <w:pPr>
        <w:ind w:firstLine="420"/>
      </w:pPr>
      <w:r>
        <w:tab/>
      </w:r>
      <w:r>
        <w:tab/>
        <w:t>rk_vendor_register(flash_vendor_read, flash_vendor_write);</w:t>
      </w:r>
    </w:p>
    <w:p w:rsidR="00202A61" w:rsidRPr="00EF1B70" w:rsidRDefault="00202A61" w:rsidP="00202A61">
      <w:pPr>
        <w:ind w:firstLine="420"/>
      </w:pPr>
      <w:r>
        <w:tab/>
      </w:r>
      <w:r>
        <w:tab/>
        <w:t>#endif</w:t>
      </w:r>
    </w:p>
    <w:p w:rsidR="002C5E03" w:rsidRDefault="002C5E03" w:rsidP="000A53FD"/>
    <w:p w:rsidR="003D416F" w:rsidRDefault="003D416F" w:rsidP="00CD459E">
      <w:pPr>
        <w:pStyle w:val="2"/>
      </w:pPr>
      <w:bookmarkStart w:id="85" w:name="_Toc12547007"/>
      <w:r>
        <w:rPr>
          <w:rFonts w:hint="eastAsia"/>
        </w:rPr>
        <w:t>13.8 wifi</w:t>
      </w:r>
      <w:r>
        <w:rPr>
          <w:rFonts w:hint="eastAsia"/>
        </w:rPr>
        <w:t>连接</w:t>
      </w:r>
      <w:r>
        <w:t>断开</w:t>
      </w:r>
      <w:r w:rsidR="00CD459E">
        <w:rPr>
          <w:rFonts w:hint="eastAsia"/>
        </w:rPr>
        <w:t>监测</w:t>
      </w:r>
      <w:bookmarkEnd w:id="85"/>
    </w:p>
    <w:p w:rsidR="009E1B7B" w:rsidRPr="009E1B7B" w:rsidRDefault="009E1B7B" w:rsidP="009E1B7B">
      <w:r>
        <w:t>编写action.sh脚本如下，</w:t>
      </w:r>
    </w:p>
    <w:p w:rsidR="009E1B7B" w:rsidRPr="002B6BC0" w:rsidRDefault="009E1B7B" w:rsidP="009E1B7B">
      <w:pPr>
        <w:rPr>
          <w:color w:val="7030A0"/>
        </w:rPr>
      </w:pPr>
      <w:r w:rsidRPr="002B6BC0">
        <w:rPr>
          <w:color w:val="7030A0"/>
        </w:rPr>
        <w:t>#!/bin/bash</w:t>
      </w:r>
    </w:p>
    <w:p w:rsidR="009E1B7B" w:rsidRDefault="009E1B7B" w:rsidP="009E1B7B">
      <w:r>
        <w:t>case  "$2" in</w:t>
      </w:r>
    </w:p>
    <w:p w:rsidR="009E1B7B" w:rsidRDefault="009E1B7B" w:rsidP="009E1B7B">
      <w:r>
        <w:t xml:space="preserve"> CONNECTED)</w:t>
      </w:r>
    </w:p>
    <w:p w:rsidR="00A073D6" w:rsidRDefault="00A073D6" w:rsidP="009E1B7B">
      <w:pPr>
        <w:rPr>
          <w:color w:val="00B050"/>
        </w:rPr>
      </w:pPr>
      <w:r>
        <w:rPr>
          <w:color w:val="00B050"/>
        </w:rPr>
        <w:t>/*</w:t>
      </w:r>
      <w:r w:rsidRPr="0013589E">
        <w:rPr>
          <w:color w:val="00B050"/>
        </w:rPr>
        <w:t>获取名字为</w:t>
      </w:r>
      <w:r w:rsidRPr="0013589E">
        <w:rPr>
          <w:rFonts w:hint="eastAsia"/>
          <w:color w:val="00B050"/>
        </w:rPr>
        <w:t>w</w:t>
      </w:r>
      <w:r w:rsidRPr="0013589E">
        <w:rPr>
          <w:color w:val="00B050"/>
        </w:rPr>
        <w:t>ifimgr进程的</w:t>
      </w:r>
      <w:r w:rsidRPr="0013589E">
        <w:rPr>
          <w:rFonts w:hint="eastAsia"/>
          <w:color w:val="00B050"/>
        </w:rPr>
        <w:t>p</w:t>
      </w:r>
      <w:r w:rsidRPr="0013589E">
        <w:rPr>
          <w:color w:val="00B050"/>
        </w:rPr>
        <w:t>id</w:t>
      </w:r>
    </w:p>
    <w:p w:rsidR="00A073D6" w:rsidRDefault="00A073D6" w:rsidP="009E1B7B">
      <w:pPr>
        <w:rPr>
          <w:color w:val="00B050"/>
        </w:rPr>
      </w:pPr>
      <w:r>
        <w:rPr>
          <w:color w:val="00B050"/>
        </w:rPr>
        <w:t xml:space="preserve">pgrep wifiimgr </w:t>
      </w:r>
      <w:r>
        <w:rPr>
          <w:rFonts w:hint="eastAsia"/>
          <w:color w:val="00B050"/>
        </w:rPr>
        <w:t>获取</w:t>
      </w:r>
      <w:r>
        <w:rPr>
          <w:color w:val="00B050"/>
        </w:rPr>
        <w:t>进程pid</w:t>
      </w:r>
    </w:p>
    <w:p w:rsidR="00A073D6" w:rsidRPr="00A073D6" w:rsidRDefault="00A073D6" w:rsidP="009E1B7B">
      <w:pPr>
        <w:rPr>
          <w:color w:val="00B050"/>
        </w:rPr>
      </w:pPr>
      <w:r>
        <w:rPr>
          <w:color w:val="00B050"/>
        </w:rPr>
        <w:t>*/</w:t>
      </w:r>
    </w:p>
    <w:p w:rsidR="00A073D6" w:rsidRDefault="009E1B7B" w:rsidP="009E1B7B">
      <w:r>
        <w:t xml:space="preserve">        pid=$(pidof wifimgr)</w:t>
      </w:r>
    </w:p>
    <w:p w:rsidR="009E1B7B" w:rsidRDefault="009E1B7B" w:rsidP="009E1B7B">
      <w:r>
        <w:t xml:space="preserve">        echo $pid connected</w:t>
      </w:r>
    </w:p>
    <w:p w:rsidR="009E1B7B" w:rsidRPr="0013589E" w:rsidRDefault="009E1B7B" w:rsidP="009E1B7B">
      <w:pPr>
        <w:rPr>
          <w:color w:val="00B050"/>
        </w:rPr>
      </w:pPr>
      <w:r>
        <w:t xml:space="preserve">        kill -USR1 $pid  </w:t>
      </w:r>
      <w:r w:rsidRPr="0013589E">
        <w:rPr>
          <w:color w:val="00B050"/>
        </w:rPr>
        <w:t>//发送信号</w:t>
      </w:r>
      <w:r w:rsidRPr="0013589E">
        <w:rPr>
          <w:rFonts w:hint="eastAsia"/>
          <w:color w:val="00B050"/>
        </w:rPr>
        <w:t>U</w:t>
      </w:r>
      <w:r w:rsidRPr="0013589E">
        <w:rPr>
          <w:color w:val="00B050"/>
        </w:rPr>
        <w:t>SR1给该进程</w:t>
      </w:r>
    </w:p>
    <w:p w:rsidR="009E1B7B" w:rsidRDefault="009E1B7B" w:rsidP="009E1B7B">
      <w:r>
        <w:t xml:space="preserve">        ;;</w:t>
      </w:r>
    </w:p>
    <w:p w:rsidR="009E1B7B" w:rsidRDefault="009E1B7B" w:rsidP="009E1B7B">
      <w:r>
        <w:t xml:space="preserve"> DISCONNECTED)</w:t>
      </w:r>
    </w:p>
    <w:p w:rsidR="009E1B7B" w:rsidRDefault="009E1B7B" w:rsidP="009E1B7B">
      <w:r>
        <w:t xml:space="preserve">        pid=$(pidof wifimgr)</w:t>
      </w:r>
    </w:p>
    <w:p w:rsidR="009E1B7B" w:rsidRDefault="009E1B7B" w:rsidP="009E1B7B">
      <w:r>
        <w:t xml:space="preserve">        echo $pid disconnect</w:t>
      </w:r>
    </w:p>
    <w:p w:rsidR="009E1B7B" w:rsidRDefault="009E1B7B" w:rsidP="009E1B7B">
      <w:r>
        <w:t xml:space="preserve">        kill -USR2 $pid</w:t>
      </w:r>
    </w:p>
    <w:p w:rsidR="009E1B7B" w:rsidRDefault="009E1B7B" w:rsidP="009E1B7B">
      <w:r>
        <w:t xml:space="preserve">        ;;</w:t>
      </w:r>
    </w:p>
    <w:p w:rsidR="009E1B7B" w:rsidRDefault="009E1B7B" w:rsidP="009E1B7B">
      <w:r>
        <w:t>esac</w:t>
      </w:r>
    </w:p>
    <w:p w:rsidR="009E1B7B" w:rsidRDefault="0013589E" w:rsidP="009E1B7B">
      <w:r>
        <w:t>~ 然后在开机脚本</w:t>
      </w:r>
      <w:r w:rsidRPr="0013589E">
        <w:t>RkLunch.sh</w:t>
      </w:r>
      <w:r>
        <w:t>里面添加如下</w:t>
      </w:r>
    </w:p>
    <w:p w:rsidR="0013589E" w:rsidRPr="0013589E" w:rsidRDefault="0013589E" w:rsidP="0013589E">
      <w:pPr>
        <w:rPr>
          <w:color w:val="00B050"/>
        </w:rPr>
      </w:pPr>
      <w:r>
        <w:t>wpa_supplicant -B -i wlan0 -c /data/cfg/wpa_supplicant.conf</w:t>
      </w:r>
      <w:r w:rsidRPr="0013589E">
        <w:rPr>
          <w:color w:val="00B050"/>
        </w:rPr>
        <w:t xml:space="preserve"> //启动wpa配网程序</w:t>
      </w:r>
    </w:p>
    <w:p w:rsidR="0013589E" w:rsidRPr="0013589E" w:rsidRDefault="0013589E" w:rsidP="0013589E">
      <w:pPr>
        <w:rPr>
          <w:color w:val="00B050"/>
        </w:rPr>
      </w:pPr>
      <w:r>
        <w:t xml:space="preserve">wpa_cli -B -a /oem/shell/action.sh </w:t>
      </w:r>
      <w:r w:rsidRPr="0013589E">
        <w:rPr>
          <w:color w:val="00B050"/>
        </w:rPr>
        <w:t>//一旦网络状态变化就会执行</w:t>
      </w:r>
      <w:r w:rsidRPr="0013589E">
        <w:rPr>
          <w:rFonts w:hint="eastAsia"/>
          <w:color w:val="00B050"/>
        </w:rPr>
        <w:t>a</w:t>
      </w:r>
      <w:r w:rsidRPr="0013589E">
        <w:rPr>
          <w:color w:val="00B050"/>
        </w:rPr>
        <w:t>ction.sh</w:t>
      </w:r>
    </w:p>
    <w:p w:rsidR="00CD459E" w:rsidRPr="00CD459E" w:rsidRDefault="00CD459E" w:rsidP="00CD459E"/>
    <w:p w:rsidR="00916FFC" w:rsidRDefault="00916FFC" w:rsidP="000A53FD"/>
    <w:p w:rsidR="009C368C" w:rsidRDefault="009C368C" w:rsidP="009C368C">
      <w:pPr>
        <w:pStyle w:val="1"/>
      </w:pPr>
      <w:bookmarkStart w:id="86" w:name="_Toc12547008"/>
      <w:r>
        <w:rPr>
          <w:rFonts w:hint="eastAsia"/>
        </w:rPr>
        <w:t xml:space="preserve">14  </w:t>
      </w:r>
      <w:r>
        <w:rPr>
          <w:rFonts w:hint="eastAsia"/>
        </w:rPr>
        <w:t>高精度</w:t>
      </w:r>
      <w:r>
        <w:t>定时器</w:t>
      </w:r>
      <w:r>
        <w:t>hrtimer</w:t>
      </w:r>
      <w:bookmarkEnd w:id="86"/>
    </w:p>
    <w:p w:rsidR="009C368C" w:rsidRDefault="009C368C" w:rsidP="009C368C">
      <w:pPr>
        <w:pStyle w:val="3"/>
      </w:pPr>
      <w:bookmarkStart w:id="87" w:name="_Toc12547009"/>
      <w:r>
        <w:rPr>
          <w:rFonts w:hint="eastAsia"/>
        </w:rPr>
        <w:t>14.1</w:t>
      </w:r>
      <w:r>
        <w:t xml:space="preserve"> hrtimer</w:t>
      </w:r>
      <w:r>
        <w:rPr>
          <w:rFonts w:hint="eastAsia"/>
        </w:rPr>
        <w:t>函数</w:t>
      </w:r>
      <w:r>
        <w:t>的简单介绍</w:t>
      </w:r>
      <w:bookmarkEnd w:id="87"/>
    </w:p>
    <w:p w:rsidR="009C368C" w:rsidRPr="00EC1166" w:rsidRDefault="009C368C" w:rsidP="009C368C">
      <w:pPr>
        <w:rPr>
          <w:b/>
        </w:rPr>
      </w:pPr>
      <w:r w:rsidRPr="00EC1166">
        <w:rPr>
          <w:rFonts w:hint="eastAsia"/>
          <w:b/>
        </w:rPr>
        <w:t> </w:t>
      </w:r>
      <w:r w:rsidRPr="00EC1166">
        <w:rPr>
          <w:rFonts w:hint="eastAsia"/>
          <w:b/>
        </w:rPr>
        <w:t>hrtimer_init</w:t>
      </w:r>
      <w:r w:rsidRPr="00EC1166">
        <w:rPr>
          <w:b/>
        </w:rPr>
        <w:t>()</w:t>
      </w:r>
    </w:p>
    <w:p w:rsidR="009C368C" w:rsidRDefault="009C368C" w:rsidP="009C368C">
      <w:r w:rsidRPr="00AE0A83">
        <w:rPr>
          <w:rFonts w:hint="eastAsia"/>
          <w:color w:val="0070C0"/>
        </w:rPr>
        <w:t>说明</w:t>
      </w:r>
      <w:r w:rsidRPr="00AE0A83">
        <w:rPr>
          <w:color w:val="0070C0"/>
        </w:rPr>
        <w:t>：</w:t>
      </w:r>
      <w:r w:rsidRPr="006975E2">
        <w:rPr>
          <w:rFonts w:hint="eastAsia"/>
        </w:rPr>
        <w:t>初始化定时器工作模式。</w:t>
      </w:r>
    </w:p>
    <w:p w:rsidR="009C368C" w:rsidRDefault="009C368C" w:rsidP="009C368C">
      <w:r w:rsidRPr="00EF1150">
        <w:rPr>
          <w:rFonts w:hint="eastAsia"/>
          <w:color w:val="0070C0"/>
        </w:rPr>
        <w:t>原型</w:t>
      </w:r>
      <w:r>
        <w:rPr>
          <w:rFonts w:hint="eastAsia"/>
        </w:rPr>
        <w:t>：hrtimer_init(&amp;</w:t>
      </w:r>
      <w:r w:rsidRPr="006975E2">
        <w:rPr>
          <w:rFonts w:hint="eastAsia"/>
        </w:rPr>
        <w:t>timer, CLOC</w:t>
      </w:r>
      <w:r>
        <w:rPr>
          <w:rFonts w:hint="eastAsia"/>
        </w:rPr>
        <w:t>K_MONOTONIC, HRTIMER_MODE_REL);</w:t>
      </w:r>
    </w:p>
    <w:p w:rsidR="009C368C" w:rsidRPr="002E5336" w:rsidRDefault="009C368C" w:rsidP="009C368C">
      <w:pPr>
        <w:rPr>
          <w:color w:val="0070C0"/>
        </w:rPr>
      </w:pPr>
      <w:r w:rsidRPr="002E5336">
        <w:rPr>
          <w:rFonts w:hint="eastAsia"/>
          <w:color w:val="0070C0"/>
        </w:rPr>
        <w:t>参数</w:t>
      </w:r>
      <w:r w:rsidRPr="002E5336">
        <w:rPr>
          <w:color w:val="0070C0"/>
        </w:rPr>
        <w:t>：</w:t>
      </w:r>
    </w:p>
    <w:p w:rsidR="009C368C" w:rsidRDefault="009C368C" w:rsidP="009C368C">
      <w:pPr>
        <w:rPr>
          <w:rFonts w:ascii="Arial" w:hAnsi="Arial" w:cs="Arial"/>
          <w:color w:val="333333"/>
          <w:szCs w:val="21"/>
          <w:shd w:val="clear" w:color="auto" w:fill="FFFFFF"/>
        </w:rPr>
      </w:pPr>
      <w:r w:rsidRPr="006975E2">
        <w:rPr>
          <w:rFonts w:hint="eastAsia"/>
        </w:rPr>
        <w:t>CLOCK_MONOTONIC</w:t>
      </w:r>
      <w:r>
        <w:rPr>
          <w:rFonts w:hint="eastAsia"/>
        </w:rPr>
        <w:t>：</w:t>
      </w:r>
      <w:r>
        <w:rPr>
          <w:rFonts w:ascii="Arial" w:hAnsi="Arial" w:cs="Arial"/>
          <w:color w:val="333333"/>
          <w:szCs w:val="21"/>
          <w:shd w:val="clear" w:color="auto" w:fill="FFFFFF"/>
        </w:rPr>
        <w:t>从系统启动这一刻起开始计时</w:t>
      </w:r>
      <w:r>
        <w:rPr>
          <w:rFonts w:ascii="Arial" w:hAnsi="Arial" w:cs="Arial"/>
          <w:color w:val="333333"/>
          <w:szCs w:val="21"/>
          <w:shd w:val="clear" w:color="auto" w:fill="FFFFFF"/>
        </w:rPr>
        <w:t>,</w:t>
      </w:r>
      <w:r>
        <w:rPr>
          <w:rFonts w:ascii="Arial" w:hAnsi="Arial" w:cs="Arial"/>
          <w:color w:val="333333"/>
          <w:szCs w:val="21"/>
          <w:shd w:val="clear" w:color="auto" w:fill="FFFFFF"/>
        </w:rPr>
        <w:t>不受系统时间被用户改变的影响</w:t>
      </w:r>
      <w:r>
        <w:rPr>
          <w:rFonts w:ascii="Arial" w:hAnsi="Arial" w:cs="Arial" w:hint="eastAsia"/>
          <w:color w:val="333333"/>
          <w:szCs w:val="21"/>
          <w:shd w:val="clear" w:color="auto" w:fill="FFFFFF"/>
        </w:rPr>
        <w:t>。</w:t>
      </w:r>
    </w:p>
    <w:p w:rsidR="009C368C" w:rsidRDefault="009C368C" w:rsidP="009C368C">
      <w:pPr>
        <w:rPr>
          <w:rFonts w:ascii="Arial" w:hAnsi="Arial" w:cs="Arial"/>
          <w:color w:val="333333"/>
          <w:szCs w:val="21"/>
          <w:shd w:val="clear" w:color="auto" w:fill="FFFFFF"/>
        </w:rPr>
      </w:pPr>
      <w:r>
        <w:rPr>
          <w:rFonts w:ascii="Arial" w:hAnsi="Arial" w:cs="Arial"/>
          <w:color w:val="333333"/>
          <w:szCs w:val="21"/>
          <w:shd w:val="clear" w:color="auto" w:fill="FFFFFF"/>
        </w:rPr>
        <w:t>CLOCK_REALTIME:</w:t>
      </w:r>
      <w:r>
        <w:rPr>
          <w:rFonts w:ascii="Arial" w:hAnsi="Arial" w:cs="Arial"/>
          <w:color w:val="333333"/>
          <w:szCs w:val="21"/>
          <w:shd w:val="clear" w:color="auto" w:fill="FFFFFF"/>
        </w:rPr>
        <w:t>系统实时时间</w:t>
      </w:r>
      <w:r>
        <w:rPr>
          <w:rFonts w:ascii="Arial" w:hAnsi="Arial" w:cs="Arial"/>
          <w:color w:val="333333"/>
          <w:szCs w:val="21"/>
          <w:shd w:val="clear" w:color="auto" w:fill="FFFFFF"/>
        </w:rPr>
        <w:t>,</w:t>
      </w:r>
      <w:r>
        <w:rPr>
          <w:rFonts w:ascii="Arial" w:hAnsi="Arial" w:cs="Arial"/>
          <w:color w:val="333333"/>
          <w:szCs w:val="21"/>
          <w:shd w:val="clear" w:color="auto" w:fill="FFFFFF"/>
        </w:rPr>
        <w:t>随系统实时时间改变而改变</w:t>
      </w:r>
      <w:r>
        <w:rPr>
          <w:rFonts w:ascii="Arial" w:hAnsi="Arial" w:cs="Arial" w:hint="eastAsia"/>
          <w:color w:val="333333"/>
          <w:szCs w:val="21"/>
          <w:shd w:val="clear" w:color="auto" w:fill="FFFFFF"/>
        </w:rPr>
        <w:t>。</w:t>
      </w:r>
    </w:p>
    <w:p w:rsidR="009C368C" w:rsidRPr="003745D9" w:rsidRDefault="009C368C" w:rsidP="009C368C">
      <w:pPr>
        <w:rPr>
          <w:rFonts w:ascii="Arial" w:hAnsi="Arial" w:cs="Arial"/>
          <w:color w:val="333333"/>
          <w:szCs w:val="21"/>
          <w:shd w:val="clear" w:color="auto" w:fill="FFFFFF"/>
        </w:rPr>
      </w:pPr>
      <w:r>
        <w:rPr>
          <w:rFonts w:hint="eastAsia"/>
        </w:rPr>
        <w:t>HRTIMER_MODE_REL：</w:t>
      </w:r>
      <w:r>
        <w:t>相对时间</w:t>
      </w:r>
    </w:p>
    <w:p w:rsidR="009C368C" w:rsidRPr="00AE0A83" w:rsidRDefault="009C368C" w:rsidP="009C368C">
      <w:pPr>
        <w:rPr>
          <w:color w:val="0070C0"/>
        </w:rPr>
      </w:pPr>
      <w:r w:rsidRPr="00AE0A83">
        <w:rPr>
          <w:rFonts w:hint="eastAsia"/>
          <w:color w:val="0070C0"/>
        </w:rPr>
        <w:t>设置回调函数：</w:t>
      </w:r>
    </w:p>
    <w:p w:rsidR="009C368C" w:rsidRPr="006975E2" w:rsidRDefault="009C368C" w:rsidP="009C368C">
      <w:r w:rsidRPr="006975E2">
        <w:rPr>
          <w:rFonts w:hint="eastAsia"/>
        </w:rPr>
        <w:t>timer.function = timer_func;</w:t>
      </w:r>
    </w:p>
    <w:p w:rsidR="009C368C" w:rsidRDefault="009C368C" w:rsidP="009C368C">
      <w:r w:rsidRPr="00EC1166">
        <w:rPr>
          <w:rFonts w:hint="eastAsia"/>
        </w:rPr>
        <w:t>定时器到时该函数将被调用</w:t>
      </w:r>
      <w:r>
        <w:rPr>
          <w:rFonts w:hint="eastAsia"/>
        </w:rPr>
        <w:t>。</w:t>
      </w:r>
    </w:p>
    <w:p w:rsidR="009C368C" w:rsidRPr="00EF1150" w:rsidRDefault="009C368C" w:rsidP="009C368C">
      <w:pPr>
        <w:rPr>
          <w:color w:val="0070C0"/>
        </w:rPr>
      </w:pPr>
      <w:r w:rsidRPr="00DC472F">
        <w:rPr>
          <w:rFonts w:hint="eastAsia"/>
          <w:color w:val="0070C0"/>
        </w:rPr>
        <w:lastRenderedPageBreak/>
        <w:t>回调</w:t>
      </w:r>
      <w:r w:rsidRPr="00DC472F">
        <w:rPr>
          <w:color w:val="0070C0"/>
        </w:rPr>
        <w:t>函数原型：</w:t>
      </w:r>
      <w:r w:rsidRPr="006975E2">
        <w:rPr>
          <w:rFonts w:hint="eastAsia"/>
        </w:rPr>
        <w:t>static enum hrtimer_restart timer_func(struct hrtimer *timer)</w:t>
      </w:r>
    </w:p>
    <w:p w:rsidR="009C368C" w:rsidRPr="00AE0A83" w:rsidRDefault="009C368C" w:rsidP="009C368C">
      <w:pPr>
        <w:rPr>
          <w:color w:val="006600"/>
        </w:rPr>
      </w:pPr>
      <w:r w:rsidRPr="00AE0A83">
        <w:rPr>
          <w:rFonts w:hint="eastAsia"/>
          <w:color w:val="006600"/>
        </w:rPr>
        <w:t xml:space="preserve"> </w:t>
      </w:r>
      <w:r w:rsidRPr="006975E2">
        <w:rPr>
          <w:rFonts w:hint="eastAsia"/>
          <w:color w:val="006600"/>
        </w:rPr>
        <w:t>//注：该回调函数为原子操作不能被中断</w:t>
      </w:r>
    </w:p>
    <w:p w:rsidR="009C368C" w:rsidRDefault="009C368C" w:rsidP="009C368C">
      <w:pPr>
        <w:rPr>
          <w:b/>
        </w:rPr>
      </w:pPr>
      <w:r w:rsidRPr="00AE0A83">
        <w:rPr>
          <w:rFonts w:hint="eastAsia"/>
          <w:b/>
        </w:rPr>
        <w:t>hrtimer_start()</w:t>
      </w:r>
    </w:p>
    <w:p w:rsidR="009C368C" w:rsidRDefault="009C368C" w:rsidP="009C368C">
      <w:r w:rsidRPr="00AE0A83">
        <w:rPr>
          <w:rFonts w:hint="eastAsia"/>
          <w:color w:val="0070C0"/>
        </w:rPr>
        <w:t>说明</w:t>
      </w:r>
      <w:r>
        <w:t>：</w:t>
      </w:r>
      <w:r>
        <w:rPr>
          <w:rFonts w:hint="eastAsia"/>
        </w:rPr>
        <w:t>启动定时器</w:t>
      </w:r>
    </w:p>
    <w:p w:rsidR="009C368C" w:rsidRDefault="009C368C" w:rsidP="009C368C">
      <w:r w:rsidRPr="00EF1150">
        <w:rPr>
          <w:rFonts w:hint="eastAsia"/>
          <w:color w:val="0070C0"/>
        </w:rPr>
        <w:t>原型</w:t>
      </w:r>
      <w:r>
        <w:rPr>
          <w:rFonts w:hint="eastAsia"/>
        </w:rPr>
        <w:t>：</w:t>
      </w:r>
      <w:r w:rsidRPr="006975E2">
        <w:rPr>
          <w:rFonts w:hint="eastAsia"/>
        </w:rPr>
        <w:t>hrtimer_start</w:t>
      </w:r>
      <w:r>
        <w:rPr>
          <w:rFonts w:hint="eastAsia"/>
        </w:rPr>
        <w:t> </w:t>
      </w:r>
      <w:r>
        <w:rPr>
          <w:rFonts w:hint="eastAsia"/>
        </w:rPr>
        <w:t>hrtimer_start(&amp;timer,</w:t>
      </w:r>
      <w:r>
        <w:rPr>
          <w:rFonts w:hint="eastAsia"/>
        </w:rPr>
        <w:t> </w:t>
      </w:r>
      <w:r w:rsidRPr="006975E2">
        <w:rPr>
          <w:rFonts w:hint="eastAsia"/>
        </w:rPr>
        <w:t>ktime_set(value / 1000, (value % 1000) * 1000000),HRTIMER_MODE_REL);.</w:t>
      </w:r>
    </w:p>
    <w:p w:rsidR="009C368C" w:rsidRPr="00FE4B53" w:rsidRDefault="009C368C" w:rsidP="009C368C">
      <w:r w:rsidRPr="00FE4B53">
        <w:rPr>
          <w:rFonts w:hint="eastAsia"/>
          <w:color w:val="0070C0"/>
        </w:rPr>
        <w:t>返回值</w:t>
      </w:r>
      <w:r w:rsidRPr="00FE4B53">
        <w:rPr>
          <w:color w:val="0070C0"/>
        </w:rPr>
        <w:t>：</w:t>
      </w:r>
      <w:r w:rsidRPr="00FE4B53">
        <w:rPr>
          <w:rFonts w:hint="eastAsia"/>
        </w:rPr>
        <w:t>enum</w:t>
      </w:r>
      <w:r w:rsidRPr="00FE4B53">
        <w:rPr>
          <w:rFonts w:hint="eastAsia"/>
        </w:rPr>
        <w:t> </w:t>
      </w:r>
      <w:r w:rsidRPr="00FE4B53">
        <w:rPr>
          <w:rFonts w:hint="eastAsia"/>
        </w:rPr>
        <w:t>hrtimer_restart {</w:t>
      </w:r>
    </w:p>
    <w:p w:rsidR="009C368C" w:rsidRPr="002D3EB0" w:rsidRDefault="009C368C" w:rsidP="009C368C">
      <w:pPr>
        <w:rPr>
          <w:color w:val="006600"/>
        </w:rPr>
      </w:pPr>
      <w:r w:rsidRPr="00FE4B53">
        <w:rPr>
          <w:rFonts w:hint="eastAsia"/>
        </w:rPr>
        <w:t>HRTIMER_NORESTART,</w:t>
      </w:r>
      <w:r w:rsidRPr="00FE4B53">
        <w:rPr>
          <w:rFonts w:hint="eastAsia"/>
        </w:rPr>
        <w:t> </w:t>
      </w:r>
      <w:r>
        <w:t xml:space="preserve">  </w:t>
      </w:r>
      <w:r w:rsidRPr="002D3EB0">
        <w:rPr>
          <w:rFonts w:hint="eastAsia"/>
          <w:color w:val="006600"/>
        </w:rPr>
        <w:t>/* Timer is not restarted */</w:t>
      </w:r>
    </w:p>
    <w:p w:rsidR="009C368C" w:rsidRPr="002D3EB0" w:rsidRDefault="009C368C" w:rsidP="009C368C">
      <w:pPr>
        <w:rPr>
          <w:color w:val="006600"/>
        </w:rPr>
      </w:pPr>
      <w:r w:rsidRPr="00FE4B53">
        <w:rPr>
          <w:rFonts w:hint="eastAsia"/>
        </w:rPr>
        <w:t>HRTIMER_RESTART,</w:t>
      </w:r>
      <w:r w:rsidRPr="00FE4B53">
        <w:rPr>
          <w:rFonts w:hint="eastAsia"/>
        </w:rPr>
        <w:t> </w:t>
      </w:r>
      <w:r>
        <w:t xml:space="preserve">  </w:t>
      </w:r>
      <w:r w:rsidRPr="002D3EB0">
        <w:rPr>
          <w:color w:val="006600"/>
        </w:rPr>
        <w:t xml:space="preserve"> </w:t>
      </w:r>
      <w:r w:rsidRPr="002D3EB0">
        <w:rPr>
          <w:rFonts w:hint="eastAsia"/>
          <w:color w:val="006600"/>
        </w:rPr>
        <w:t>/* Timer must be restarted */</w:t>
      </w:r>
    </w:p>
    <w:p w:rsidR="009C368C" w:rsidRPr="00E742CA" w:rsidRDefault="009C368C" w:rsidP="009C368C">
      <w:r w:rsidRPr="00FE4B53">
        <w:rPr>
          <w:rFonts w:hint="eastAsia"/>
        </w:rPr>
        <w:t>};</w:t>
      </w:r>
    </w:p>
    <w:p w:rsidR="009C368C" w:rsidRDefault="009C368C" w:rsidP="009C368C">
      <w:pPr>
        <w:rPr>
          <w:b/>
        </w:rPr>
      </w:pPr>
      <w:r w:rsidRPr="00EF1150">
        <w:rPr>
          <w:rFonts w:hint="eastAsia"/>
          <w:b/>
        </w:rPr>
        <w:t>hrtimer_cancel()</w:t>
      </w:r>
    </w:p>
    <w:p w:rsidR="009C368C" w:rsidRPr="006975E2" w:rsidRDefault="009C368C" w:rsidP="009C368C">
      <w:pPr>
        <w:rPr>
          <w:color w:val="006600"/>
        </w:rPr>
      </w:pPr>
      <w:r w:rsidRPr="00EF1150">
        <w:rPr>
          <w:rFonts w:ascii="Arial" w:eastAsia="宋体" w:hAnsi="Arial" w:cs="Arial" w:hint="eastAsia"/>
          <w:color w:val="0070C0"/>
          <w:szCs w:val="21"/>
          <w:shd w:val="clear" w:color="auto" w:fill="FFFFFF"/>
        </w:rPr>
        <w:t>说明</w:t>
      </w:r>
      <w:r w:rsidRPr="00EF1150">
        <w:rPr>
          <w:rFonts w:ascii="Arial" w:eastAsia="宋体" w:hAnsi="Arial" w:cs="Arial"/>
          <w:color w:val="0070C0"/>
          <w:szCs w:val="21"/>
          <w:shd w:val="clear" w:color="auto" w:fill="FFFFFF"/>
        </w:rPr>
        <w:t>：</w:t>
      </w:r>
      <w:r w:rsidRPr="006975E2">
        <w:rPr>
          <w:rFonts w:ascii="Arial" w:eastAsia="宋体" w:hAnsi="Arial" w:cs="Arial"/>
          <w:color w:val="333333"/>
          <w:szCs w:val="21"/>
          <w:shd w:val="clear" w:color="auto" w:fill="FFFFFF"/>
        </w:rPr>
        <w:t>取消一个</w:t>
      </w:r>
      <w:r w:rsidRPr="006975E2">
        <w:rPr>
          <w:rFonts w:ascii="Arial" w:eastAsia="宋体" w:hAnsi="Arial" w:cs="Arial"/>
          <w:color w:val="333333"/>
          <w:szCs w:val="21"/>
          <w:shd w:val="clear" w:color="auto" w:fill="FFFFFF"/>
        </w:rPr>
        <w:t>hrtimer</w:t>
      </w:r>
    </w:p>
    <w:p w:rsidR="009C368C" w:rsidRPr="00EF1150" w:rsidRDefault="009C368C" w:rsidP="009C368C">
      <w:pPr>
        <w:rPr>
          <w:color w:val="0070C0"/>
        </w:rPr>
      </w:pPr>
      <w:r w:rsidRPr="00EF1150">
        <w:rPr>
          <w:rFonts w:hint="eastAsia"/>
          <w:color w:val="0070C0"/>
        </w:rPr>
        <w:t>原型</w:t>
      </w:r>
      <w:r>
        <w:rPr>
          <w:rFonts w:hint="eastAsia"/>
          <w:color w:val="0070C0"/>
        </w:rPr>
        <w:t>：</w:t>
      </w:r>
    </w:p>
    <w:p w:rsidR="009C368C" w:rsidRDefault="009C368C" w:rsidP="009C368C">
      <w:r w:rsidRPr="00E742CA">
        <w:rPr>
          <w:rFonts w:hint="eastAsia"/>
        </w:rPr>
        <w:t>int hrtimer_cancel(struct hrtimer *timer);</w:t>
      </w:r>
      <w:r w:rsidRPr="00E742CA">
        <w:rPr>
          <w:rFonts w:hint="eastAsia"/>
        </w:rPr>
        <w:t>  </w:t>
      </w:r>
    </w:p>
    <w:p w:rsidR="009C368C" w:rsidRDefault="009C368C" w:rsidP="009C368C">
      <w:pPr>
        <w:pStyle w:val="3"/>
      </w:pPr>
      <w:bookmarkStart w:id="88" w:name="_Toc12547010"/>
      <w:r>
        <w:t>14.2 hrtimer</w:t>
      </w:r>
      <w:r>
        <w:rPr>
          <w:rFonts w:hint="eastAsia"/>
        </w:rPr>
        <w:t>结构</w:t>
      </w:r>
      <w:bookmarkEnd w:id="88"/>
    </w:p>
    <w:p w:rsidR="009C368C" w:rsidRPr="00E742CA" w:rsidRDefault="009C368C" w:rsidP="009C368C">
      <w:pPr>
        <w:rPr>
          <w:b/>
        </w:rPr>
      </w:pPr>
      <w:r w:rsidRPr="00E742CA">
        <w:rPr>
          <w:b/>
        </w:rPr>
        <w:t>hrtimer</w:t>
      </w:r>
      <w:r w:rsidRPr="00E742CA">
        <w:rPr>
          <w:rFonts w:hint="eastAsia"/>
          <w:b/>
        </w:rPr>
        <w:t>结构</w:t>
      </w:r>
      <w:r>
        <w:rPr>
          <w:rFonts w:hint="eastAsia"/>
          <w:b/>
        </w:rPr>
        <w:t>体</w:t>
      </w:r>
      <w:r w:rsidRPr="00E742CA">
        <w:rPr>
          <w:rFonts w:hint="eastAsia"/>
          <w:b/>
        </w:rPr>
        <w:t xml:space="preserve">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timerqueue_node node;</w:t>
      </w:r>
    </w:p>
    <w:p w:rsidR="009C368C" w:rsidRPr="00E742CA" w:rsidRDefault="009C368C" w:rsidP="009C368C">
      <w:pPr>
        <w:rPr>
          <w:rFonts w:cs="宋体"/>
          <w:color w:val="333333"/>
          <w:kern w:val="0"/>
        </w:rPr>
      </w:pPr>
      <w:r w:rsidRPr="00E742CA">
        <w:rPr>
          <w:rFonts w:cs="宋体" w:hint="eastAsia"/>
          <w:color w:val="333333"/>
          <w:kern w:val="0"/>
        </w:rPr>
        <w:t>ktime_t _softexpires;</w:t>
      </w:r>
    </w:p>
    <w:p w:rsidR="009C368C" w:rsidRPr="00E742CA" w:rsidRDefault="009C368C" w:rsidP="009C368C">
      <w:pPr>
        <w:rPr>
          <w:rFonts w:cs="宋体"/>
          <w:color w:val="333333"/>
          <w:kern w:val="0"/>
        </w:rPr>
      </w:pPr>
      <w:r w:rsidRPr="00E742CA">
        <w:rPr>
          <w:rFonts w:cs="宋体" w:hint="eastAsia"/>
          <w:color w:val="333333"/>
          <w:kern w:val="0"/>
        </w:rPr>
        <w:t>enum</w:t>
      </w:r>
      <w:r w:rsidRPr="00E742CA">
        <w:rPr>
          <w:rFonts w:cs="宋体" w:hint="eastAsia"/>
          <w:color w:val="333333"/>
          <w:kern w:val="0"/>
        </w:rPr>
        <w:t> </w:t>
      </w:r>
      <w:r w:rsidRPr="00E742CA">
        <w:rPr>
          <w:rFonts w:cs="宋体" w:hint="eastAsia"/>
          <w:color w:val="333333"/>
          <w:kern w:val="0"/>
        </w:rPr>
        <w:t>hrtimer_restart (*function)(struct</w:t>
      </w:r>
      <w:r w:rsidRPr="00E742CA">
        <w:rPr>
          <w:rFonts w:cs="宋体" w:hint="eastAsia"/>
          <w:color w:val="333333"/>
          <w:kern w:val="0"/>
        </w:rPr>
        <w:t> </w:t>
      </w:r>
      <w:r w:rsidRPr="00E742CA">
        <w:rPr>
          <w:rFonts w:cs="宋体" w:hint="eastAsia"/>
          <w:color w:val="333333"/>
          <w:kern w:val="0"/>
        </w:rPr>
        <w:t>hrtimer *);</w:t>
      </w:r>
    </w:p>
    <w:p w:rsidR="009C368C" w:rsidRPr="00E742CA" w:rsidRDefault="009C368C" w:rsidP="009C368C">
      <w:pPr>
        <w:rPr>
          <w:rFonts w:cs="宋体"/>
          <w:color w:val="333333"/>
          <w:kern w:val="0"/>
        </w:rPr>
      </w:pPr>
      <w:r w:rsidRPr="00E742CA">
        <w:rPr>
          <w:rFonts w:cs="宋体" w:hint="eastAsia"/>
          <w:color w:val="333333"/>
          <w:kern w:val="0"/>
        </w:rPr>
        <w:t>struct</w:t>
      </w:r>
      <w:r w:rsidRPr="00E742CA">
        <w:rPr>
          <w:rFonts w:cs="宋体" w:hint="eastAsia"/>
          <w:color w:val="333333"/>
          <w:kern w:val="0"/>
        </w:rPr>
        <w:t> </w:t>
      </w:r>
      <w:r w:rsidRPr="00E742CA">
        <w:rPr>
          <w:rFonts w:cs="宋体" w:hint="eastAsia"/>
          <w:color w:val="333333"/>
          <w:kern w:val="0"/>
        </w:rPr>
        <w:t>hrtimer_clock_base *base;</w:t>
      </w:r>
    </w:p>
    <w:p w:rsidR="009C368C" w:rsidRPr="00E742CA" w:rsidRDefault="009C368C" w:rsidP="009C368C">
      <w:pPr>
        <w:rPr>
          <w:rFonts w:cs="宋体"/>
          <w:color w:val="333333"/>
          <w:kern w:val="0"/>
        </w:rPr>
      </w:pPr>
      <w:r w:rsidRPr="00E742CA">
        <w:rPr>
          <w:rFonts w:cs="宋体" w:hint="eastAsia"/>
          <w:color w:val="333333"/>
          <w:kern w:val="0"/>
        </w:rPr>
        <w:t>unsigned</w:t>
      </w:r>
      <w:r w:rsidRPr="00E742CA">
        <w:rPr>
          <w:rFonts w:cs="宋体" w:hint="eastAsia"/>
          <w:color w:val="333333"/>
          <w:kern w:val="0"/>
        </w:rPr>
        <w:t> </w:t>
      </w:r>
      <w:r w:rsidRPr="00E742CA">
        <w:rPr>
          <w:rFonts w:cs="宋体" w:hint="eastAsia"/>
          <w:b/>
          <w:bCs/>
          <w:color w:val="2E8B57"/>
          <w:kern w:val="0"/>
        </w:rPr>
        <w:t>long</w:t>
      </w:r>
      <w:r w:rsidRPr="00E742CA">
        <w:rPr>
          <w:rFonts w:cs="宋体" w:hint="eastAsia"/>
          <w:color w:val="333333"/>
          <w:kern w:val="0"/>
        </w:rPr>
        <w:t> </w:t>
      </w:r>
      <w:r w:rsidRPr="00E742CA">
        <w:rPr>
          <w:rFonts w:cs="宋体" w:hint="eastAsia"/>
          <w:color w:val="333333"/>
          <w:kern w:val="0"/>
        </w:rPr>
        <w:t>state;</w:t>
      </w:r>
    </w:p>
    <w:p w:rsidR="009C368C" w:rsidRPr="00E742CA" w:rsidRDefault="009C368C" w:rsidP="009C368C">
      <w:pPr>
        <w:rPr>
          <w:rFonts w:cs="宋体"/>
          <w:color w:val="333333"/>
          <w:kern w:val="0"/>
        </w:rPr>
      </w:pPr>
      <w:r w:rsidRPr="00E742CA">
        <w:rPr>
          <w:rFonts w:cs="宋体" w:hint="eastAsia"/>
          <w:color w:val="333333"/>
          <w:kern w:val="0"/>
        </w:rPr>
        <w:t>......</w:t>
      </w:r>
    </w:p>
    <w:p w:rsidR="009C368C" w:rsidRDefault="009C368C" w:rsidP="009C368C">
      <w:pPr>
        <w:rPr>
          <w:rFonts w:cs="宋体"/>
          <w:color w:val="333333"/>
          <w:kern w:val="0"/>
        </w:rPr>
      </w:pPr>
      <w:r w:rsidRPr="00E742CA">
        <w:rPr>
          <w:rFonts w:cs="宋体" w:hint="eastAsia"/>
          <w:color w:val="333333"/>
          <w:kern w:val="0"/>
        </w:rPr>
        <w:t>};</w:t>
      </w:r>
    </w:p>
    <w:p w:rsidR="009C368C" w:rsidRPr="005B6544" w:rsidRDefault="009C368C" w:rsidP="009C368C">
      <w:pPr>
        <w:rPr>
          <w:rFonts w:cs="宋体"/>
          <w:b/>
          <w:color w:val="0070C0"/>
          <w:kern w:val="0"/>
        </w:rPr>
      </w:pPr>
      <w:r w:rsidRPr="005B6544">
        <w:rPr>
          <w:rFonts w:cs="宋体"/>
          <w:b/>
          <w:color w:val="0070C0"/>
          <w:kern w:val="0"/>
        </w:rPr>
        <w:t>State</w:t>
      </w:r>
      <w:r w:rsidRPr="005B6544">
        <w:rPr>
          <w:rFonts w:cs="宋体" w:hint="eastAsia"/>
          <w:b/>
          <w:color w:val="0070C0"/>
          <w:kern w:val="0"/>
        </w:rPr>
        <w:t>：</w:t>
      </w:r>
      <w:r>
        <w:rPr>
          <w:rFonts w:cs="宋体" w:hint="eastAsia"/>
          <w:color w:val="333333"/>
          <w:kern w:val="0"/>
        </w:rPr>
        <w:t>标识</w:t>
      </w:r>
      <w:r>
        <w:rPr>
          <w:rFonts w:cs="宋体"/>
          <w:color w:val="333333"/>
          <w:kern w:val="0"/>
        </w:rPr>
        <w:t>当前定时器状态：</w:t>
      </w:r>
    </w:p>
    <w:p w:rsidR="009C368C" w:rsidRPr="005B6544" w:rsidRDefault="009C368C" w:rsidP="009C368C">
      <w:pPr>
        <w:rPr>
          <w:color w:val="006600"/>
        </w:rPr>
      </w:pPr>
      <w:r w:rsidRPr="005B6544">
        <w:rPr>
          <w:rFonts w:hint="eastAsia"/>
        </w:rPr>
        <w:t xml:space="preserve">#define HRTIMER_STATE_INACTIVE 0x00 </w:t>
      </w:r>
      <w:r w:rsidRPr="005B6544">
        <w:rPr>
          <w:color w:val="0070C0"/>
        </w:rPr>
        <w:tab/>
      </w:r>
      <w:r w:rsidRPr="005B6544">
        <w:rPr>
          <w:rFonts w:hint="eastAsia"/>
          <w:color w:val="006600"/>
        </w:rPr>
        <w:t>// 定时器未激活</w:t>
      </w:r>
    </w:p>
    <w:p w:rsidR="009C368C" w:rsidRPr="005B6544" w:rsidRDefault="009C368C" w:rsidP="009C368C">
      <w:r w:rsidRPr="005B6544">
        <w:rPr>
          <w:rFonts w:hint="eastAsia"/>
        </w:rPr>
        <w:t>#define HRTIMER_STATE_ENQUEUED 0x01</w:t>
      </w:r>
      <w:r>
        <w:t xml:space="preserve"> </w:t>
      </w:r>
      <w:r w:rsidRPr="00C469B8">
        <w:rPr>
          <w:rFonts w:hint="eastAsia"/>
          <w:color w:val="006600"/>
        </w:rPr>
        <w:t xml:space="preserve"> // 定时器已经被排入红黑树中</w:t>
      </w:r>
    </w:p>
    <w:p w:rsidR="009C368C" w:rsidRPr="00C469B8" w:rsidRDefault="009C368C" w:rsidP="009C368C">
      <w:pPr>
        <w:rPr>
          <w:color w:val="006600"/>
        </w:rPr>
      </w:pPr>
      <w:r w:rsidRPr="005B6544">
        <w:rPr>
          <w:rFonts w:hint="eastAsia"/>
        </w:rPr>
        <w:t xml:space="preserve">#define HRTIMER_STATE_CALLBACK 0x02 </w:t>
      </w:r>
      <w:r>
        <w:t xml:space="preserve"> </w:t>
      </w:r>
      <w:r w:rsidRPr="00C469B8">
        <w:rPr>
          <w:rFonts w:hint="eastAsia"/>
          <w:color w:val="006600"/>
        </w:rPr>
        <w:t>// 定时器的回调函数正在被调用</w:t>
      </w:r>
    </w:p>
    <w:p w:rsidR="009C368C" w:rsidRPr="00C469B8" w:rsidRDefault="009C368C" w:rsidP="009C368C">
      <w:pPr>
        <w:rPr>
          <w:color w:val="006600"/>
        </w:rPr>
      </w:pPr>
      <w:r w:rsidRPr="005B6544">
        <w:rPr>
          <w:rFonts w:hint="eastAsia"/>
        </w:rPr>
        <w:t xml:space="preserve">#define HRTIMER_STATE_MIGRATE 0x04 </w:t>
      </w:r>
      <w:r>
        <w:t xml:space="preserve"> </w:t>
      </w:r>
      <w:r w:rsidRPr="00C469B8">
        <w:rPr>
          <w:rFonts w:hint="eastAsia"/>
          <w:color w:val="006600"/>
        </w:rPr>
        <w:t>// 定时器正在CPU之间做迁移</w:t>
      </w:r>
    </w:p>
    <w:p w:rsidR="009C368C" w:rsidRDefault="009C368C" w:rsidP="009C368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330" w:lineRule="atLeast"/>
        <w:jc w:val="left"/>
        <w:rPr>
          <w:rFonts w:ascii="Consolas" w:eastAsia="宋体" w:hAnsi="Consolas" w:cs="Consolas"/>
          <w:color w:val="0070C0"/>
          <w:kern w:val="0"/>
          <w:szCs w:val="21"/>
        </w:rPr>
      </w:pPr>
    </w:p>
    <w:p w:rsidR="009C368C" w:rsidRPr="00AA1008" w:rsidRDefault="009C368C" w:rsidP="009C368C">
      <w:pPr>
        <w:rPr>
          <w:color w:val="0070C0"/>
        </w:rPr>
      </w:pPr>
      <w:r w:rsidRPr="00AA1008">
        <w:rPr>
          <w:color w:val="0070C0"/>
        </w:rPr>
        <w:t>hrtimer的到期时间</w:t>
      </w:r>
      <w:r w:rsidRPr="00AA1008">
        <w:rPr>
          <w:rFonts w:hint="eastAsia"/>
          <w:color w:val="0070C0"/>
        </w:rPr>
        <w:t>：</w:t>
      </w:r>
    </w:p>
    <w:p w:rsidR="009C368C" w:rsidRDefault="009C368C" w:rsidP="009C368C">
      <w:pPr>
        <w:rPr>
          <w:color w:val="000000"/>
        </w:rPr>
      </w:pPr>
      <w:r w:rsidRPr="009C09AE">
        <w:rPr>
          <w:color w:val="000000"/>
        </w:rPr>
        <w:t>可以基于以下几种时间基准系统</w:t>
      </w:r>
    </w:p>
    <w:p w:rsidR="009C368C" w:rsidRPr="009C09AE" w:rsidRDefault="009C368C" w:rsidP="009C368C">
      <w:r w:rsidRPr="009C09AE">
        <w:rPr>
          <w:rFonts w:hint="eastAsia"/>
        </w:rPr>
        <w:t>enum</w:t>
      </w:r>
      <w:r w:rsidRPr="009C09AE">
        <w:rPr>
          <w:rFonts w:hint="eastAsia"/>
        </w:rPr>
        <w:t> </w:t>
      </w:r>
      <w:r w:rsidRPr="009C09AE">
        <w:rPr>
          <w:rFonts w:hint="eastAsia"/>
        </w:rPr>
        <w:t>hrtimer_base_type {</w:t>
      </w:r>
    </w:p>
    <w:p w:rsidR="009C368C" w:rsidRPr="00AA1008" w:rsidRDefault="009C368C" w:rsidP="009C368C">
      <w:pPr>
        <w:rPr>
          <w:color w:val="006600"/>
        </w:rPr>
      </w:pPr>
      <w:r w:rsidRPr="009C09AE">
        <w:rPr>
          <w:rFonts w:hint="eastAsia"/>
        </w:rPr>
        <w:t>HRTIMER_BASE_MONOTONIC,</w:t>
      </w:r>
      <w:r w:rsidRPr="009C09AE">
        <w:rPr>
          <w:rFonts w:hint="eastAsia"/>
        </w:rPr>
        <w:t> </w:t>
      </w:r>
      <w:r>
        <w:tab/>
      </w:r>
      <w:r w:rsidRPr="00AA1008">
        <w:rPr>
          <w:rFonts w:hint="eastAsia"/>
          <w:color w:val="006600"/>
        </w:rPr>
        <w:t>// 单调递增的monotonic时间，不包含休眠时间</w:t>
      </w:r>
    </w:p>
    <w:p w:rsidR="009C368C" w:rsidRPr="00AA1008" w:rsidRDefault="009C368C" w:rsidP="009C368C">
      <w:pPr>
        <w:rPr>
          <w:color w:val="006600"/>
        </w:rPr>
      </w:pPr>
      <w:r w:rsidRPr="009C09AE">
        <w:rPr>
          <w:rFonts w:hint="eastAsia"/>
        </w:rPr>
        <w:t>HRTIMER_BASE_REALTIME,</w:t>
      </w:r>
      <w:r w:rsidRPr="009C09AE">
        <w:rPr>
          <w:rFonts w:hint="eastAsia"/>
        </w:rPr>
        <w:t> </w:t>
      </w:r>
      <w:r>
        <w:tab/>
      </w:r>
      <w:r>
        <w:tab/>
      </w:r>
      <w:r w:rsidRPr="00AA1008">
        <w:rPr>
          <w:rFonts w:hint="eastAsia"/>
          <w:color w:val="006600"/>
        </w:rPr>
        <w:t>// 平常使用的墙上真实时间</w:t>
      </w:r>
    </w:p>
    <w:p w:rsidR="009C368C" w:rsidRPr="00AA1008" w:rsidRDefault="009C368C" w:rsidP="009C368C">
      <w:pPr>
        <w:rPr>
          <w:color w:val="006600"/>
        </w:rPr>
      </w:pPr>
      <w:r w:rsidRPr="009C09AE">
        <w:rPr>
          <w:rFonts w:hint="eastAsia"/>
        </w:rPr>
        <w:t>HRTIMER_BASE_BOOTTIME,</w:t>
      </w:r>
      <w:r w:rsidRPr="009C09AE">
        <w:rPr>
          <w:rFonts w:hint="eastAsia"/>
        </w:rPr>
        <w:t> </w:t>
      </w:r>
      <w:r>
        <w:tab/>
      </w:r>
      <w:r>
        <w:tab/>
      </w:r>
      <w:r w:rsidRPr="00AA1008">
        <w:rPr>
          <w:rFonts w:hint="eastAsia"/>
          <w:color w:val="006600"/>
        </w:rPr>
        <w:t>// 单调递增的boottime，包含休眠时间</w:t>
      </w:r>
    </w:p>
    <w:p w:rsidR="009C368C" w:rsidRPr="00AA1008" w:rsidRDefault="009C368C" w:rsidP="009C368C">
      <w:pPr>
        <w:rPr>
          <w:color w:val="006600"/>
        </w:rPr>
      </w:pPr>
      <w:r w:rsidRPr="009C09AE">
        <w:rPr>
          <w:rFonts w:hint="eastAsia"/>
        </w:rPr>
        <w:t>HRTIMER_MAX_CLOCK_BASES,</w:t>
      </w:r>
      <w:r w:rsidRPr="009C09AE">
        <w:rPr>
          <w:rFonts w:hint="eastAsia"/>
        </w:rPr>
        <w:t> </w:t>
      </w:r>
      <w:r>
        <w:tab/>
      </w:r>
      <w:r w:rsidRPr="00AA1008">
        <w:rPr>
          <w:rFonts w:hint="eastAsia"/>
          <w:color w:val="006600"/>
        </w:rPr>
        <w:t>// 用于后续数组的定义</w:t>
      </w:r>
    </w:p>
    <w:p w:rsidR="009C368C" w:rsidRPr="009C09AE" w:rsidRDefault="009C368C" w:rsidP="009C368C">
      <w:r w:rsidRPr="009C09AE">
        <w:rPr>
          <w:rFonts w:hint="eastAsia"/>
        </w:rPr>
        <w:t>};</w:t>
      </w:r>
    </w:p>
    <w:p w:rsidR="009C368C" w:rsidRDefault="009C368C" w:rsidP="006505ED">
      <w:pPr>
        <w:pStyle w:val="2"/>
      </w:pPr>
      <w:bookmarkStart w:id="89" w:name="_Toc12547011"/>
      <w:r>
        <w:rPr>
          <w:rFonts w:hint="eastAsia"/>
        </w:rPr>
        <w:t>14.3</w:t>
      </w:r>
      <w:r>
        <w:t xml:space="preserve"> hrtimer</w:t>
      </w:r>
      <w:r>
        <w:rPr>
          <w:rFonts w:hint="eastAsia"/>
        </w:rPr>
        <w:t>使用</w:t>
      </w:r>
      <w:bookmarkEnd w:id="89"/>
    </w:p>
    <w:p w:rsidR="009C368C" w:rsidRPr="00F72B28" w:rsidRDefault="009C368C" w:rsidP="009C368C">
      <w:r>
        <w:rPr>
          <w:rFonts w:hint="eastAsia"/>
        </w:rPr>
        <w:t>添加一个</w:t>
      </w:r>
      <w:r>
        <w:t>定时器：</w:t>
      </w:r>
    </w:p>
    <w:p w:rsidR="009C368C" w:rsidRPr="00F72B28" w:rsidRDefault="009C368C" w:rsidP="009C368C">
      <w:r w:rsidRPr="00F72B28">
        <w:rPr>
          <w:rFonts w:hint="eastAsia"/>
        </w:rPr>
        <w:t>void</w:t>
      </w:r>
      <w:r w:rsidRPr="00F72B28">
        <w:rPr>
          <w:rFonts w:hint="eastAsia"/>
        </w:rPr>
        <w:t> </w:t>
      </w:r>
      <w:r w:rsidRPr="00F72B28">
        <w:rPr>
          <w:rFonts w:hint="eastAsia"/>
        </w:rPr>
        <w:t>hrtimer_init(struct</w:t>
      </w:r>
      <w:r w:rsidRPr="00F72B28">
        <w:rPr>
          <w:rFonts w:hint="eastAsia"/>
        </w:rPr>
        <w:t> </w:t>
      </w:r>
      <w:r w:rsidRPr="00F72B28">
        <w:rPr>
          <w:rFonts w:hint="eastAsia"/>
        </w:rPr>
        <w:t>hrtimer *timer, clockid_t which_clock,</w:t>
      </w:r>
    </w:p>
    <w:p w:rsidR="009C368C" w:rsidRDefault="009C368C" w:rsidP="009C368C">
      <w:r w:rsidRPr="00F72B28">
        <w:rPr>
          <w:rFonts w:hint="eastAsia"/>
        </w:rPr>
        <w:lastRenderedPageBreak/>
        <w:t>enum</w:t>
      </w:r>
      <w:r w:rsidRPr="00F72B28">
        <w:rPr>
          <w:rFonts w:hint="eastAsia"/>
        </w:rPr>
        <w:t> </w:t>
      </w:r>
      <w:r w:rsidRPr="00F72B28">
        <w:rPr>
          <w:rFonts w:hint="eastAsia"/>
        </w:rPr>
        <w:t>hrtimer_mode mode);</w:t>
      </w:r>
    </w:p>
    <w:p w:rsidR="009C368C" w:rsidRDefault="009C368C" w:rsidP="009C368C">
      <w:r w:rsidRPr="00F72B28">
        <w:t>which_clock可以是CLOCK_REALTIME、CLOCK_MONOTONIC、CLOCK_BOOTTIME中的一种，mode则可以是相对时间HRTIMER_MODE_REL，也可以是绝对时间HRTIMER_MODE_ABS。设定回调函数：</w:t>
      </w:r>
    </w:p>
    <w:p w:rsidR="009C368C" w:rsidRDefault="009C368C" w:rsidP="009C368C">
      <w:pPr>
        <w:rPr>
          <w:rFonts w:ascii="微软雅黑" w:eastAsia="微软雅黑" w:hAnsi="微软雅黑"/>
        </w:rPr>
      </w:pPr>
      <w:r>
        <w:rPr>
          <w:rStyle w:val="HTML"/>
          <w:rFonts w:ascii="微软雅黑" w:eastAsia="微软雅黑" w:hAnsi="微软雅黑" w:hint="eastAsia"/>
        </w:rPr>
        <w:t>timer.function = hr_callback;</w:t>
      </w:r>
    </w:p>
    <w:p w:rsidR="009C368C" w:rsidRDefault="009C368C" w:rsidP="009C368C">
      <w:r>
        <w:t>如果定时器无需指定一个到期范围，可以在设定回调函数后直接使用hrtimer_start激活该定时器：</w:t>
      </w:r>
    </w:p>
    <w:p w:rsidR="009C368C" w:rsidRPr="00094E45" w:rsidRDefault="009C368C" w:rsidP="009C368C">
      <w:r w:rsidRPr="00094E45">
        <w:rPr>
          <w:rFonts w:hint="eastAsia"/>
          <w:b/>
          <w:bCs/>
          <w:color w:val="2E8B57"/>
        </w:rPr>
        <w:t>int</w:t>
      </w:r>
      <w:r w:rsidRPr="00094E45">
        <w:rPr>
          <w:rFonts w:hint="eastAsia"/>
        </w:rPr>
        <w:t> </w:t>
      </w:r>
      <w:r w:rsidRPr="00094E45">
        <w:rPr>
          <w:rFonts w:hint="eastAsia"/>
        </w:rPr>
        <w:t>hrtimer_start(struct</w:t>
      </w:r>
      <w:r w:rsidRPr="00094E45">
        <w:rPr>
          <w:rFonts w:hint="eastAsia"/>
        </w:rPr>
        <w:t> </w:t>
      </w:r>
      <w:r w:rsidRPr="00094E45">
        <w:rPr>
          <w:rFonts w:hint="eastAsia"/>
        </w:rPr>
        <w:t>hrtimer *timer, ktime_t tim,</w:t>
      </w:r>
    </w:p>
    <w:p w:rsidR="009C368C" w:rsidRDefault="009C368C" w:rsidP="009C368C">
      <w:r w:rsidRPr="00094E45">
        <w:rPr>
          <w:rFonts w:hint="eastAsia"/>
        </w:rPr>
        <w:t>const</w:t>
      </w:r>
      <w:r w:rsidRPr="00094E45">
        <w:rPr>
          <w:rFonts w:hint="eastAsia"/>
        </w:rPr>
        <w:t> </w:t>
      </w:r>
      <w:r w:rsidRPr="00094E45">
        <w:rPr>
          <w:rFonts w:hint="eastAsia"/>
        </w:rPr>
        <w:t>enum</w:t>
      </w:r>
      <w:r w:rsidRPr="00094E45">
        <w:rPr>
          <w:rFonts w:hint="eastAsia"/>
        </w:rPr>
        <w:t> </w:t>
      </w:r>
      <w:r w:rsidRPr="00094E45">
        <w:rPr>
          <w:rFonts w:hint="eastAsia"/>
        </w:rPr>
        <w:t>hrtimer_mode mode);</w:t>
      </w:r>
    </w:p>
    <w:p w:rsidR="009C368C" w:rsidRPr="00094E45" w:rsidRDefault="009C368C" w:rsidP="009C368C">
      <w:pPr>
        <w:rPr>
          <w:rFonts w:hAnsiTheme="minorEastAsia"/>
          <w:szCs w:val="21"/>
        </w:rPr>
      </w:pPr>
      <w:r w:rsidRPr="00094E45">
        <w:rPr>
          <w:rFonts w:hAnsiTheme="minorEastAsia"/>
          <w:szCs w:val="21"/>
        </w:rPr>
        <w:t>如果需要指定到期范围，则可以使用hrtimer_start_range_ns激活定时器</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hrtimer_start_range_ns(struct hrtimer *timer, ktime_t tim,</w:t>
      </w:r>
    </w:p>
    <w:p w:rsidR="009C368C" w:rsidRPr="00094E45" w:rsidRDefault="009C368C" w:rsidP="009C368C">
      <w:pPr>
        <w:rPr>
          <w:rFonts w:hAnsiTheme="minorEastAsia" w:cs="宋体"/>
          <w:color w:val="333333"/>
          <w:szCs w:val="21"/>
        </w:rPr>
      </w:pPr>
      <w:r w:rsidRPr="00094E45">
        <w:rPr>
          <w:rFonts w:hAnsiTheme="minorEastAsia" w:cs="宋体" w:hint="eastAsia"/>
          <w:color w:val="333333"/>
          <w:szCs w:val="21"/>
        </w:rPr>
        <w:t>unsigned </w:t>
      </w:r>
      <w:r w:rsidRPr="00094E45">
        <w:rPr>
          <w:rFonts w:hAnsiTheme="minorEastAsia" w:cs="宋体" w:hint="eastAsia"/>
          <w:b/>
          <w:bCs/>
          <w:color w:val="2E8B57"/>
          <w:szCs w:val="21"/>
        </w:rPr>
        <w:t>long</w:t>
      </w:r>
      <w:r w:rsidRPr="00094E45">
        <w:rPr>
          <w:rFonts w:hAnsiTheme="minorEastAsia" w:cs="宋体" w:hint="eastAsia"/>
          <w:color w:val="333333"/>
          <w:szCs w:val="21"/>
        </w:rPr>
        <w:t> range_ns, const enum hrtimer_mode mode);</w:t>
      </w:r>
    </w:p>
    <w:p w:rsidR="009C368C" w:rsidRDefault="009C368C" w:rsidP="009C368C">
      <w:r w:rsidRPr="00094E45">
        <w:rPr>
          <w:rFonts w:hAnsiTheme="minorEastAsia"/>
          <w:szCs w:val="21"/>
        </w:rPr>
        <w:t>要取消一个hrtimer，使用hrtimer_cancel</w:t>
      </w:r>
      <w:r w:rsidRPr="00094E45">
        <w:t>：</w:t>
      </w:r>
    </w:p>
    <w:p w:rsidR="009C368C" w:rsidRDefault="009C368C" w:rsidP="009C368C">
      <w:r w:rsidRPr="00AF5357">
        <w:rPr>
          <w:rFonts w:hint="eastAsia"/>
          <w:b/>
          <w:bCs/>
          <w:color w:val="2E8B57"/>
        </w:rPr>
        <w:t>int</w:t>
      </w:r>
      <w:r w:rsidRPr="00AF5357">
        <w:rPr>
          <w:rFonts w:hint="eastAsia"/>
        </w:rPr>
        <w:t> </w:t>
      </w:r>
      <w:r w:rsidRPr="00AF5357">
        <w:rPr>
          <w:rFonts w:hint="eastAsia"/>
        </w:rPr>
        <w:t>hrtimer_cancel(struct</w:t>
      </w:r>
      <w:r w:rsidRPr="00AF5357">
        <w:rPr>
          <w:rFonts w:hint="eastAsia"/>
        </w:rPr>
        <w:t> </w:t>
      </w:r>
      <w:r w:rsidRPr="00AF5357">
        <w:rPr>
          <w:rFonts w:hint="eastAsia"/>
        </w:rPr>
        <w:t>hrtimer *timer);</w:t>
      </w:r>
    </w:p>
    <w:p w:rsidR="009C368C" w:rsidRPr="00AF5357" w:rsidRDefault="009C368C" w:rsidP="009C368C">
      <w:pPr>
        <w:rPr>
          <w:rFonts w:hAnsiTheme="minorEastAsia"/>
          <w:szCs w:val="21"/>
        </w:rPr>
      </w:pPr>
      <w:r w:rsidRPr="00AF5357">
        <w:t>以</w:t>
      </w:r>
      <w:r w:rsidRPr="00AF5357">
        <w:rPr>
          <w:rFonts w:hAnsiTheme="minorEastAsia"/>
          <w:szCs w:val="21"/>
        </w:rPr>
        <w:t>下两个函数用于推后定时器的到期时间：</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extern u64</w:t>
      </w:r>
      <w:r>
        <w:rPr>
          <w:rFonts w:hAnsiTheme="minorEastAsia" w:cs="宋体" w:hint="eastAsia"/>
          <w:color w:val="333333"/>
          <w:szCs w:val="21"/>
        </w:rPr>
        <w:t xml:space="preserve"> </w:t>
      </w:r>
      <w:r w:rsidRPr="00AF5357">
        <w:rPr>
          <w:rFonts w:hAnsiTheme="minorEastAsia" w:cs="宋体" w:hint="eastAsia"/>
          <w:color w:val="333333"/>
          <w:szCs w:val="21"/>
        </w:rPr>
        <w:t>hrtimer_forward(struct hrtimer *timer, ktime_t now, ktime_t interval);</w:t>
      </w:r>
    </w:p>
    <w:p w:rsidR="009C368C" w:rsidRPr="00F8391A" w:rsidRDefault="009C368C" w:rsidP="009C368C">
      <w:pPr>
        <w:rPr>
          <w:rFonts w:hAnsiTheme="minorEastAsia" w:cs="宋体"/>
          <w:color w:val="006600"/>
          <w:szCs w:val="21"/>
        </w:rPr>
      </w:pPr>
      <w:r w:rsidRPr="00F8391A">
        <w:rPr>
          <w:rFonts w:hAnsiTheme="minorEastAsia" w:cs="宋体" w:hint="eastAsia"/>
          <w:color w:val="006600"/>
          <w:szCs w:val="21"/>
        </w:rPr>
        <w:t>/* Forward a hrtimer so it expires after the hrtimer's current now */</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static inline u64 hrtimer_forward_now(struct hrtimer *timer,</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ktime_t interval)</w:t>
      </w:r>
    </w:p>
    <w:p w:rsidR="009C368C" w:rsidRPr="00AF5357" w:rsidRDefault="009C368C" w:rsidP="009C368C">
      <w:pPr>
        <w:rPr>
          <w:rFonts w:hAnsiTheme="minorEastAsia" w:cs="宋体"/>
          <w:color w:val="333333"/>
          <w:szCs w:val="21"/>
        </w:rPr>
      </w:pPr>
      <w:r w:rsidRPr="00AF5357">
        <w:rPr>
          <w:rFonts w:hAnsiTheme="minorEastAsia" w:cs="宋体" w:hint="eastAsia"/>
          <w:color w:val="333333"/>
          <w:szCs w:val="21"/>
        </w:rPr>
        <w:t>{</w:t>
      </w:r>
    </w:p>
    <w:p w:rsidR="009C368C" w:rsidRPr="00AF5357" w:rsidRDefault="009C368C" w:rsidP="009C368C">
      <w:pPr>
        <w:ind w:firstLine="420"/>
        <w:rPr>
          <w:rFonts w:hAnsiTheme="minorEastAsia" w:cs="宋体"/>
          <w:color w:val="333333"/>
          <w:szCs w:val="21"/>
        </w:rPr>
      </w:pPr>
      <w:r w:rsidRPr="00AF5357">
        <w:rPr>
          <w:rFonts w:hAnsiTheme="minorEastAsia" w:cs="宋体" w:hint="eastAsia"/>
          <w:color w:val="333333"/>
          <w:szCs w:val="21"/>
        </w:rPr>
        <w:t>return hrtimer_forward(timer, timer-&gt;base-&gt;get_time(), interval);</w:t>
      </w:r>
    </w:p>
    <w:p w:rsidR="009C368C" w:rsidRDefault="009C368C" w:rsidP="009C368C">
      <w:pPr>
        <w:rPr>
          <w:rFonts w:hAnsiTheme="minorEastAsia" w:cs="宋体"/>
          <w:color w:val="333333"/>
          <w:szCs w:val="21"/>
        </w:rPr>
      </w:pPr>
      <w:r w:rsidRPr="00AF5357">
        <w:rPr>
          <w:rFonts w:hAnsiTheme="minorEastAsia" w:cs="宋体" w:hint="eastAsia"/>
          <w:color w:val="333333"/>
          <w:szCs w:val="21"/>
        </w:rPr>
        <w:t>}</w:t>
      </w:r>
    </w:p>
    <w:p w:rsidR="000C5253" w:rsidRPr="00AF5357" w:rsidRDefault="000C5253" w:rsidP="009C368C">
      <w:pPr>
        <w:rPr>
          <w:rFonts w:hAnsiTheme="minorEastAsia" w:cs="宋体"/>
          <w:color w:val="333333"/>
          <w:szCs w:val="21"/>
        </w:rPr>
      </w:pPr>
      <w:r>
        <w:rPr>
          <w:rFonts w:hAnsiTheme="minorEastAsia" w:cs="宋体" w:hint="eastAsia"/>
          <w:color w:val="333333"/>
          <w:szCs w:val="21"/>
        </w:rPr>
        <w:t>使用例子</w:t>
      </w:r>
      <w:r>
        <w:rPr>
          <w:rFonts w:hAnsiTheme="minorEastAsia" w:cs="宋体"/>
          <w:color w:val="333333"/>
          <w:szCs w:val="21"/>
        </w:rPr>
        <w:t>如下</w:t>
      </w:r>
    </w:p>
    <w:p w:rsidR="009C368C" w:rsidRDefault="000C5253" w:rsidP="009C368C">
      <w:pPr>
        <w:rPr>
          <w:rFonts w:hAnsiTheme="minorEastAsia"/>
          <w:szCs w:val="21"/>
        </w:rPr>
      </w:pPr>
      <w:r w:rsidRPr="000C5253">
        <w:rPr>
          <w:rFonts w:hAnsiTheme="minorEastAsia"/>
          <w:szCs w:val="21"/>
        </w:rPr>
        <w:t>hrtimer_forward_now(timer,ktime_set(DELAY_SECOND, DELAY_NANOSECOND));</w:t>
      </w:r>
    </w:p>
    <w:p w:rsidR="000C5253" w:rsidRPr="000C5253" w:rsidRDefault="000C5253" w:rsidP="009C368C">
      <w:pPr>
        <w:rPr>
          <w:rFonts w:hAnsiTheme="minorEastAsia"/>
          <w:color w:val="006600"/>
          <w:szCs w:val="21"/>
        </w:rPr>
      </w:pPr>
      <w:r w:rsidRPr="000C5253">
        <w:rPr>
          <w:rFonts w:hAnsiTheme="minorEastAsia"/>
          <w:szCs w:val="21"/>
        </w:rPr>
        <w:t>ktime_set(DELAY_SECOND, DELAY_NANOSECOND)</w:t>
      </w:r>
      <w:r w:rsidRPr="000C5253">
        <w:rPr>
          <w:rFonts w:hAnsiTheme="minorEastAsia"/>
          <w:color w:val="006600"/>
          <w:szCs w:val="21"/>
        </w:rPr>
        <w:t>//</w:t>
      </w:r>
      <w:r w:rsidRPr="000C5253">
        <w:rPr>
          <w:rFonts w:hAnsiTheme="minorEastAsia" w:hint="eastAsia"/>
          <w:color w:val="006600"/>
          <w:szCs w:val="21"/>
        </w:rPr>
        <w:t>构造</w:t>
      </w:r>
      <w:r w:rsidRPr="000C5253">
        <w:rPr>
          <w:rFonts w:hAnsiTheme="minorEastAsia"/>
          <w:color w:val="006600"/>
          <w:szCs w:val="21"/>
        </w:rPr>
        <w:t>定时时间</w:t>
      </w:r>
      <w:r w:rsidRPr="000C5253">
        <w:rPr>
          <w:rFonts w:hAnsiTheme="minorEastAsia" w:hint="eastAsia"/>
          <w:color w:val="006600"/>
          <w:szCs w:val="21"/>
        </w:rPr>
        <w:t>，</w:t>
      </w:r>
      <w:r w:rsidRPr="000C5253">
        <w:rPr>
          <w:rFonts w:hAnsiTheme="minorEastAsia"/>
          <w:color w:val="006600"/>
          <w:szCs w:val="21"/>
        </w:rPr>
        <w:t>第一个参数单位是秒</w:t>
      </w:r>
    </w:p>
    <w:p w:rsidR="000C5253" w:rsidRPr="000C5253" w:rsidRDefault="000C5253" w:rsidP="009C368C">
      <w:pPr>
        <w:rPr>
          <w:rFonts w:hAnsiTheme="minorEastAsia"/>
          <w:color w:val="006600"/>
          <w:szCs w:val="21"/>
        </w:rPr>
      </w:pPr>
      <w:r>
        <w:rPr>
          <w:rFonts w:hAnsiTheme="minorEastAsia" w:hint="eastAsia"/>
          <w:color w:val="006600"/>
          <w:szCs w:val="21"/>
        </w:rPr>
        <w:t>//</w:t>
      </w:r>
      <w:r w:rsidRPr="000C5253">
        <w:rPr>
          <w:rFonts w:hAnsiTheme="minorEastAsia" w:hint="eastAsia"/>
          <w:color w:val="006600"/>
          <w:szCs w:val="21"/>
        </w:rPr>
        <w:t>第二个</w:t>
      </w:r>
      <w:r w:rsidRPr="000C5253">
        <w:rPr>
          <w:rFonts w:hAnsiTheme="minorEastAsia"/>
          <w:color w:val="006600"/>
          <w:szCs w:val="21"/>
        </w:rPr>
        <w:t>参数单位是纳秒</w:t>
      </w:r>
    </w:p>
    <w:p w:rsidR="009C368C" w:rsidRPr="00AF5357" w:rsidRDefault="009C368C" w:rsidP="009C368C"/>
    <w:p w:rsidR="009C368C" w:rsidRPr="009C368C" w:rsidRDefault="009C368C" w:rsidP="009C368C"/>
    <w:p w:rsidR="00872B28" w:rsidRDefault="00872B28" w:rsidP="009C368C">
      <w:pPr>
        <w:pStyle w:val="1"/>
      </w:pPr>
      <w:bookmarkStart w:id="90" w:name="_Toc12547012"/>
      <w:r>
        <w:t>1</w:t>
      </w:r>
      <w:r w:rsidR="00D74227">
        <w:t>5</w:t>
      </w:r>
      <w:r>
        <w:t xml:space="preserve"> </w:t>
      </w:r>
      <w:r>
        <w:rPr>
          <w:rFonts w:hint="eastAsia"/>
        </w:rPr>
        <w:t>红外</w:t>
      </w:r>
      <w:r>
        <w:t>感应开关</w:t>
      </w:r>
      <w:bookmarkEnd w:id="90"/>
    </w:p>
    <w:p w:rsidR="002D5D92" w:rsidRPr="002D5D92" w:rsidRDefault="002D5D92" w:rsidP="002D5D92"/>
    <w:p w:rsidR="002D5D92" w:rsidRDefault="00872B28" w:rsidP="00872B28">
      <w:pPr>
        <w:pStyle w:val="2"/>
      </w:pPr>
      <w:bookmarkStart w:id="91" w:name="_Toc12547013"/>
      <w:r>
        <w:rPr>
          <w:rFonts w:hint="eastAsia"/>
        </w:rPr>
        <w:t>1</w:t>
      </w:r>
      <w:r w:rsidR="00D74227">
        <w:t>5</w:t>
      </w:r>
      <w:r>
        <w:rPr>
          <w:rFonts w:hint="eastAsia"/>
        </w:rPr>
        <w:t xml:space="preserve">.1 </w:t>
      </w:r>
      <w:r w:rsidR="002D5D92">
        <w:rPr>
          <w:rFonts w:hint="eastAsia"/>
        </w:rPr>
        <w:t>分离器件</w:t>
      </w:r>
      <w:r w:rsidR="002D5D92">
        <w:t>电路</w:t>
      </w:r>
      <w:bookmarkEnd w:id="91"/>
    </w:p>
    <w:p w:rsidR="00872B28" w:rsidRDefault="002D5D92" w:rsidP="002D5D92">
      <w:pPr>
        <w:pStyle w:val="3"/>
      </w:pPr>
      <w:bookmarkStart w:id="92" w:name="_Toc12547014"/>
      <w:r>
        <w:rPr>
          <w:rFonts w:hint="eastAsia"/>
        </w:rPr>
        <w:t xml:space="preserve">15.1.1 </w:t>
      </w:r>
      <w:r w:rsidR="00872B28">
        <w:rPr>
          <w:rFonts w:hint="eastAsia"/>
        </w:rPr>
        <w:t>设计思路</w:t>
      </w:r>
      <w:bookmarkEnd w:id="92"/>
    </w:p>
    <w:p w:rsidR="00872B28" w:rsidRDefault="00872B28" w:rsidP="00872B28">
      <w:r>
        <w:rPr>
          <w:rFonts w:hint="eastAsia"/>
        </w:rPr>
        <w:t>红外</w:t>
      </w:r>
      <w:r>
        <w:t>发射电路</w:t>
      </w:r>
      <w:r>
        <w:rPr>
          <w:rFonts w:hint="eastAsia"/>
        </w:rPr>
        <w:t>以1</w:t>
      </w:r>
      <w:r>
        <w:t>Khz</w:t>
      </w:r>
      <w:r>
        <w:rPr>
          <w:rFonts w:hint="eastAsia"/>
        </w:rPr>
        <w:t>频率</w:t>
      </w:r>
      <w:r>
        <w:t>发射红外线，</w:t>
      </w:r>
      <w:r>
        <w:rPr>
          <w:rFonts w:hint="eastAsia"/>
        </w:rPr>
        <w:t>红外</w:t>
      </w:r>
      <w:r>
        <w:t>接收</w:t>
      </w:r>
      <w:r>
        <w:rPr>
          <w:rFonts w:hint="eastAsia"/>
        </w:rPr>
        <w:t>器通过</w:t>
      </w:r>
      <w:r>
        <w:t>接收</w:t>
      </w:r>
      <w:r>
        <w:rPr>
          <w:rFonts w:hint="eastAsia"/>
        </w:rPr>
        <w:t>的</w:t>
      </w:r>
      <w:r>
        <w:t>红外线</w:t>
      </w:r>
      <w:r>
        <w:rPr>
          <w:rFonts w:hint="eastAsia"/>
        </w:rPr>
        <w:t>拉高</w:t>
      </w:r>
      <w:r>
        <w:t>拉低</w:t>
      </w:r>
      <w:r>
        <w:rPr>
          <w:rFonts w:hint="eastAsia"/>
        </w:rPr>
        <w:t>电平</w:t>
      </w:r>
      <w:r>
        <w:t>，如果在</w:t>
      </w:r>
      <w:r>
        <w:rPr>
          <w:rFonts w:hint="eastAsia"/>
        </w:rPr>
        <w:t>1</w:t>
      </w:r>
      <w:r>
        <w:t>s内接收到</w:t>
      </w:r>
      <w:r>
        <w:rPr>
          <w:rFonts w:hint="eastAsia"/>
        </w:rPr>
        <w:t>800以上</w:t>
      </w:r>
      <w:r>
        <w:t>的电平反转，就认为有人。</w:t>
      </w:r>
    </w:p>
    <w:p w:rsidR="00872B28" w:rsidRDefault="00A047E9" w:rsidP="00872B28">
      <w:r>
        <w:rPr>
          <w:rFonts w:hint="eastAsia"/>
        </w:rPr>
        <w:t>发射</w:t>
      </w:r>
      <w:r>
        <w:t>端驱动程序采用</w:t>
      </w:r>
      <w:r w:rsidR="00697E32">
        <w:rPr>
          <w:rFonts w:hint="eastAsia"/>
        </w:rPr>
        <w:t>高</w:t>
      </w:r>
      <w:r w:rsidR="00697E32">
        <w:t>精度</w:t>
      </w:r>
      <w:r>
        <w:t>定时器</w:t>
      </w:r>
      <w:r w:rsidR="00697E32">
        <w:rPr>
          <w:rFonts w:hint="eastAsia"/>
        </w:rPr>
        <w:t>，500</w:t>
      </w:r>
      <w:r w:rsidR="00697E32">
        <w:t>us</w:t>
      </w:r>
      <w:r w:rsidR="00697E32">
        <w:rPr>
          <w:rFonts w:hint="eastAsia"/>
        </w:rPr>
        <w:t>翻转</w:t>
      </w:r>
      <w:r w:rsidR="00697E32">
        <w:t>一次</w:t>
      </w:r>
      <w:r w:rsidR="000257C6">
        <w:rPr>
          <w:rFonts w:hint="eastAsia"/>
        </w:rPr>
        <w:t>IO口</w:t>
      </w:r>
      <w:r w:rsidR="00697E32">
        <w:t>电平。</w:t>
      </w:r>
    </w:p>
    <w:p w:rsidR="000F42E1" w:rsidRDefault="00697E32" w:rsidP="00872B28">
      <w:r>
        <w:rPr>
          <w:rFonts w:hint="eastAsia"/>
        </w:rPr>
        <w:t>接收</w:t>
      </w:r>
      <w:r>
        <w:t>端采用中断方式对io口计数，上升沿中断计数一次</w:t>
      </w:r>
      <w:r>
        <w:rPr>
          <w:rFonts w:hint="eastAsia"/>
        </w:rPr>
        <w:t>。</w:t>
      </w:r>
    </w:p>
    <w:p w:rsidR="00697E32" w:rsidRDefault="00697E32" w:rsidP="00872B28">
      <w:r>
        <w:rPr>
          <w:rFonts w:hint="eastAsia"/>
        </w:rPr>
        <w:t>1</w:t>
      </w:r>
      <w:r>
        <w:t>s判断一次</w:t>
      </w:r>
      <w:r>
        <w:rPr>
          <w:rFonts w:hint="eastAsia"/>
        </w:rPr>
        <w:t>计数</w:t>
      </w:r>
      <w:r>
        <w:t>值</w:t>
      </w:r>
      <w:r w:rsidR="000F42E1">
        <w:rPr>
          <w:rFonts w:hint="eastAsia"/>
        </w:rPr>
        <w:t>。实现方法为在高</w:t>
      </w:r>
      <w:r w:rsidR="000F42E1">
        <w:t>精度定时器里面</w:t>
      </w:r>
      <w:r w:rsidR="000F42E1">
        <w:rPr>
          <w:rFonts w:hint="eastAsia"/>
        </w:rPr>
        <w:t>做</w:t>
      </w:r>
      <w:r w:rsidR="000F42E1">
        <w:t>时间计数，每当计数到</w:t>
      </w:r>
      <w:r w:rsidR="000F42E1">
        <w:rPr>
          <w:rFonts w:hint="eastAsia"/>
        </w:rPr>
        <w:t>2000次</w:t>
      </w:r>
      <w:r w:rsidR="000F42E1">
        <w:t>就是</w:t>
      </w:r>
      <w:r w:rsidR="000F42E1">
        <w:rPr>
          <w:rFonts w:hint="eastAsia"/>
        </w:rPr>
        <w:t>1</w:t>
      </w:r>
      <w:r w:rsidR="000F42E1">
        <w:t>s</w:t>
      </w:r>
      <w:r w:rsidR="000F42E1">
        <w:rPr>
          <w:rFonts w:hint="eastAsia"/>
        </w:rPr>
        <w:t>，此</w:t>
      </w:r>
      <w:r w:rsidR="000F42E1">
        <w:t>时就判断一次中断计数</w:t>
      </w:r>
      <w:r w:rsidR="000F42E1">
        <w:rPr>
          <w:rFonts w:hint="eastAsia"/>
        </w:rPr>
        <w:t>，</w:t>
      </w:r>
      <w:r>
        <w:t>如果计数值超过</w:t>
      </w:r>
      <w:r>
        <w:rPr>
          <w:rFonts w:hint="eastAsia"/>
        </w:rPr>
        <w:t>800就认为</w:t>
      </w:r>
      <w:r>
        <w:t>检测到人。</w:t>
      </w:r>
    </w:p>
    <w:p w:rsidR="000257C6" w:rsidRPr="00697E32" w:rsidRDefault="000257C6" w:rsidP="002D5D92">
      <w:pPr>
        <w:pStyle w:val="3"/>
      </w:pPr>
      <w:bookmarkStart w:id="93" w:name="_Toc12547015"/>
      <w:r>
        <w:rPr>
          <w:rFonts w:hint="eastAsia"/>
        </w:rPr>
        <w:lastRenderedPageBreak/>
        <w:t>1</w:t>
      </w:r>
      <w:r w:rsidR="00D74227">
        <w:t>5</w:t>
      </w:r>
      <w:r>
        <w:rPr>
          <w:rFonts w:hint="eastAsia"/>
        </w:rPr>
        <w:t>.</w:t>
      </w:r>
      <w:r w:rsidR="002D5D92">
        <w:t>1.</w:t>
      </w:r>
      <w:r>
        <w:rPr>
          <w:rFonts w:hint="eastAsia"/>
        </w:rPr>
        <w:t xml:space="preserve">2 </w:t>
      </w:r>
      <w:r>
        <w:rPr>
          <w:rFonts w:hint="eastAsia"/>
        </w:rPr>
        <w:t>设备</w:t>
      </w:r>
      <w:r>
        <w:t>树配置</w:t>
      </w:r>
      <w:bookmarkEnd w:id="93"/>
    </w:p>
    <w:p w:rsidR="009C2407" w:rsidRDefault="009C2407" w:rsidP="009C2407">
      <w:r>
        <w:tab/>
        <w:t>infrared: infrared {</w:t>
      </w:r>
    </w:p>
    <w:p w:rsidR="009C2407" w:rsidRDefault="009C2407" w:rsidP="009C2407">
      <w:r>
        <w:tab/>
      </w:r>
      <w:r>
        <w:tab/>
        <w:t>compatible = "infrared-switch";</w:t>
      </w:r>
    </w:p>
    <w:p w:rsidR="009C2407" w:rsidRDefault="009C2407" w:rsidP="009C2407">
      <w:r>
        <w:tab/>
      </w:r>
      <w:r>
        <w:tab/>
        <w:t>interrupts = &lt;&amp;gpio0 RK_PC2 IRQ_TYPE_EDGE_RISING&gt;;</w:t>
      </w:r>
    </w:p>
    <w:p w:rsidR="009C2407" w:rsidRDefault="009C2407" w:rsidP="009C2407">
      <w:r>
        <w:tab/>
      </w:r>
      <w:r>
        <w:tab/>
        <w:t>reset-gpios=&lt;&amp;gpio2  RK_PA3 GPIO_ACTIVE_LOW&gt;;</w:t>
      </w:r>
    </w:p>
    <w:p w:rsidR="006B2928" w:rsidRDefault="009C2407" w:rsidP="009C2407">
      <w:r>
        <w:tab/>
        <w:t>}</w:t>
      </w:r>
    </w:p>
    <w:p w:rsidR="00FE5A34" w:rsidRDefault="00D74227" w:rsidP="00FE5A34">
      <w:pPr>
        <w:pStyle w:val="2"/>
      </w:pPr>
      <w:bookmarkStart w:id="94" w:name="_Toc12547016"/>
      <w:r>
        <w:rPr>
          <w:rFonts w:hint="eastAsia"/>
        </w:rPr>
        <w:t>15</w:t>
      </w:r>
      <w:r w:rsidR="00FE5A34">
        <w:rPr>
          <w:rFonts w:hint="eastAsia"/>
        </w:rPr>
        <w:t>.</w:t>
      </w:r>
      <w:r w:rsidR="002D5D92">
        <w:t>2</w:t>
      </w:r>
      <w:r w:rsidR="00FE5A34">
        <w:rPr>
          <w:rFonts w:hint="eastAsia"/>
        </w:rPr>
        <w:t xml:space="preserve"> </w:t>
      </w:r>
      <w:r w:rsidR="002D5D92">
        <w:rPr>
          <w:rFonts w:hint="eastAsia"/>
        </w:rPr>
        <w:t>采用集成红外</w:t>
      </w:r>
      <w:r w:rsidR="002D5D92">
        <w:t>芯片</w:t>
      </w:r>
      <w:bookmarkEnd w:id="94"/>
    </w:p>
    <w:p w:rsidR="0047313A" w:rsidRDefault="0047313A" w:rsidP="0047313A">
      <w:pPr>
        <w:pStyle w:val="3"/>
      </w:pPr>
      <w:bookmarkStart w:id="95" w:name="_Toc12547017"/>
      <w:r>
        <w:rPr>
          <w:rFonts w:hint="eastAsia"/>
        </w:rPr>
        <w:t xml:space="preserve">15.2.1 </w:t>
      </w:r>
      <w:r>
        <w:rPr>
          <w:rFonts w:hint="eastAsia"/>
        </w:rPr>
        <w:t>设计</w:t>
      </w:r>
      <w:r>
        <w:t>思路</w:t>
      </w:r>
      <w:bookmarkEnd w:id="95"/>
    </w:p>
    <w:p w:rsidR="004C5AD3" w:rsidRDefault="004C5AD3" w:rsidP="004C5AD3">
      <w:r>
        <w:rPr>
          <w:rFonts w:hint="eastAsia"/>
        </w:rPr>
        <w:t>该芯片只能</w:t>
      </w:r>
      <w:r>
        <w:t>在有人</w:t>
      </w:r>
      <w:r>
        <w:rPr>
          <w:rFonts w:hint="eastAsia"/>
        </w:rPr>
        <w:t>活动</w:t>
      </w:r>
      <w:r>
        <w:t>时检测，不能检测</w:t>
      </w:r>
      <w:r>
        <w:rPr>
          <w:rFonts w:hint="eastAsia"/>
        </w:rPr>
        <w:t>静止</w:t>
      </w:r>
      <w:r w:rsidR="00C22EA8">
        <w:rPr>
          <w:rFonts w:hint="eastAsia"/>
        </w:rPr>
        <w:t>状态</w:t>
      </w:r>
      <w:r w:rsidR="00C22EA8">
        <w:t>的人。检测</w:t>
      </w:r>
      <w:r w:rsidR="00C22EA8">
        <w:rPr>
          <w:rFonts w:hint="eastAsia"/>
        </w:rPr>
        <w:t>到</w:t>
      </w:r>
      <w:r w:rsidR="00C22EA8">
        <w:t>有人活动就会发出一个</w:t>
      </w:r>
    </w:p>
    <w:p w:rsidR="00AA384C" w:rsidRDefault="00C22EA8" w:rsidP="00AA384C">
      <w:r>
        <w:t>2ms</w:t>
      </w:r>
      <w:r>
        <w:rPr>
          <w:rFonts w:hint="eastAsia"/>
        </w:rPr>
        <w:t>左右</w:t>
      </w:r>
      <w:r>
        <w:t>的</w:t>
      </w:r>
      <w:r w:rsidR="00AA384C">
        <w:rPr>
          <w:rFonts w:hint="eastAsia"/>
        </w:rPr>
        <w:t>高</w:t>
      </w:r>
      <w:r>
        <w:t>电平。</w:t>
      </w:r>
    </w:p>
    <w:p w:rsidR="00894EDE" w:rsidRDefault="00894EDE" w:rsidP="00AA384C">
      <w:r>
        <w:rPr>
          <w:rFonts w:hint="eastAsia"/>
        </w:rPr>
        <w:t>设计</w:t>
      </w:r>
      <w:r>
        <w:t>思路</w:t>
      </w:r>
      <w:r>
        <w:rPr>
          <w:rFonts w:hint="eastAsia"/>
        </w:rPr>
        <w:t>：每100ms检测</w:t>
      </w:r>
      <w:r>
        <w:t>一次电平，连续三次电平都是</w:t>
      </w:r>
      <w:r>
        <w:rPr>
          <w:rFonts w:hint="eastAsia"/>
        </w:rPr>
        <w:t>高</w:t>
      </w:r>
      <w:r>
        <w:t>电平就认为是有人活动。</w:t>
      </w:r>
      <w:r>
        <w:rPr>
          <w:rFonts w:hint="eastAsia"/>
        </w:rPr>
        <w:t>向</w:t>
      </w:r>
      <w:r>
        <w:t>应用层发出</w:t>
      </w:r>
      <w:r>
        <w:rPr>
          <w:rFonts w:hint="eastAsia"/>
        </w:rPr>
        <w:t>一个通知</w:t>
      </w:r>
      <w:r>
        <w:t>信号</w:t>
      </w:r>
      <w:r w:rsidR="00CA1F20">
        <w:rPr>
          <w:rFonts w:hint="eastAsia"/>
        </w:rPr>
        <w:t>，</w:t>
      </w:r>
      <w:r w:rsidR="00CA1F20">
        <w:t>然后修改定时时间为</w:t>
      </w:r>
      <w:r w:rsidR="00CA1F20">
        <w:rPr>
          <w:rFonts w:hint="eastAsia"/>
        </w:rPr>
        <w:t>2S,2S后</w:t>
      </w:r>
      <w:r w:rsidR="00CA1F20">
        <w:t>继续</w:t>
      </w:r>
      <w:r w:rsidR="00CA1F20">
        <w:rPr>
          <w:rFonts w:hint="eastAsia"/>
        </w:rPr>
        <w:t>100ms定时</w:t>
      </w:r>
      <w:r w:rsidR="00CA1F20">
        <w:t>检测</w:t>
      </w:r>
      <w:r>
        <w:rPr>
          <w:rFonts w:hint="eastAsia"/>
        </w:rPr>
        <w:t>。</w:t>
      </w:r>
    </w:p>
    <w:p w:rsidR="00DB78B6" w:rsidRDefault="00DB78B6" w:rsidP="00AA384C">
      <w:r>
        <w:t>应用层收到信号，打开屏幕，延时</w:t>
      </w:r>
      <w:r>
        <w:rPr>
          <w:rFonts w:hint="eastAsia"/>
        </w:rPr>
        <w:t>1</w:t>
      </w:r>
      <w:r>
        <w:t>0S后如果有人标志为</w:t>
      </w:r>
      <w:r>
        <w:rPr>
          <w:rFonts w:hint="eastAsia"/>
        </w:rPr>
        <w:t>0</w:t>
      </w:r>
      <w:r>
        <w:t>，则关闭屏幕。</w:t>
      </w:r>
    </w:p>
    <w:p w:rsidR="00232D9B" w:rsidRDefault="00232D9B" w:rsidP="00AA384C"/>
    <w:p w:rsidR="00B903D7" w:rsidRDefault="00B903D7" w:rsidP="00EB6B19">
      <w:pPr>
        <w:pStyle w:val="3"/>
      </w:pPr>
      <w:bookmarkStart w:id="96" w:name="_Toc12547018"/>
      <w:r>
        <w:rPr>
          <w:rFonts w:hint="eastAsia"/>
        </w:rPr>
        <w:t xml:space="preserve">15.2.2 </w:t>
      </w:r>
      <w:r>
        <w:t>dts</w:t>
      </w:r>
      <w:r>
        <w:rPr>
          <w:rFonts w:hint="eastAsia"/>
        </w:rPr>
        <w:t>配置</w:t>
      </w:r>
      <w:r w:rsidR="004F4438">
        <w:t>和电路图</w:t>
      </w:r>
      <w:bookmarkEnd w:id="96"/>
    </w:p>
    <w:p w:rsidR="000E14C9" w:rsidRDefault="000E14C9" w:rsidP="000E14C9">
      <w:r>
        <w:tab/>
        <w:t>infrared: infrared {</w:t>
      </w:r>
    </w:p>
    <w:p w:rsidR="000E14C9" w:rsidRDefault="000E14C9" w:rsidP="000E14C9">
      <w:r>
        <w:tab/>
      </w:r>
      <w:r>
        <w:tab/>
        <w:t>compatible = "infrared-switch";</w:t>
      </w:r>
    </w:p>
    <w:p w:rsidR="000E14C9" w:rsidRDefault="000E14C9" w:rsidP="000E14C9">
      <w:r>
        <w:tab/>
      </w:r>
      <w:r>
        <w:tab/>
        <w:t>rx-gpios = &lt;&amp;gpio1 RK_PC3 GPIO_ACTIVE_HIGH&gt;;</w:t>
      </w:r>
    </w:p>
    <w:p w:rsidR="000E14C9" w:rsidRDefault="000E14C9" w:rsidP="000E14C9">
      <w:r>
        <w:tab/>
        <w:t>};</w:t>
      </w:r>
    </w:p>
    <w:p w:rsidR="004F4438" w:rsidRDefault="004F4438" w:rsidP="000E14C9">
      <w:r>
        <w:rPr>
          <w:noProof/>
        </w:rPr>
        <w:drawing>
          <wp:inline distT="0" distB="0" distL="0" distR="0" wp14:anchorId="5615F501" wp14:editId="1F1DB51A">
            <wp:extent cx="5274310" cy="187769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877695"/>
                    </a:xfrm>
                    <a:prstGeom prst="rect">
                      <a:avLst/>
                    </a:prstGeom>
                  </pic:spPr>
                </pic:pic>
              </a:graphicData>
            </a:graphic>
          </wp:inline>
        </w:drawing>
      </w:r>
    </w:p>
    <w:p w:rsidR="00EB6B19" w:rsidRDefault="00EB6B19" w:rsidP="00EB6B19">
      <w:pPr>
        <w:pStyle w:val="3"/>
      </w:pPr>
      <w:bookmarkStart w:id="97" w:name="_Toc12547019"/>
      <w:r>
        <w:t xml:space="preserve">15.2.3 </w:t>
      </w:r>
      <w:r>
        <w:t>驱动代码</w:t>
      </w:r>
      <w:bookmarkEnd w:id="97"/>
    </w:p>
    <w:p w:rsidR="00EB6B19" w:rsidRPr="00EB6B19" w:rsidRDefault="00EB6B19" w:rsidP="00EB6B19">
      <w:pPr>
        <w:rPr>
          <w:rFonts w:hAnsiTheme="minorEastAsia"/>
          <w:sz w:val="18"/>
          <w:szCs w:val="18"/>
        </w:rPr>
      </w:pPr>
      <w:r w:rsidRPr="00EB6B19">
        <w:rPr>
          <w:rFonts w:hAnsiTheme="minorEastAsia"/>
          <w:sz w:val="18"/>
          <w:szCs w:val="18"/>
        </w:rPr>
        <w:t>#include &lt;linux/module.h&gt;</w:t>
      </w:r>
    </w:p>
    <w:p w:rsidR="00EB6B19" w:rsidRPr="00EB6B19" w:rsidRDefault="00EB6B19" w:rsidP="00EB6B19">
      <w:pPr>
        <w:rPr>
          <w:rFonts w:hAnsiTheme="minorEastAsia"/>
          <w:sz w:val="18"/>
          <w:szCs w:val="18"/>
        </w:rPr>
      </w:pPr>
      <w:r w:rsidRPr="00EB6B19">
        <w:rPr>
          <w:rFonts w:hAnsiTheme="minorEastAsia"/>
          <w:sz w:val="18"/>
          <w:szCs w:val="18"/>
        </w:rPr>
        <w:t>#include &lt;linux/init.h&gt;</w:t>
      </w:r>
    </w:p>
    <w:p w:rsidR="00EB6B19" w:rsidRPr="00EB6B19" w:rsidRDefault="00EB6B19" w:rsidP="00EB6B19">
      <w:pPr>
        <w:rPr>
          <w:rFonts w:hAnsiTheme="minorEastAsia"/>
          <w:sz w:val="18"/>
          <w:szCs w:val="18"/>
        </w:rPr>
      </w:pPr>
      <w:r w:rsidRPr="00EB6B19">
        <w:rPr>
          <w:rFonts w:hAnsiTheme="minorEastAsia"/>
          <w:sz w:val="18"/>
          <w:szCs w:val="18"/>
        </w:rPr>
        <w:t>#include &lt;linux/fs.h&gt;</w:t>
      </w:r>
    </w:p>
    <w:p w:rsidR="00EB6B19" w:rsidRPr="00EB6B19" w:rsidRDefault="00EB6B19" w:rsidP="00EB6B19">
      <w:pPr>
        <w:rPr>
          <w:rFonts w:hAnsiTheme="minorEastAsia"/>
          <w:sz w:val="18"/>
          <w:szCs w:val="18"/>
        </w:rPr>
      </w:pPr>
      <w:r w:rsidRPr="00EB6B19">
        <w:rPr>
          <w:rFonts w:hAnsiTheme="minorEastAsia"/>
          <w:sz w:val="18"/>
          <w:szCs w:val="18"/>
        </w:rPr>
        <w:t>#include &lt;linux/interrupt.h&gt;</w:t>
      </w:r>
    </w:p>
    <w:p w:rsidR="00EB6B19" w:rsidRPr="00EB6B19" w:rsidRDefault="00EB6B19" w:rsidP="00EB6B19">
      <w:pPr>
        <w:rPr>
          <w:rFonts w:hAnsiTheme="minorEastAsia"/>
          <w:sz w:val="18"/>
          <w:szCs w:val="18"/>
        </w:rPr>
      </w:pPr>
      <w:r w:rsidRPr="00EB6B19">
        <w:rPr>
          <w:rFonts w:hAnsiTheme="minorEastAsia"/>
          <w:sz w:val="18"/>
          <w:szCs w:val="18"/>
        </w:rPr>
        <w:t>#include &lt;linux/irq.h&gt;</w:t>
      </w:r>
    </w:p>
    <w:p w:rsidR="00EB6B19" w:rsidRPr="00EB6B19" w:rsidRDefault="00EB6B19" w:rsidP="00EB6B19">
      <w:pPr>
        <w:rPr>
          <w:rFonts w:hAnsiTheme="minorEastAsia"/>
          <w:sz w:val="18"/>
          <w:szCs w:val="18"/>
        </w:rPr>
      </w:pPr>
      <w:r w:rsidRPr="00EB6B19">
        <w:rPr>
          <w:rFonts w:hAnsiTheme="minorEastAsia"/>
          <w:sz w:val="18"/>
          <w:szCs w:val="18"/>
        </w:rPr>
        <w:t>#include &lt;linux/sched.h&gt;</w:t>
      </w:r>
    </w:p>
    <w:p w:rsidR="00EB6B19" w:rsidRPr="00EB6B19" w:rsidRDefault="00EB6B19" w:rsidP="00EB6B19">
      <w:pPr>
        <w:rPr>
          <w:rFonts w:hAnsiTheme="minorEastAsia"/>
          <w:sz w:val="18"/>
          <w:szCs w:val="18"/>
        </w:rPr>
      </w:pPr>
      <w:r w:rsidRPr="00EB6B19">
        <w:rPr>
          <w:rFonts w:hAnsiTheme="minorEastAsia"/>
          <w:sz w:val="18"/>
          <w:szCs w:val="18"/>
        </w:rPr>
        <w:t>#include &lt;linux/pm.h&gt;</w:t>
      </w:r>
    </w:p>
    <w:p w:rsidR="00EB6B19" w:rsidRPr="00EB6B19" w:rsidRDefault="00EB6B19" w:rsidP="00EB6B19">
      <w:pPr>
        <w:rPr>
          <w:rFonts w:hAnsiTheme="minorEastAsia"/>
          <w:sz w:val="18"/>
          <w:szCs w:val="18"/>
        </w:rPr>
      </w:pPr>
      <w:r w:rsidRPr="00EB6B19">
        <w:rPr>
          <w:rFonts w:hAnsiTheme="minorEastAsia"/>
          <w:sz w:val="18"/>
          <w:szCs w:val="18"/>
        </w:rPr>
        <w:t>#include &lt;linux/slab.h&gt;</w:t>
      </w:r>
    </w:p>
    <w:p w:rsidR="00EB6B19" w:rsidRPr="00EB6B19" w:rsidRDefault="00EB6B19" w:rsidP="00EB6B19">
      <w:pPr>
        <w:rPr>
          <w:rFonts w:hAnsiTheme="minorEastAsia"/>
          <w:sz w:val="18"/>
          <w:szCs w:val="18"/>
        </w:rPr>
      </w:pPr>
      <w:r w:rsidRPr="00EB6B19">
        <w:rPr>
          <w:rFonts w:hAnsiTheme="minorEastAsia"/>
          <w:sz w:val="18"/>
          <w:szCs w:val="18"/>
        </w:rPr>
        <w:t>#include &lt;linux/sysctl.h&gt;</w:t>
      </w:r>
    </w:p>
    <w:p w:rsidR="00EB6B19" w:rsidRPr="00EB6B19" w:rsidRDefault="00EB6B19" w:rsidP="00EB6B19">
      <w:pPr>
        <w:rPr>
          <w:rFonts w:hAnsiTheme="minorEastAsia"/>
          <w:sz w:val="18"/>
          <w:szCs w:val="18"/>
        </w:rPr>
      </w:pPr>
      <w:r w:rsidRPr="00EB6B19">
        <w:rPr>
          <w:rFonts w:hAnsiTheme="minorEastAsia"/>
          <w:sz w:val="18"/>
          <w:szCs w:val="18"/>
        </w:rPr>
        <w:t>#include &lt;linux/proc_fs.h&gt;</w:t>
      </w:r>
    </w:p>
    <w:p w:rsidR="00EB6B19" w:rsidRPr="00EB6B19" w:rsidRDefault="00EB6B19" w:rsidP="00EB6B19">
      <w:pPr>
        <w:rPr>
          <w:rFonts w:hAnsiTheme="minorEastAsia"/>
          <w:sz w:val="18"/>
          <w:szCs w:val="18"/>
        </w:rPr>
      </w:pPr>
      <w:r w:rsidRPr="00EB6B19">
        <w:rPr>
          <w:rFonts w:hAnsiTheme="minorEastAsia"/>
          <w:sz w:val="18"/>
          <w:szCs w:val="18"/>
        </w:rPr>
        <w:lastRenderedPageBreak/>
        <w:t>#include &lt;linux/delay.h&gt;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 &lt;linux/input.h&gt;</w:t>
      </w:r>
    </w:p>
    <w:p w:rsidR="00EB6B19" w:rsidRPr="00EB6B19" w:rsidRDefault="00EB6B19" w:rsidP="00EB6B19">
      <w:pPr>
        <w:rPr>
          <w:rFonts w:hAnsiTheme="minorEastAsia"/>
          <w:sz w:val="18"/>
          <w:szCs w:val="18"/>
        </w:rPr>
      </w:pPr>
      <w:r w:rsidRPr="00EB6B19">
        <w:rPr>
          <w:rFonts w:hAnsiTheme="minorEastAsia"/>
          <w:sz w:val="18"/>
          <w:szCs w:val="18"/>
        </w:rPr>
        <w:t>#include &lt;linux/workqueue.h&gt;</w:t>
      </w:r>
    </w:p>
    <w:p w:rsidR="00EB6B19" w:rsidRPr="00EB6B19" w:rsidRDefault="00EB6B19" w:rsidP="00EB6B19">
      <w:pPr>
        <w:rPr>
          <w:rFonts w:hAnsiTheme="minorEastAsia"/>
          <w:sz w:val="18"/>
          <w:szCs w:val="18"/>
        </w:rPr>
      </w:pPr>
      <w:r w:rsidRPr="00EB6B19">
        <w:rPr>
          <w:rFonts w:hAnsiTheme="minorEastAsia"/>
          <w:sz w:val="18"/>
          <w:szCs w:val="18"/>
        </w:rPr>
        <w:t>#include &lt;linux/gpio.h&gt;</w:t>
      </w:r>
    </w:p>
    <w:p w:rsidR="00EB6B19" w:rsidRPr="00EB6B19" w:rsidRDefault="00EB6B19" w:rsidP="00EB6B19">
      <w:pPr>
        <w:rPr>
          <w:rFonts w:hAnsiTheme="minorEastAsia"/>
          <w:sz w:val="18"/>
          <w:szCs w:val="18"/>
        </w:rPr>
      </w:pPr>
      <w:r w:rsidRPr="00EB6B19">
        <w:rPr>
          <w:rFonts w:hAnsiTheme="minorEastAsia"/>
          <w:sz w:val="18"/>
          <w:szCs w:val="18"/>
        </w:rPr>
        <w:t>#include &lt;linux/of.h&gt;</w:t>
      </w:r>
    </w:p>
    <w:p w:rsidR="00EB6B19" w:rsidRPr="00EB6B19" w:rsidRDefault="00EB6B19" w:rsidP="00EB6B19">
      <w:pPr>
        <w:rPr>
          <w:rFonts w:hAnsiTheme="minorEastAsia"/>
          <w:sz w:val="18"/>
          <w:szCs w:val="18"/>
        </w:rPr>
      </w:pPr>
      <w:r w:rsidRPr="00EB6B19">
        <w:rPr>
          <w:rFonts w:hAnsiTheme="minorEastAsia"/>
          <w:sz w:val="18"/>
          <w:szCs w:val="18"/>
        </w:rPr>
        <w:t>#include &lt;linux/of_platform.h&gt;</w:t>
      </w:r>
    </w:p>
    <w:p w:rsidR="00EB6B19" w:rsidRPr="00EB6B19" w:rsidRDefault="00EB6B19" w:rsidP="00EB6B19">
      <w:pPr>
        <w:rPr>
          <w:rFonts w:hAnsiTheme="minorEastAsia"/>
          <w:sz w:val="18"/>
          <w:szCs w:val="18"/>
        </w:rPr>
      </w:pPr>
      <w:r w:rsidRPr="00EB6B19">
        <w:rPr>
          <w:rFonts w:hAnsiTheme="minorEastAsia"/>
          <w:sz w:val="18"/>
          <w:szCs w:val="18"/>
        </w:rPr>
        <w:t>#include &lt;linux/of_gpio.h&gt;</w:t>
      </w:r>
    </w:p>
    <w:p w:rsidR="00EB6B19" w:rsidRPr="00EB6B19" w:rsidRDefault="00EB6B19" w:rsidP="00EB6B19">
      <w:pPr>
        <w:rPr>
          <w:rFonts w:hAnsiTheme="minorEastAsia"/>
          <w:sz w:val="18"/>
          <w:szCs w:val="18"/>
        </w:rPr>
      </w:pPr>
      <w:r w:rsidRPr="00EB6B19">
        <w:rPr>
          <w:rFonts w:hAnsiTheme="minorEastAsia"/>
          <w:sz w:val="18"/>
          <w:szCs w:val="18"/>
        </w:rPr>
        <w:t>#include &lt;linux/of_irq.h&gt;</w:t>
      </w:r>
    </w:p>
    <w:p w:rsidR="00EB6B19" w:rsidRPr="00EB6B19" w:rsidRDefault="00EB6B19" w:rsidP="00EB6B19">
      <w:pPr>
        <w:rPr>
          <w:rFonts w:hAnsiTheme="minorEastAsia"/>
          <w:sz w:val="18"/>
          <w:szCs w:val="18"/>
        </w:rPr>
      </w:pPr>
      <w:r w:rsidRPr="00EB6B19">
        <w:rPr>
          <w:rFonts w:hAnsiTheme="minorEastAsia"/>
          <w:sz w:val="18"/>
          <w:szCs w:val="18"/>
        </w:rPr>
        <w:t>#include &lt;linux/platform_device.h&gt;</w:t>
      </w:r>
    </w:p>
    <w:p w:rsidR="00EB6B19" w:rsidRPr="00EB6B19" w:rsidRDefault="00EB6B19" w:rsidP="00EB6B19">
      <w:pPr>
        <w:rPr>
          <w:rFonts w:hAnsiTheme="minorEastAsia"/>
          <w:sz w:val="18"/>
          <w:szCs w:val="18"/>
        </w:rPr>
      </w:pPr>
      <w:r w:rsidRPr="00EB6B19">
        <w:rPr>
          <w:rFonts w:hAnsiTheme="minorEastAsia"/>
          <w:sz w:val="18"/>
          <w:szCs w:val="18"/>
        </w:rPr>
        <w:t>#include&lt;linux/uaccess.h&gt;</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//读IO口定时时间 100/10×10ms=100ms</w:t>
      </w:r>
    </w:p>
    <w:p w:rsidR="00EB6B19" w:rsidRPr="00EB6B19" w:rsidRDefault="00EB6B19" w:rsidP="00EB6B19">
      <w:pPr>
        <w:rPr>
          <w:rFonts w:hAnsiTheme="minorEastAsia"/>
          <w:sz w:val="18"/>
          <w:szCs w:val="18"/>
        </w:rPr>
      </w:pPr>
      <w:r w:rsidRPr="00EB6B19">
        <w:rPr>
          <w:rFonts w:hAnsiTheme="minorEastAsia"/>
          <w:sz w:val="18"/>
          <w:szCs w:val="18"/>
        </w:rPr>
        <w:t xml:space="preserve">#define DELAY1   HZ/10   </w:t>
      </w:r>
    </w:p>
    <w:p w:rsidR="00EB6B19" w:rsidRPr="00EB6B19" w:rsidRDefault="00EB6B19" w:rsidP="00EB6B19">
      <w:pPr>
        <w:rPr>
          <w:rFonts w:hAnsiTheme="minorEastAsia"/>
          <w:sz w:val="18"/>
          <w:szCs w:val="18"/>
        </w:rPr>
      </w:pPr>
      <w:r>
        <w:rPr>
          <w:rFonts w:hAnsiTheme="minorEastAsia"/>
          <w:sz w:val="18"/>
          <w:szCs w:val="18"/>
        </w:rPr>
        <w:t xml:space="preserve">#define DELAY2   HZ*2        </w:t>
      </w:r>
    </w:p>
    <w:p w:rsidR="00EB6B19" w:rsidRPr="00EB6B19" w:rsidRDefault="00EB6B19" w:rsidP="00EB6B19">
      <w:pPr>
        <w:rPr>
          <w:rFonts w:hAnsiTheme="minorEastAsia"/>
          <w:sz w:val="18"/>
          <w:szCs w:val="18"/>
        </w:rPr>
      </w:pPr>
      <w:r w:rsidRPr="00EB6B19">
        <w:rPr>
          <w:rFonts w:hAnsiTheme="minorEastAsia"/>
          <w:sz w:val="18"/>
          <w:szCs w:val="18"/>
        </w:rPr>
        <w:t xml:space="preserve">struct infrared_data {   </w:t>
      </w:r>
    </w:p>
    <w:p w:rsidR="00EB6B19" w:rsidRPr="00EB6B19" w:rsidRDefault="00EB6B19" w:rsidP="00EB6B19">
      <w:pPr>
        <w:rPr>
          <w:rFonts w:hAnsiTheme="minorEastAsia"/>
          <w:sz w:val="18"/>
          <w:szCs w:val="18"/>
        </w:rPr>
      </w:pPr>
      <w:r w:rsidRPr="00EB6B19">
        <w:rPr>
          <w:rFonts w:hAnsiTheme="minorEastAsia" w:hint="eastAsia"/>
          <w:sz w:val="18"/>
          <w:szCs w:val="18"/>
        </w:rPr>
        <w:tab/>
        <w:t>int rx_pin;          //检测IO口</w:t>
      </w:r>
    </w:p>
    <w:p w:rsidR="00EB6B19" w:rsidRPr="00EB6B19" w:rsidRDefault="00EB6B19" w:rsidP="00EB6B19">
      <w:pPr>
        <w:rPr>
          <w:rFonts w:hAnsiTheme="minorEastAsia"/>
          <w:sz w:val="18"/>
          <w:szCs w:val="18"/>
        </w:rPr>
      </w:pPr>
      <w:r w:rsidRPr="00EB6B19">
        <w:rPr>
          <w:rFonts w:hAnsiTheme="minorEastAsia" w:hint="eastAsia"/>
          <w:sz w:val="18"/>
          <w:szCs w:val="18"/>
        </w:rPr>
        <w:tab/>
        <w:t>int rx_flags;        //设备树中设置的高电平代表有人还是低电平代表有人</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struct infrared {</w:t>
      </w:r>
    </w:p>
    <w:p w:rsidR="00EB6B19" w:rsidRPr="00EB6B19" w:rsidRDefault="00EB6B19" w:rsidP="00EB6B19">
      <w:pPr>
        <w:rPr>
          <w:rFonts w:hAnsiTheme="minorEastAsia"/>
          <w:sz w:val="18"/>
          <w:szCs w:val="18"/>
        </w:rPr>
      </w:pPr>
      <w:r w:rsidRPr="00EB6B19">
        <w:rPr>
          <w:rFonts w:hAnsiTheme="minorEastAsia"/>
          <w:sz w:val="18"/>
          <w:szCs w:val="18"/>
        </w:rPr>
        <w:tab/>
        <w:t xml:space="preserve">struct platform_device *pdev; </w:t>
      </w:r>
    </w:p>
    <w:p w:rsidR="00EB6B19" w:rsidRPr="00EB6B19" w:rsidRDefault="00EB6B19" w:rsidP="00EB6B19">
      <w:pPr>
        <w:rPr>
          <w:rFonts w:hAnsiTheme="minorEastAsia"/>
          <w:sz w:val="18"/>
          <w:szCs w:val="18"/>
        </w:rPr>
      </w:pPr>
      <w:r w:rsidRPr="00EB6B19">
        <w:rPr>
          <w:rFonts w:hAnsiTheme="minorEastAsia"/>
          <w:sz w:val="18"/>
          <w:szCs w:val="18"/>
        </w:rPr>
        <w:tab/>
        <w:t>int major;</w:t>
      </w:r>
    </w:p>
    <w:p w:rsidR="00EB6B19" w:rsidRPr="00EB6B19" w:rsidRDefault="00EB6B19" w:rsidP="00EB6B19">
      <w:pPr>
        <w:rPr>
          <w:rFonts w:hAnsiTheme="minorEastAsia"/>
          <w:sz w:val="18"/>
          <w:szCs w:val="18"/>
        </w:rPr>
      </w:pPr>
      <w:r w:rsidRPr="00EB6B19">
        <w:rPr>
          <w:rFonts w:hAnsiTheme="minorEastAsia"/>
          <w:sz w:val="18"/>
          <w:szCs w:val="18"/>
        </w:rPr>
        <w:tab/>
        <w:t xml:space="preserve">struct  class *class; </w:t>
      </w:r>
    </w:p>
    <w:p w:rsidR="00EB6B19" w:rsidRPr="00EB6B19" w:rsidRDefault="00EB6B19" w:rsidP="00EB6B19">
      <w:pPr>
        <w:rPr>
          <w:rFonts w:hAnsiTheme="minorEastAsia"/>
          <w:sz w:val="18"/>
          <w:szCs w:val="18"/>
        </w:rPr>
      </w:pPr>
      <w:r w:rsidRPr="00EB6B19">
        <w:rPr>
          <w:rFonts w:hAnsiTheme="minorEastAsia"/>
          <w:sz w:val="18"/>
          <w:szCs w:val="18"/>
        </w:rPr>
        <w:tab/>
        <w:t>struct  timer_list timer;;</w:t>
      </w:r>
    </w:p>
    <w:p w:rsidR="00EB6B19" w:rsidRPr="00EB6B19" w:rsidRDefault="00EB6B19" w:rsidP="00EB6B19">
      <w:pPr>
        <w:rPr>
          <w:rFonts w:hAnsiTheme="minorEastAsia"/>
          <w:sz w:val="18"/>
          <w:szCs w:val="18"/>
        </w:rPr>
      </w:pPr>
      <w:r w:rsidRPr="00EB6B19">
        <w:rPr>
          <w:rFonts w:hAnsiTheme="minorEastAsia" w:hint="eastAsia"/>
          <w:sz w:val="18"/>
          <w:szCs w:val="18"/>
        </w:rPr>
        <w:tab/>
        <w:t>unsigned char human_flag;</w:t>
      </w:r>
      <w:r w:rsidRPr="00EB6B19">
        <w:rPr>
          <w:rFonts w:hAnsiTheme="minorEastAsia" w:hint="eastAsia"/>
          <w:sz w:val="18"/>
          <w:szCs w:val="18"/>
        </w:rPr>
        <w:tab/>
        <w:t>//有人标志 1代表有人，0代表没有人</w:t>
      </w:r>
      <w:r w:rsidRPr="00EB6B19">
        <w:rPr>
          <w:rFonts w:hAnsiTheme="minorEastAsia" w:hint="eastAsia"/>
          <w:sz w:val="18"/>
          <w:szCs w:val="18"/>
        </w:rPr>
        <w:tab/>
      </w:r>
      <w:r w:rsidRPr="00EB6B19">
        <w:rPr>
          <w:rFonts w:hAnsiTheme="minorEastAsia" w:hint="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 xml:space="preserve">    struct infrared_data *data;</w:t>
      </w:r>
    </w:p>
    <w:p w:rsidR="00EB6B19" w:rsidRPr="00EB6B19" w:rsidRDefault="00EB6B19" w:rsidP="00EB6B19">
      <w:pPr>
        <w:rPr>
          <w:rFonts w:hAnsiTheme="minorEastAsia"/>
          <w:sz w:val="18"/>
          <w:szCs w:val="18"/>
        </w:rPr>
      </w:pPr>
      <w:r w:rsidRPr="00EB6B19">
        <w:rPr>
          <w:rFonts w:hAnsiTheme="minorEastAsia"/>
          <w:sz w:val="18"/>
          <w:szCs w:val="18"/>
        </w:rPr>
        <w:tab/>
        <w:t>struct fasync_struct *async_queue;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 xml:space="preserve">struct infrared  *infrared; </w:t>
      </w:r>
    </w:p>
    <w:p w:rsidR="00EB6B19" w:rsidRPr="004F4438" w:rsidRDefault="00EB6B19" w:rsidP="00EB6B19">
      <w:pPr>
        <w:rPr>
          <w:rFonts w:hAnsiTheme="minorEastAsia"/>
          <w:color w:val="00B050"/>
          <w:sz w:val="18"/>
          <w:szCs w:val="18"/>
        </w:rPr>
      </w:pPr>
      <w:r w:rsidRPr="004F4438">
        <w:rPr>
          <w:rFonts w:hAnsiTheme="minorEastAsia" w:hint="eastAsia"/>
          <w:color w:val="00B050"/>
          <w:sz w:val="18"/>
          <w:szCs w:val="18"/>
        </w:rPr>
        <w:t>//传感器只有在人来和人走时候都会给出一个高电平信号，现在只要检测到高电平就发送信号。</w:t>
      </w:r>
    </w:p>
    <w:p w:rsidR="00EB6B19" w:rsidRPr="00EB6B19" w:rsidRDefault="00EB6B19" w:rsidP="00EB6B19">
      <w:pPr>
        <w:rPr>
          <w:rFonts w:hAnsiTheme="minorEastAsia"/>
          <w:sz w:val="18"/>
          <w:szCs w:val="18"/>
        </w:rPr>
      </w:pPr>
      <w:r w:rsidRPr="00EB6B19">
        <w:rPr>
          <w:rFonts w:hAnsiTheme="minorEastAsia"/>
          <w:sz w:val="18"/>
          <w:szCs w:val="18"/>
        </w:rPr>
        <w:t>static void infrared_timer_func(unsigned long 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hint="eastAsia"/>
          <w:sz w:val="18"/>
          <w:szCs w:val="18"/>
        </w:rPr>
        <w:tab/>
        <w:t>//连续3次检查io口，如果都是一样则认为没有误报</w:t>
      </w:r>
    </w:p>
    <w:p w:rsidR="00EB6B19" w:rsidRPr="00EB6B19" w:rsidRDefault="00EB6B19" w:rsidP="00EB6B19">
      <w:pPr>
        <w:rPr>
          <w:rFonts w:hAnsiTheme="minorEastAsia"/>
          <w:sz w:val="18"/>
          <w:szCs w:val="18"/>
        </w:rPr>
      </w:pPr>
      <w:r w:rsidRPr="00EB6B19">
        <w:rPr>
          <w:rFonts w:hAnsiTheme="minorEastAsia"/>
          <w:sz w:val="18"/>
          <w:szCs w:val="18"/>
        </w:rPr>
        <w:tab/>
        <w:t>static  unsigned char new_val[3],count;</w:t>
      </w:r>
    </w:p>
    <w:p w:rsidR="00EB6B19" w:rsidRPr="00EB6B19" w:rsidRDefault="00EB6B19" w:rsidP="00EB6B19">
      <w:pPr>
        <w:rPr>
          <w:rFonts w:hAnsiTheme="minorEastAsia"/>
          <w:sz w:val="18"/>
          <w:szCs w:val="18"/>
        </w:rPr>
      </w:pPr>
      <w:r w:rsidRPr="00EB6B19">
        <w:rPr>
          <w:rFonts w:hAnsiTheme="minorEastAsia"/>
          <w:sz w:val="18"/>
          <w:szCs w:val="18"/>
        </w:rPr>
        <w:tab/>
        <w:t>unsigned char val_sum;</w:t>
      </w:r>
    </w:p>
    <w:p w:rsidR="00EB6B19" w:rsidRPr="00EB6B19" w:rsidRDefault="00EB6B19" w:rsidP="00EB6B19">
      <w:pPr>
        <w:rPr>
          <w:rFonts w:hAnsiTheme="minorEastAsia"/>
          <w:sz w:val="18"/>
          <w:szCs w:val="18"/>
        </w:rPr>
      </w:pPr>
      <w:r w:rsidRPr="00EB6B19">
        <w:rPr>
          <w:rFonts w:hAnsiTheme="minorEastAsia" w:hint="eastAsia"/>
          <w:sz w:val="18"/>
          <w:szCs w:val="18"/>
        </w:rPr>
        <w:tab/>
        <w:t>int pin_val;//io口电平</w:t>
      </w:r>
    </w:p>
    <w:p w:rsidR="00EB6B19" w:rsidRPr="00EB6B19" w:rsidRDefault="00EB6B19" w:rsidP="00EB6B19">
      <w:pPr>
        <w:rPr>
          <w:rFonts w:hAnsiTheme="minorEastAsia"/>
          <w:sz w:val="18"/>
          <w:szCs w:val="18"/>
        </w:rPr>
      </w:pPr>
      <w:r w:rsidRPr="00EB6B19">
        <w:rPr>
          <w:rFonts w:hAnsiTheme="minorEastAsia"/>
          <w:sz w:val="18"/>
          <w:szCs w:val="18"/>
        </w:rPr>
        <w:tab/>
        <w:t>mod_timer(&amp;infrared-&gt;timer,jiffies + DELAY1);</w:t>
      </w:r>
    </w:p>
    <w:p w:rsidR="00EB6B19" w:rsidRPr="00EB6B19" w:rsidRDefault="00EB6B19" w:rsidP="00EB6B19">
      <w:pPr>
        <w:rPr>
          <w:rFonts w:hAnsiTheme="minorEastAsia"/>
          <w:sz w:val="18"/>
          <w:szCs w:val="18"/>
        </w:rPr>
      </w:pPr>
      <w:r w:rsidRPr="00EB6B19">
        <w:rPr>
          <w:rFonts w:hAnsiTheme="minorEastAsia"/>
          <w:sz w:val="18"/>
          <w:szCs w:val="18"/>
        </w:rPr>
        <w:tab/>
        <w:t>pin_val = gpio_get_value(infrared-&gt;data-&gt;rx_pin);</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if(pin_val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0;</w:t>
      </w:r>
    </w:p>
    <w:p w:rsidR="00EB6B19" w:rsidRPr="00EB6B19" w:rsidRDefault="00EB6B19" w:rsidP="00EB6B19">
      <w:pPr>
        <w:rPr>
          <w:rFonts w:hAnsiTheme="minorEastAsia"/>
          <w:sz w:val="18"/>
          <w:szCs w:val="18"/>
        </w:rPr>
      </w:pPr>
      <w:r w:rsidRPr="00EB6B19">
        <w:rPr>
          <w:rFonts w:hAnsiTheme="minorEastAsia"/>
          <w:sz w:val="18"/>
          <w:szCs w:val="18"/>
        </w:rPr>
        <w:tab/>
        <w:t>else if(pin_val == 1)</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new_val[count] = 1;</w:t>
      </w:r>
    </w:p>
    <w:p w:rsidR="00EB6B19" w:rsidRPr="00EB6B19" w:rsidRDefault="00EB6B19" w:rsidP="00EB6B19">
      <w:pPr>
        <w:rPr>
          <w:rFonts w:hAnsiTheme="minorEastAsia"/>
          <w:sz w:val="18"/>
          <w:szCs w:val="18"/>
        </w:rPr>
      </w:pPr>
      <w:r w:rsidRPr="00EB6B19">
        <w:rPr>
          <w:rFonts w:hAnsiTheme="minorEastAsia"/>
          <w:sz w:val="18"/>
          <w:szCs w:val="18"/>
        </w:rPr>
        <w:tab/>
        <w:t>count++;</w:t>
      </w:r>
    </w:p>
    <w:p w:rsidR="00EB6B19" w:rsidRPr="00EB6B19" w:rsidRDefault="00EB6B19" w:rsidP="00EB6B19">
      <w:pPr>
        <w:rPr>
          <w:rFonts w:hAnsiTheme="minorEastAsia"/>
          <w:sz w:val="18"/>
          <w:szCs w:val="18"/>
        </w:rPr>
      </w:pPr>
      <w:r w:rsidRPr="00EB6B19">
        <w:rPr>
          <w:rFonts w:hAnsiTheme="minorEastAsia"/>
          <w:sz w:val="18"/>
          <w:szCs w:val="18"/>
        </w:rPr>
        <w:tab/>
        <w:t>printk("pin_val:%u",pin_val);</w:t>
      </w:r>
    </w:p>
    <w:p w:rsidR="00EB6B19" w:rsidRPr="00EB6B19" w:rsidRDefault="00EB6B19" w:rsidP="00EB6B19">
      <w:pPr>
        <w:rPr>
          <w:rFonts w:hAnsiTheme="minorEastAsia"/>
          <w:sz w:val="18"/>
          <w:szCs w:val="18"/>
        </w:rPr>
      </w:pPr>
      <w:r w:rsidRPr="00EB6B19">
        <w:rPr>
          <w:rFonts w:hAnsiTheme="minorEastAsia"/>
          <w:sz w:val="18"/>
          <w:szCs w:val="18"/>
        </w:rPr>
        <w:lastRenderedPageBreak/>
        <w:tab/>
        <w:t>if(count &gt;=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val_sum = new_val[0]+new_val[1]+new_val[2];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printk("count:%u,val_sum:%u\n",count,val_sum);</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if(val_sum == 3){</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kill_fasync(&amp;infrared-&gt;async_queue,SIGIO,POLL_IN);</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mod_timer(&amp;infrared-&gt;timer,jiffies + DELAY2);</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count = 0;</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memset(new_val,0,3);</w:t>
      </w:r>
    </w:p>
    <w:p w:rsidR="00EB6B19" w:rsidRPr="00EB6B19" w:rsidRDefault="00EB6B19" w:rsidP="00EB6B19">
      <w:pPr>
        <w:rPr>
          <w:rFonts w:hAnsiTheme="minorEastAsia"/>
          <w:sz w:val="18"/>
          <w:szCs w:val="18"/>
        </w:rPr>
      </w:pPr>
      <w:r>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infrared_open(struct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516D09" w:rsidRPr="00516D09" w:rsidRDefault="00EB6B19" w:rsidP="00516D09">
      <w:pPr>
        <w:rPr>
          <w:rFonts w:hAnsiTheme="minorEastAsia"/>
          <w:sz w:val="18"/>
          <w:szCs w:val="18"/>
        </w:rPr>
      </w:pPr>
      <w:r w:rsidRPr="00EB6B19">
        <w:rPr>
          <w:rFonts w:hAnsiTheme="minorEastAsia"/>
          <w:sz w:val="18"/>
          <w:szCs w:val="18"/>
        </w:rPr>
        <w:tab/>
      </w:r>
      <w:r w:rsidR="00516D09" w:rsidRPr="00516D09">
        <w:rPr>
          <w:rFonts w:hAnsiTheme="minorEastAsia"/>
          <w:sz w:val="18"/>
          <w:szCs w:val="18"/>
        </w:rPr>
        <w:t>mutex_lock(&amp;infrared-&gt;mutex);</w:t>
      </w:r>
    </w:p>
    <w:p w:rsidR="00516D09" w:rsidRPr="00516D09" w:rsidRDefault="00516D09" w:rsidP="00516D09">
      <w:pPr>
        <w:rPr>
          <w:rFonts w:hAnsiTheme="minorEastAsia"/>
          <w:sz w:val="18"/>
          <w:szCs w:val="18"/>
        </w:rPr>
      </w:pPr>
      <w:r w:rsidRPr="00516D09">
        <w:rPr>
          <w:rFonts w:hAnsiTheme="minorEastAsia"/>
          <w:sz w:val="18"/>
          <w:szCs w:val="18"/>
        </w:rPr>
        <w:tab/>
        <w:t>infrared-&gt;count++;</w:t>
      </w:r>
    </w:p>
    <w:p w:rsidR="00516D09" w:rsidRPr="00516D09" w:rsidRDefault="00516D09" w:rsidP="00516D09">
      <w:pPr>
        <w:rPr>
          <w:rFonts w:hAnsiTheme="minorEastAsia"/>
          <w:sz w:val="18"/>
          <w:szCs w:val="18"/>
        </w:rPr>
      </w:pPr>
      <w:r w:rsidRPr="00516D09">
        <w:rPr>
          <w:rFonts w:hAnsiTheme="minorEastAsia"/>
          <w:sz w:val="18"/>
          <w:szCs w:val="18"/>
        </w:rPr>
        <w:tab/>
        <w:t>if(infrared-&gt;count == 1 ){</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init_timer(&amp;infrared-&gt;timer);</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infrared-&gt;timer.function = infrared_timer_func;</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infrared-&gt;timer.expires = jiffies + DELAY1;</w:t>
      </w:r>
    </w:p>
    <w:p w:rsidR="00516D09" w:rsidRPr="00516D09" w:rsidRDefault="00516D09" w:rsidP="00516D09">
      <w:pPr>
        <w:rPr>
          <w:rFonts w:hAnsiTheme="minorEastAsia"/>
          <w:sz w:val="18"/>
          <w:szCs w:val="18"/>
        </w:rPr>
      </w:pPr>
      <w:r w:rsidRPr="00516D09">
        <w:rPr>
          <w:rFonts w:hAnsiTheme="minorEastAsia"/>
          <w:sz w:val="18"/>
          <w:szCs w:val="18"/>
        </w:rPr>
        <w:tab/>
      </w:r>
      <w:r w:rsidRPr="00516D09">
        <w:rPr>
          <w:rFonts w:hAnsiTheme="minorEastAsia"/>
          <w:sz w:val="18"/>
          <w:szCs w:val="18"/>
        </w:rPr>
        <w:tab/>
        <w:t>add_timer(&amp;infrared-&gt;timer);</w:t>
      </w:r>
    </w:p>
    <w:p w:rsidR="00516D09" w:rsidRPr="00516D09" w:rsidRDefault="00516D09" w:rsidP="00516D09">
      <w:pPr>
        <w:rPr>
          <w:rFonts w:hAnsiTheme="minorEastAsia"/>
          <w:sz w:val="18"/>
          <w:szCs w:val="18"/>
        </w:rPr>
      </w:pPr>
      <w:r w:rsidRPr="00516D09">
        <w:rPr>
          <w:rFonts w:hAnsiTheme="minorEastAsia"/>
          <w:sz w:val="18"/>
          <w:szCs w:val="18"/>
        </w:rPr>
        <w:tab/>
        <w:t>}</w:t>
      </w:r>
    </w:p>
    <w:p w:rsidR="00146763" w:rsidRDefault="00516D09" w:rsidP="00516D09">
      <w:pPr>
        <w:rPr>
          <w:rFonts w:hAnsiTheme="minorEastAsia"/>
          <w:sz w:val="18"/>
          <w:szCs w:val="18"/>
        </w:rPr>
      </w:pPr>
      <w:r w:rsidRPr="00516D09">
        <w:rPr>
          <w:rFonts w:hAnsiTheme="minorEastAsia"/>
          <w:sz w:val="18"/>
          <w:szCs w:val="18"/>
        </w:rPr>
        <w:tab/>
        <w:t>mutex_unlock(&amp;infrared-&gt;mutex);</w:t>
      </w:r>
      <w:r w:rsidR="00EB6B19" w:rsidRPr="00EB6B19">
        <w:rPr>
          <w:rFonts w:hAnsiTheme="minorEastAsia"/>
          <w:sz w:val="18"/>
          <w:szCs w:val="18"/>
        </w:rPr>
        <w:t xml:space="preserve">   </w:t>
      </w:r>
    </w:p>
    <w:p w:rsidR="00EB6B19" w:rsidRPr="00EB6B19" w:rsidRDefault="00EB6B19" w:rsidP="00146763">
      <w:pPr>
        <w:ind w:firstLineChars="200" w:firstLine="360"/>
        <w:rPr>
          <w:rFonts w:hAnsiTheme="minorEastAsia"/>
          <w:sz w:val="18"/>
          <w:szCs w:val="18"/>
        </w:rPr>
      </w:pPr>
      <w:r w:rsidRPr="00EB6B19">
        <w:rPr>
          <w:rFonts w:hAnsiTheme="minorEastAsia"/>
          <w:sz w:val="18"/>
          <w:szCs w:val="18"/>
        </w:rPr>
        <w:t xml:space="preserve">return 0;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infrared_fasync(int fd,struct file *filp,int mode)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fasync_helper(fd,filp,mode,&amp;infrared-&gt;async_queue);</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int infrared_release(struct inode *inode, struct file *filp)</w:t>
      </w:r>
    </w:p>
    <w:p w:rsidR="00EB6B19" w:rsidRPr="00EB6B19" w:rsidRDefault="00EB6B19" w:rsidP="00EB6B19">
      <w:pPr>
        <w:rPr>
          <w:rFonts w:hAnsiTheme="minorEastAsia"/>
          <w:sz w:val="18"/>
          <w:szCs w:val="18"/>
        </w:rPr>
      </w:pPr>
      <w:r w:rsidRPr="00EB6B19">
        <w:rPr>
          <w:rFonts w:hAnsiTheme="minorEastAsia"/>
          <w:sz w:val="18"/>
          <w:szCs w:val="18"/>
        </w:rPr>
        <w:t>{</w:t>
      </w:r>
    </w:p>
    <w:p w:rsidR="008144A4" w:rsidRPr="008144A4" w:rsidRDefault="00EB6B19" w:rsidP="008144A4">
      <w:pPr>
        <w:rPr>
          <w:rFonts w:hAnsiTheme="minorEastAsia"/>
          <w:sz w:val="18"/>
          <w:szCs w:val="18"/>
        </w:rPr>
      </w:pPr>
      <w:r w:rsidRPr="00EB6B19">
        <w:rPr>
          <w:rFonts w:hAnsiTheme="minorEastAsia"/>
          <w:sz w:val="18"/>
          <w:szCs w:val="18"/>
        </w:rPr>
        <w:tab/>
      </w:r>
      <w:r w:rsidR="008144A4" w:rsidRPr="008144A4">
        <w:rPr>
          <w:rFonts w:hAnsiTheme="minorEastAsia"/>
          <w:sz w:val="18"/>
          <w:szCs w:val="18"/>
        </w:rPr>
        <w:t>mutex_lock(&amp;infrared-&gt;mutex);</w:t>
      </w:r>
    </w:p>
    <w:p w:rsidR="008144A4" w:rsidRPr="008144A4" w:rsidRDefault="008144A4" w:rsidP="008144A4">
      <w:pPr>
        <w:rPr>
          <w:rFonts w:hAnsiTheme="minorEastAsia"/>
          <w:sz w:val="18"/>
          <w:szCs w:val="18"/>
        </w:rPr>
      </w:pPr>
      <w:r w:rsidRPr="008144A4">
        <w:rPr>
          <w:rFonts w:hAnsiTheme="minorEastAsia"/>
          <w:sz w:val="18"/>
          <w:szCs w:val="18"/>
        </w:rPr>
        <w:tab/>
        <w:t>infrared-&gt;count--;</w:t>
      </w:r>
    </w:p>
    <w:p w:rsidR="008144A4" w:rsidRPr="008144A4" w:rsidRDefault="008144A4" w:rsidP="008144A4">
      <w:pPr>
        <w:rPr>
          <w:rFonts w:hAnsiTheme="minorEastAsia"/>
          <w:sz w:val="18"/>
          <w:szCs w:val="18"/>
        </w:rPr>
      </w:pPr>
      <w:r w:rsidRPr="008144A4">
        <w:rPr>
          <w:rFonts w:hAnsiTheme="minorEastAsia"/>
          <w:sz w:val="18"/>
          <w:szCs w:val="18"/>
        </w:rPr>
        <w:tab/>
        <w:t>if(infrared-&gt;count == 0){</w:t>
      </w:r>
      <w:r w:rsidRPr="008144A4">
        <w:rPr>
          <w:rFonts w:hAnsiTheme="minorEastAsia"/>
          <w:sz w:val="18"/>
          <w:szCs w:val="18"/>
        </w:rPr>
        <w:tab/>
      </w:r>
      <w:r w:rsidRPr="008144A4">
        <w:rPr>
          <w:rFonts w:hAnsiTheme="minorEastAsia"/>
          <w:sz w:val="18"/>
          <w:szCs w:val="18"/>
        </w:rPr>
        <w:tab/>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infrared_fasync(-1,filp,0);</w:t>
      </w:r>
    </w:p>
    <w:p w:rsidR="008144A4" w:rsidRPr="008144A4" w:rsidRDefault="008144A4" w:rsidP="008144A4">
      <w:pPr>
        <w:rPr>
          <w:rFonts w:hAnsiTheme="minorEastAsia"/>
          <w:sz w:val="18"/>
          <w:szCs w:val="18"/>
        </w:rPr>
      </w:pPr>
      <w:r w:rsidRPr="008144A4">
        <w:rPr>
          <w:rFonts w:hAnsiTheme="minorEastAsia"/>
          <w:sz w:val="18"/>
          <w:szCs w:val="18"/>
        </w:rPr>
        <w:tab/>
      </w:r>
      <w:r w:rsidRPr="008144A4">
        <w:rPr>
          <w:rFonts w:hAnsiTheme="minorEastAsia"/>
          <w:sz w:val="18"/>
          <w:szCs w:val="18"/>
        </w:rPr>
        <w:tab/>
        <w:t>del_timer_sync(&amp;infrared-&gt;timer);</w:t>
      </w:r>
    </w:p>
    <w:p w:rsidR="008144A4" w:rsidRPr="008144A4" w:rsidRDefault="008144A4" w:rsidP="008144A4">
      <w:pPr>
        <w:rPr>
          <w:rFonts w:hAnsiTheme="minorEastAsia"/>
          <w:sz w:val="18"/>
          <w:szCs w:val="18"/>
        </w:rPr>
      </w:pPr>
      <w:r w:rsidRPr="008144A4">
        <w:rPr>
          <w:rFonts w:hAnsiTheme="minorEastAsia"/>
          <w:sz w:val="18"/>
          <w:szCs w:val="18"/>
        </w:rPr>
        <w:tab/>
        <w:t>}</w:t>
      </w:r>
    </w:p>
    <w:p w:rsidR="008144A4" w:rsidRPr="008144A4" w:rsidRDefault="008144A4" w:rsidP="008144A4">
      <w:pPr>
        <w:rPr>
          <w:rFonts w:hAnsiTheme="minorEastAsia"/>
          <w:sz w:val="18"/>
          <w:szCs w:val="18"/>
        </w:rPr>
      </w:pPr>
      <w:r w:rsidRPr="008144A4">
        <w:rPr>
          <w:rFonts w:hAnsiTheme="minorEastAsia"/>
          <w:sz w:val="18"/>
          <w:szCs w:val="18"/>
        </w:rPr>
        <w:tab/>
        <w:t>mutex_unlock(&amp;infrared-&gt;mutex);</w:t>
      </w:r>
    </w:p>
    <w:p w:rsidR="008144A4" w:rsidRDefault="008144A4" w:rsidP="008144A4">
      <w:pPr>
        <w:ind w:firstLine="360"/>
        <w:rPr>
          <w:rFonts w:hAnsiTheme="minorEastAsia"/>
          <w:sz w:val="18"/>
          <w:szCs w:val="18"/>
        </w:rPr>
      </w:pPr>
      <w:r w:rsidRPr="008144A4">
        <w:rPr>
          <w:rFonts w:hAnsiTheme="minorEastAsia"/>
          <w:sz w:val="18"/>
          <w:szCs w:val="18"/>
        </w:rPr>
        <w:t>return 0;</w:t>
      </w:r>
    </w:p>
    <w:p w:rsidR="00EB6B19" w:rsidRPr="00EB6B19" w:rsidRDefault="00EB6B19" w:rsidP="008144A4">
      <w:pPr>
        <w:ind w:firstLine="360"/>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file_operations infrared_fops = {</w:t>
      </w:r>
    </w:p>
    <w:p w:rsidR="00EB6B19" w:rsidRPr="00EB6B19" w:rsidRDefault="00EB6B19" w:rsidP="00EB6B19">
      <w:pPr>
        <w:rPr>
          <w:rFonts w:hAnsiTheme="minorEastAsia"/>
          <w:sz w:val="18"/>
          <w:szCs w:val="18"/>
        </w:rPr>
      </w:pPr>
      <w:r w:rsidRPr="00EB6B19">
        <w:rPr>
          <w:rFonts w:hAnsiTheme="minorEastAsia"/>
          <w:sz w:val="18"/>
          <w:szCs w:val="18"/>
        </w:rPr>
        <w:tab/>
        <w:t>.owner =</w:t>
      </w:r>
      <w:r w:rsidRPr="00EB6B19">
        <w:rPr>
          <w:rFonts w:hAnsiTheme="minorEastAsia"/>
          <w:sz w:val="18"/>
          <w:szCs w:val="18"/>
        </w:rPr>
        <w:tab/>
        <w:t>THIS_MODULE,</w:t>
      </w:r>
    </w:p>
    <w:p w:rsidR="00EB6B19" w:rsidRPr="00EB6B19" w:rsidRDefault="00EB6B19" w:rsidP="00EB6B19">
      <w:pPr>
        <w:rPr>
          <w:rFonts w:hAnsiTheme="minorEastAsia"/>
          <w:sz w:val="18"/>
          <w:szCs w:val="18"/>
        </w:rPr>
      </w:pPr>
      <w:r w:rsidRPr="00EB6B19">
        <w:rPr>
          <w:rFonts w:hAnsiTheme="minorEastAsia"/>
          <w:sz w:val="18"/>
          <w:szCs w:val="18"/>
        </w:rPr>
        <w:tab/>
        <w:t>.open =</w:t>
      </w:r>
      <w:r w:rsidRPr="00EB6B19">
        <w:rPr>
          <w:rFonts w:hAnsiTheme="minorEastAsia"/>
          <w:sz w:val="18"/>
          <w:szCs w:val="18"/>
        </w:rPr>
        <w:tab/>
      </w:r>
      <w:r w:rsidRPr="00EB6B19">
        <w:rPr>
          <w:rFonts w:hAnsiTheme="minorEastAsia"/>
          <w:sz w:val="18"/>
          <w:szCs w:val="18"/>
        </w:rPr>
        <w:tab/>
        <w:t>infrared_open,</w:t>
      </w:r>
    </w:p>
    <w:p w:rsidR="00EB6B19" w:rsidRPr="00EB6B19" w:rsidRDefault="00EB6B19" w:rsidP="00EB6B19">
      <w:pPr>
        <w:rPr>
          <w:rFonts w:hAnsiTheme="minorEastAsia"/>
          <w:sz w:val="18"/>
          <w:szCs w:val="18"/>
        </w:rPr>
      </w:pPr>
      <w:r w:rsidRPr="00EB6B19">
        <w:rPr>
          <w:rFonts w:hAnsiTheme="minorEastAsia"/>
          <w:sz w:val="18"/>
          <w:szCs w:val="18"/>
        </w:rPr>
        <w:tab/>
        <w:t>.fasync=   infrared_fasync,</w:t>
      </w:r>
    </w:p>
    <w:p w:rsidR="00EB6B19" w:rsidRPr="00EB6B19" w:rsidRDefault="00EB6B19" w:rsidP="00EB6B19">
      <w:pPr>
        <w:rPr>
          <w:rFonts w:hAnsiTheme="minorEastAsia"/>
          <w:sz w:val="18"/>
          <w:szCs w:val="18"/>
        </w:rPr>
      </w:pPr>
      <w:r w:rsidRPr="00EB6B19">
        <w:rPr>
          <w:rFonts w:hAnsiTheme="minorEastAsia"/>
          <w:sz w:val="18"/>
          <w:szCs w:val="18"/>
        </w:rPr>
        <w:tab/>
        <w:t>.release = infrared_release,</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static struct infrared_data *infrared_probe_dt(struct device *dev)</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 = NULL;</w:t>
      </w:r>
    </w:p>
    <w:p w:rsidR="00EB6B19" w:rsidRPr="00EB6B19" w:rsidRDefault="00EB6B19" w:rsidP="00EB6B19">
      <w:pPr>
        <w:rPr>
          <w:rFonts w:hAnsiTheme="minorEastAsia"/>
          <w:sz w:val="18"/>
          <w:szCs w:val="18"/>
        </w:rPr>
      </w:pPr>
      <w:r w:rsidRPr="00EB6B19">
        <w:rPr>
          <w:rFonts w:hAnsiTheme="minorEastAsia"/>
          <w:sz w:val="18"/>
          <w:szCs w:val="18"/>
        </w:rPr>
        <w:tab/>
        <w:t>struct device_node *np = dev-&gt;of_node;</w:t>
      </w:r>
    </w:p>
    <w:p w:rsidR="00EB6B19" w:rsidRPr="00EB6B19" w:rsidRDefault="00EB6B19" w:rsidP="00EB6B19">
      <w:pPr>
        <w:rPr>
          <w:rFonts w:hAnsiTheme="minorEastAsia"/>
          <w:sz w:val="18"/>
          <w:szCs w:val="18"/>
        </w:rPr>
      </w:pPr>
      <w:r w:rsidRPr="00EB6B19">
        <w:rPr>
          <w:rFonts w:hAnsiTheme="minorEastAsia"/>
          <w:sz w:val="18"/>
          <w:szCs w:val="18"/>
        </w:rPr>
        <w:tab/>
        <w:t>enum of_gpio_flags of_flags = OF_GPIO_ACTIVE_LOW ;</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if (!np)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ERR_PTR(-EINVAL);</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pdata = devm_kzalloc(dev,sizeof(struct infrared_data), GFP_KERNEL);</w:t>
      </w:r>
    </w:p>
    <w:p w:rsidR="00EB6B19" w:rsidRPr="00EB6B19" w:rsidRDefault="00EB6B19" w:rsidP="00EB6B19">
      <w:pPr>
        <w:rPr>
          <w:rFonts w:hAnsiTheme="minorEastAsia"/>
          <w:sz w:val="18"/>
          <w:szCs w:val="18"/>
        </w:rPr>
      </w:pPr>
      <w:r w:rsidRPr="00EB6B19">
        <w:rPr>
          <w:rFonts w:hAnsiTheme="minorEastAsia"/>
          <w:sz w:val="18"/>
          <w:szCs w:val="18"/>
        </w:rPr>
        <w:tab/>
        <w:t>if (!pdata)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ERR_PTR(-ENOMEM);</w:t>
      </w:r>
    </w:p>
    <w:p w:rsidR="00EB6B19" w:rsidRPr="00EB6B19" w:rsidRDefault="00EB6B19" w:rsidP="00EB6B19">
      <w:pPr>
        <w:rPr>
          <w:rFonts w:hAnsiTheme="minorEastAsia"/>
          <w:sz w:val="18"/>
          <w:szCs w:val="18"/>
        </w:rPr>
      </w:pPr>
      <w:r w:rsidRPr="00EB6B19">
        <w:rPr>
          <w:rFonts w:hAnsiTheme="minorEastAsia"/>
          <w:sz w:val="18"/>
          <w:szCs w:val="18"/>
        </w:rPr>
        <w:tab/>
        <w:t>if (of_find_property(np, "rx-gpios", NULL))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pdata-&gt;rx_pin = of_get_named_gpio_flags(np, "rx-gpios", 0, &amp;of_flags);</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gpio_direction_input(pdata-&gt;rx_pin);</w:t>
      </w:r>
    </w:p>
    <w:p w:rsidR="00EB6B19" w:rsidRPr="00EB6B19" w:rsidRDefault="00EB6B19" w:rsidP="00EB6B19">
      <w:pPr>
        <w:rPr>
          <w:rFonts w:hAnsiTheme="minorEastAsia"/>
          <w:sz w:val="18"/>
          <w:szCs w:val="18"/>
        </w:rPr>
      </w:pPr>
      <w:r w:rsidRPr="00EB6B19">
        <w:rPr>
          <w:rFonts w:hAnsiTheme="minorEastAsia"/>
          <w:sz w:val="18"/>
          <w:szCs w:val="18"/>
        </w:rPr>
        <w:tab/>
        <w:t>return pdata;</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infrared_probe(struct platform_device *pdev)</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struct infrared_data *pdata;</w:t>
      </w:r>
    </w:p>
    <w:p w:rsidR="00EB6B19" w:rsidRPr="00EB6B19" w:rsidRDefault="00EB6B19" w:rsidP="00EB6B19">
      <w:pPr>
        <w:rPr>
          <w:rFonts w:hAnsiTheme="minorEastAsia"/>
          <w:sz w:val="18"/>
          <w:szCs w:val="18"/>
        </w:rPr>
      </w:pPr>
      <w:r w:rsidRPr="00EB6B19">
        <w:rPr>
          <w:rFonts w:hAnsiTheme="minorEastAsia"/>
          <w:sz w:val="18"/>
          <w:szCs w:val="18"/>
        </w:rPr>
        <w:tab/>
        <w:t>struct device *dev;</w:t>
      </w:r>
    </w:p>
    <w:p w:rsidR="00EB6B19" w:rsidRPr="00EB6B19" w:rsidRDefault="00EB6B19" w:rsidP="00EB6B19">
      <w:pPr>
        <w:rPr>
          <w:rFonts w:hAnsiTheme="minorEastAsia"/>
          <w:sz w:val="18"/>
          <w:szCs w:val="18"/>
        </w:rPr>
      </w:pPr>
      <w:r w:rsidRPr="00EB6B19">
        <w:rPr>
          <w:rFonts w:hAnsiTheme="minorEastAsia"/>
          <w:sz w:val="18"/>
          <w:szCs w:val="18"/>
        </w:rPr>
        <w:tab/>
        <w:t>int ret;</w:t>
      </w:r>
    </w:p>
    <w:p w:rsidR="00EB6B19" w:rsidRPr="00EB6B19" w:rsidRDefault="00EB6B19" w:rsidP="00EB6B19">
      <w:pPr>
        <w:rPr>
          <w:rFonts w:hAnsiTheme="minorEastAsia"/>
          <w:sz w:val="18"/>
          <w:szCs w:val="18"/>
        </w:rPr>
      </w:pPr>
      <w:r w:rsidRPr="00EB6B19">
        <w:rPr>
          <w:rFonts w:hAnsiTheme="minorEastAsia"/>
          <w:sz w:val="18"/>
          <w:szCs w:val="18"/>
        </w:rPr>
        <w:tab/>
        <w:t>printk("probe infrared device\n");</w:t>
      </w:r>
    </w:p>
    <w:p w:rsidR="00EB6B19" w:rsidRPr="00EB6B19" w:rsidRDefault="00EB6B19" w:rsidP="00EB6B19">
      <w:pPr>
        <w:rPr>
          <w:rFonts w:hAnsiTheme="minorEastAsia"/>
          <w:sz w:val="18"/>
          <w:szCs w:val="18"/>
        </w:rPr>
      </w:pPr>
      <w:r w:rsidRPr="00EB6B19">
        <w:rPr>
          <w:rFonts w:hAnsiTheme="minorEastAsia"/>
          <w:sz w:val="18"/>
          <w:szCs w:val="18"/>
        </w:rPr>
        <w:tab/>
        <w:t>dev=&amp;pdev-&gt;dev;</w:t>
      </w:r>
    </w:p>
    <w:p w:rsidR="00EB6B19" w:rsidRPr="00EB6B19" w:rsidRDefault="00EB6B19" w:rsidP="00EB6B19">
      <w:pPr>
        <w:rPr>
          <w:rFonts w:hAnsiTheme="minorEastAsia"/>
          <w:sz w:val="18"/>
          <w:szCs w:val="18"/>
        </w:rPr>
      </w:pPr>
      <w:r w:rsidRPr="00EB6B19">
        <w:rPr>
          <w:rFonts w:hAnsiTheme="minorEastAsia"/>
          <w:sz w:val="18"/>
          <w:szCs w:val="18"/>
        </w:rPr>
        <w:tab/>
        <w:t xml:space="preserve">pdata = dev-&gt;platform_data; </w:t>
      </w:r>
    </w:p>
    <w:p w:rsidR="00EB6B19" w:rsidRPr="00EB6B19" w:rsidRDefault="00EB6B19" w:rsidP="00EB6B19">
      <w:pPr>
        <w:rPr>
          <w:rFonts w:hAnsiTheme="minorEastAsia"/>
          <w:sz w:val="18"/>
          <w:szCs w:val="18"/>
        </w:rPr>
      </w:pPr>
      <w:r w:rsidRPr="00EB6B19">
        <w:rPr>
          <w:rFonts w:hAnsiTheme="minorEastAsia"/>
          <w:sz w:val="18"/>
          <w:szCs w:val="18"/>
        </w:rPr>
        <w:tab/>
        <w:t>if(!pdata)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pdata=infrared_probe_dt(dev);</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if (IS_ERR(pdata)){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 = PTR_ERR(pdata);</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r>
      <w:r w:rsidRPr="00EB6B19">
        <w:rPr>
          <w:rFonts w:hAnsiTheme="minorEastAsia"/>
          <w:sz w:val="18"/>
          <w:szCs w:val="18"/>
        </w:rPr>
        <w:tab/>
        <w:t>return ret;</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w:t>
      </w: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infrared=devm_kzalloc(dev,sizeof(struct infrared), GFP_KERNEL);</w:t>
      </w:r>
    </w:p>
    <w:p w:rsidR="00EB6B19" w:rsidRPr="00EB6B19" w:rsidRDefault="00EB6B19" w:rsidP="00EB6B19">
      <w:pPr>
        <w:rPr>
          <w:rFonts w:hAnsiTheme="minorEastAsia"/>
          <w:sz w:val="18"/>
          <w:szCs w:val="18"/>
        </w:rPr>
      </w:pPr>
      <w:r w:rsidRPr="00EB6B19">
        <w:rPr>
          <w:rFonts w:hAnsiTheme="minorEastAsia"/>
          <w:sz w:val="18"/>
          <w:szCs w:val="18"/>
        </w:rPr>
        <w:tab/>
        <w:t>if (!infrared){</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return -ENOMEM;</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ab/>
        <w:t xml:space="preserve">infrared-&gt;data=pdata; </w:t>
      </w:r>
    </w:p>
    <w:p w:rsidR="00EB6B19" w:rsidRPr="00EB6B19" w:rsidRDefault="00EB6B19" w:rsidP="00EB6B19">
      <w:pPr>
        <w:rPr>
          <w:rFonts w:hAnsiTheme="minorEastAsia"/>
          <w:sz w:val="18"/>
          <w:szCs w:val="18"/>
        </w:rPr>
      </w:pPr>
      <w:r w:rsidRPr="00EB6B19">
        <w:rPr>
          <w:rFonts w:hAnsiTheme="minorEastAsia"/>
          <w:sz w:val="18"/>
          <w:szCs w:val="18"/>
        </w:rPr>
        <w:tab/>
        <w:t>infrared-&gt;major = register_chrdev(0, "infrared", &amp;infrared_fops);</w:t>
      </w:r>
    </w:p>
    <w:p w:rsidR="00EB6B19" w:rsidRPr="00EB6B19" w:rsidRDefault="00EB6B19" w:rsidP="00EB6B19">
      <w:pPr>
        <w:rPr>
          <w:rFonts w:hAnsiTheme="minorEastAsia"/>
          <w:sz w:val="18"/>
          <w:szCs w:val="18"/>
        </w:rPr>
      </w:pPr>
      <w:r w:rsidRPr="00EB6B19">
        <w:rPr>
          <w:rFonts w:hAnsiTheme="minorEastAsia"/>
          <w:sz w:val="18"/>
          <w:szCs w:val="18"/>
        </w:rPr>
        <w:tab/>
        <w:t>infrared-&gt;class = class_create(THIS_MODULE, "infrared");</w:t>
      </w:r>
    </w:p>
    <w:p w:rsidR="00EB6B19" w:rsidRPr="00EB6B19" w:rsidRDefault="00EB6B19" w:rsidP="00EB6B19">
      <w:pPr>
        <w:rPr>
          <w:rFonts w:hAnsiTheme="minorEastAsia"/>
          <w:sz w:val="18"/>
          <w:szCs w:val="18"/>
        </w:rPr>
      </w:pPr>
      <w:r w:rsidRPr="00EB6B19">
        <w:rPr>
          <w:rFonts w:hAnsiTheme="minorEastAsia"/>
          <w:sz w:val="18"/>
          <w:szCs w:val="18"/>
        </w:rPr>
        <w:tab/>
        <w:t>device_create(infrared-&gt;class, NULL, MKDEV(infrared-&gt;major, 0), NULL,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infrared_remove(struct platform_device *pdev)</w:t>
      </w:r>
    </w:p>
    <w:p w:rsidR="00EB6B19" w:rsidRPr="00EB6B19" w:rsidRDefault="00EB6B19" w:rsidP="00EB6B19">
      <w:pPr>
        <w:rPr>
          <w:rFonts w:hAnsiTheme="minorEastAsia"/>
          <w:sz w:val="18"/>
          <w:szCs w:val="18"/>
        </w:rPr>
      </w:pPr>
      <w:r w:rsidRPr="00EB6B19">
        <w:rPr>
          <w:rFonts w:hAnsiTheme="minorEastAsia"/>
          <w:sz w:val="18"/>
          <w:szCs w:val="18"/>
        </w:rPr>
        <w:lastRenderedPageBreak/>
        <w:t>{</w:t>
      </w:r>
    </w:p>
    <w:p w:rsidR="00EB6B19" w:rsidRPr="00EB6B19" w:rsidRDefault="00EB6B19" w:rsidP="00EB6B19">
      <w:pPr>
        <w:rPr>
          <w:rFonts w:hAnsiTheme="minorEastAsia"/>
          <w:sz w:val="18"/>
          <w:szCs w:val="18"/>
        </w:rPr>
      </w:pPr>
      <w:r w:rsidRPr="00EB6B19">
        <w:rPr>
          <w:rFonts w:hAnsiTheme="minorEastAsia"/>
          <w:sz w:val="18"/>
          <w:szCs w:val="18"/>
        </w:rPr>
        <w:tab/>
      </w:r>
    </w:p>
    <w:p w:rsidR="00EB6B19" w:rsidRPr="00EB6B19" w:rsidRDefault="00EB6B19" w:rsidP="00EB6B19">
      <w:pPr>
        <w:rPr>
          <w:rFonts w:hAnsiTheme="minorEastAsia"/>
          <w:sz w:val="18"/>
          <w:szCs w:val="18"/>
        </w:rPr>
      </w:pPr>
      <w:r w:rsidRPr="00EB6B19">
        <w:rPr>
          <w:rFonts w:hAnsiTheme="minorEastAsia"/>
          <w:sz w:val="18"/>
          <w:szCs w:val="18"/>
        </w:rPr>
        <w:tab/>
        <w:t>del_timer(&amp;infrared-&gt;timer);</w:t>
      </w:r>
    </w:p>
    <w:p w:rsidR="00EB6B19" w:rsidRPr="00EB6B19" w:rsidRDefault="00EB6B19" w:rsidP="00EB6B19">
      <w:pPr>
        <w:rPr>
          <w:rFonts w:hAnsiTheme="minorEastAsia"/>
          <w:sz w:val="18"/>
          <w:szCs w:val="18"/>
        </w:rPr>
      </w:pPr>
      <w:r w:rsidRPr="00EB6B19">
        <w:rPr>
          <w:rFonts w:hAnsiTheme="minorEastAsia"/>
          <w:sz w:val="18"/>
          <w:szCs w:val="18"/>
        </w:rPr>
        <w:tab/>
        <w:t>device_destroy(infrared-&gt;class, MKDEV(infrared-&gt;major, 0));</w:t>
      </w:r>
    </w:p>
    <w:p w:rsidR="00EB6B19" w:rsidRPr="00EB6B19" w:rsidRDefault="00EB6B19" w:rsidP="00EB6B19">
      <w:pPr>
        <w:rPr>
          <w:rFonts w:hAnsiTheme="minorEastAsia"/>
          <w:sz w:val="18"/>
          <w:szCs w:val="18"/>
        </w:rPr>
      </w:pPr>
      <w:r w:rsidRPr="00EB6B19">
        <w:rPr>
          <w:rFonts w:hAnsiTheme="minorEastAsia"/>
          <w:sz w:val="18"/>
          <w:szCs w:val="18"/>
        </w:rPr>
        <w:tab/>
        <w:t>class_destroy(infrared-&gt;class);</w:t>
      </w:r>
    </w:p>
    <w:p w:rsidR="00EB6B19" w:rsidRPr="00EB6B19" w:rsidRDefault="00EB6B19" w:rsidP="00EB6B19">
      <w:pPr>
        <w:rPr>
          <w:rFonts w:hAnsiTheme="minorEastAsia"/>
          <w:sz w:val="18"/>
          <w:szCs w:val="18"/>
        </w:rPr>
      </w:pPr>
      <w:r w:rsidRPr="00EB6B19">
        <w:rPr>
          <w:rFonts w:hAnsiTheme="minorEastAsia"/>
          <w:sz w:val="18"/>
          <w:szCs w:val="18"/>
        </w:rPr>
        <w:tab/>
        <w:t>unregister_chrdev(infrared-&gt;major, "infrared");</w:t>
      </w:r>
    </w:p>
    <w:p w:rsidR="00EB6B19" w:rsidRPr="00EB6B19" w:rsidRDefault="00EB6B19" w:rsidP="00EB6B19">
      <w:pPr>
        <w:rPr>
          <w:rFonts w:hAnsiTheme="minorEastAsia"/>
          <w:sz w:val="18"/>
          <w:szCs w:val="18"/>
        </w:rPr>
      </w:pPr>
      <w:r w:rsidRPr="00EB6B19">
        <w:rPr>
          <w:rFonts w:hAnsiTheme="minorEastAsia"/>
          <w:sz w:val="18"/>
          <w:szCs w:val="18"/>
        </w:rPr>
        <w:tab/>
        <w:t>return 0;</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const struct of_device_id infrared_of_match[] = {</w:t>
      </w:r>
    </w:p>
    <w:p w:rsidR="00EB6B19" w:rsidRPr="00EB6B19" w:rsidRDefault="00EB6B19" w:rsidP="00EB6B19">
      <w:pPr>
        <w:rPr>
          <w:rFonts w:hAnsiTheme="minorEastAsia"/>
          <w:sz w:val="18"/>
          <w:szCs w:val="18"/>
        </w:rPr>
      </w:pPr>
      <w:r w:rsidRPr="00EB6B19">
        <w:rPr>
          <w:rFonts w:hAnsiTheme="minorEastAsia"/>
          <w:sz w:val="18"/>
          <w:szCs w:val="18"/>
        </w:rPr>
        <w:tab/>
        <w:t>{ .compatible = "infrared-switch", },</w:t>
      </w:r>
    </w:p>
    <w:p w:rsidR="00EB6B19" w:rsidRPr="00EB6B19" w:rsidRDefault="00EB6B19" w:rsidP="00EB6B19">
      <w:pPr>
        <w:rPr>
          <w:rFonts w:hAnsiTheme="minorEastAsia"/>
          <w:sz w:val="18"/>
          <w:szCs w:val="18"/>
        </w:rPr>
      </w:pPr>
      <w:r w:rsidRPr="00EB6B19">
        <w:rPr>
          <w:rFonts w:hAnsiTheme="minorEastAsia"/>
          <w:sz w:val="18"/>
          <w:szCs w:val="18"/>
        </w:rPr>
        <w:tab/>
        <w:t>{ },</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MODULE_DEVI</w:t>
      </w:r>
      <w:r>
        <w:rPr>
          <w:rFonts w:hAnsiTheme="minorEastAsia"/>
          <w:sz w:val="18"/>
          <w:szCs w:val="18"/>
        </w:rPr>
        <w:t>CE_TABLE(of,infrared_of_match);</w:t>
      </w:r>
    </w:p>
    <w:p w:rsidR="00EB6B19" w:rsidRPr="00EB6B19" w:rsidRDefault="00EB6B19" w:rsidP="00EB6B19">
      <w:pPr>
        <w:rPr>
          <w:rFonts w:hAnsiTheme="minorEastAsia"/>
          <w:sz w:val="18"/>
          <w:szCs w:val="18"/>
        </w:rPr>
      </w:pPr>
      <w:r w:rsidRPr="00EB6B19">
        <w:rPr>
          <w:rFonts w:hAnsiTheme="minorEastAsia"/>
          <w:sz w:val="18"/>
          <w:szCs w:val="18"/>
        </w:rPr>
        <w:t>static struct platform_driver infrared_driver = {</w:t>
      </w:r>
    </w:p>
    <w:p w:rsidR="00EB6B19" w:rsidRPr="00EB6B19" w:rsidRDefault="00EB6B19" w:rsidP="00EB6B19">
      <w:pPr>
        <w:rPr>
          <w:rFonts w:hAnsiTheme="minorEastAsia"/>
          <w:sz w:val="18"/>
          <w:szCs w:val="18"/>
        </w:rPr>
      </w:pPr>
      <w:r w:rsidRPr="00EB6B19">
        <w:rPr>
          <w:rFonts w:hAnsiTheme="minorEastAsia"/>
          <w:sz w:val="18"/>
          <w:szCs w:val="18"/>
        </w:rPr>
        <w:tab/>
        <w:t>.probe</w:t>
      </w:r>
      <w:r w:rsidRPr="00EB6B19">
        <w:rPr>
          <w:rFonts w:hAnsiTheme="minorEastAsia"/>
          <w:sz w:val="18"/>
          <w:szCs w:val="18"/>
        </w:rPr>
        <w:tab/>
      </w:r>
      <w:r w:rsidRPr="00EB6B19">
        <w:rPr>
          <w:rFonts w:hAnsiTheme="minorEastAsia"/>
          <w:sz w:val="18"/>
          <w:szCs w:val="18"/>
        </w:rPr>
        <w:tab/>
        <w:t>= infrared_probe,</w:t>
      </w:r>
    </w:p>
    <w:p w:rsidR="00EB6B19" w:rsidRPr="00EB6B19" w:rsidRDefault="00EB6B19" w:rsidP="00EB6B19">
      <w:pPr>
        <w:rPr>
          <w:rFonts w:hAnsiTheme="minorEastAsia"/>
          <w:sz w:val="18"/>
          <w:szCs w:val="18"/>
        </w:rPr>
      </w:pPr>
      <w:r w:rsidRPr="00EB6B19">
        <w:rPr>
          <w:rFonts w:hAnsiTheme="minorEastAsia"/>
          <w:sz w:val="18"/>
          <w:szCs w:val="18"/>
        </w:rPr>
        <w:tab/>
        <w:t>.remove</w:t>
      </w:r>
      <w:r w:rsidRPr="00EB6B19">
        <w:rPr>
          <w:rFonts w:hAnsiTheme="minorEastAsia"/>
          <w:sz w:val="18"/>
          <w:szCs w:val="18"/>
        </w:rPr>
        <w:tab/>
      </w:r>
      <w:r w:rsidRPr="00EB6B19">
        <w:rPr>
          <w:rFonts w:hAnsiTheme="minorEastAsia"/>
          <w:sz w:val="18"/>
          <w:szCs w:val="18"/>
        </w:rPr>
        <w:tab/>
        <w:t>= infrared_remove,</w:t>
      </w:r>
    </w:p>
    <w:p w:rsidR="00EB6B19" w:rsidRPr="00EB6B19" w:rsidRDefault="00EB6B19" w:rsidP="00EB6B19">
      <w:pPr>
        <w:rPr>
          <w:rFonts w:hAnsiTheme="minorEastAsia"/>
          <w:sz w:val="18"/>
          <w:szCs w:val="18"/>
        </w:rPr>
      </w:pPr>
      <w:r w:rsidRPr="00EB6B19">
        <w:rPr>
          <w:rFonts w:hAnsiTheme="minorEastAsia"/>
          <w:sz w:val="18"/>
          <w:szCs w:val="18"/>
        </w:rPr>
        <w:tab/>
        <w:t>.driver</w:t>
      </w:r>
      <w:r w:rsidRPr="00EB6B19">
        <w:rPr>
          <w:rFonts w:hAnsiTheme="minorEastAsia"/>
          <w:sz w:val="18"/>
          <w:szCs w:val="18"/>
        </w:rPr>
        <w:tab/>
      </w:r>
      <w:r w:rsidRPr="00EB6B19">
        <w:rPr>
          <w:rFonts w:hAnsiTheme="minorEastAsia"/>
          <w:sz w:val="18"/>
          <w:szCs w:val="18"/>
        </w:rPr>
        <w:tab/>
        <w:t>= {</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.name</w:t>
      </w:r>
      <w:r w:rsidRPr="00EB6B19">
        <w:rPr>
          <w:rFonts w:hAnsiTheme="minorEastAsia"/>
          <w:sz w:val="18"/>
          <w:szCs w:val="18"/>
        </w:rPr>
        <w:tab/>
        <w:t>= "infrared-switch",</w:t>
      </w:r>
    </w:p>
    <w:p w:rsidR="00EB6B19" w:rsidRPr="00EB6B19" w:rsidRDefault="00EB6B19" w:rsidP="00EB6B19">
      <w:pPr>
        <w:rPr>
          <w:rFonts w:hAnsiTheme="minorEastAsia"/>
          <w:sz w:val="18"/>
          <w:szCs w:val="18"/>
        </w:rPr>
      </w:pPr>
      <w:r w:rsidRPr="00EB6B19">
        <w:rPr>
          <w:rFonts w:hAnsiTheme="minorEastAsia"/>
          <w:sz w:val="18"/>
          <w:szCs w:val="18"/>
        </w:rPr>
        <w:tab/>
      </w:r>
      <w:r w:rsidRPr="00EB6B19">
        <w:rPr>
          <w:rFonts w:hAnsiTheme="minorEastAsia"/>
          <w:sz w:val="18"/>
          <w:szCs w:val="18"/>
        </w:rPr>
        <w:tab/>
        <w:t>.of_match_table = of_match_ptr(infrared_of_match),</w:t>
      </w:r>
    </w:p>
    <w:p w:rsidR="00EB6B19" w:rsidRPr="00EB6B19" w:rsidRDefault="00EB6B19" w:rsidP="00EB6B19">
      <w:pPr>
        <w:rPr>
          <w:rFonts w:hAnsiTheme="minorEastAsia"/>
          <w:sz w:val="18"/>
          <w:szCs w:val="18"/>
        </w:rPr>
      </w:pPr>
      <w:r w:rsidRPr="00EB6B19">
        <w:rPr>
          <w:rFonts w:hAnsiTheme="minorEastAsia"/>
          <w:sz w:val="18"/>
          <w:szCs w:val="18"/>
        </w:rPr>
        <w:tab/>
        <w:t>}</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int __init infrared_init(void)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return platform_driver_register(&amp;infrared_driver);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static void __exit infrared_exit(void)</w:t>
      </w:r>
    </w:p>
    <w:p w:rsidR="00EB6B19" w:rsidRPr="00EB6B19" w:rsidRDefault="00EB6B19" w:rsidP="00EB6B19">
      <w:pPr>
        <w:rPr>
          <w:rFonts w:hAnsiTheme="minorEastAsia"/>
          <w:sz w:val="18"/>
          <w:szCs w:val="18"/>
        </w:rPr>
      </w:pPr>
      <w:r w:rsidRPr="00EB6B19">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ab/>
        <w:t>platform_driver_unregister(&amp;infrared_driver);</w:t>
      </w:r>
    </w:p>
    <w:p w:rsidR="00EB6B19" w:rsidRPr="00EB6B19" w:rsidRDefault="00EB6B19" w:rsidP="00EB6B19">
      <w:pPr>
        <w:rPr>
          <w:rFonts w:hAnsiTheme="minorEastAsia"/>
          <w:sz w:val="18"/>
          <w:szCs w:val="18"/>
        </w:rPr>
      </w:pPr>
      <w:r>
        <w:rPr>
          <w:rFonts w:hAnsiTheme="minorEastAsia"/>
          <w:sz w:val="18"/>
          <w:szCs w:val="18"/>
        </w:rPr>
        <w:t>}</w:t>
      </w:r>
    </w:p>
    <w:p w:rsidR="00EB6B19" w:rsidRPr="00EB6B19" w:rsidRDefault="00EB6B19" w:rsidP="00EB6B19">
      <w:pPr>
        <w:rPr>
          <w:rFonts w:hAnsiTheme="minorEastAsia"/>
          <w:sz w:val="18"/>
          <w:szCs w:val="18"/>
        </w:rPr>
      </w:pPr>
      <w:r w:rsidRPr="00EB6B19">
        <w:rPr>
          <w:rFonts w:hAnsiTheme="minorEastAsia"/>
          <w:sz w:val="18"/>
          <w:szCs w:val="18"/>
        </w:rPr>
        <w:t>module_init(infrared_init);</w:t>
      </w:r>
    </w:p>
    <w:p w:rsidR="00EB6B19" w:rsidRPr="00EB6B19" w:rsidRDefault="00EB6B19" w:rsidP="00EB6B19">
      <w:pPr>
        <w:rPr>
          <w:rFonts w:hAnsiTheme="minorEastAsia"/>
          <w:sz w:val="18"/>
          <w:szCs w:val="18"/>
        </w:rPr>
      </w:pPr>
      <w:r w:rsidRPr="00EB6B19">
        <w:rPr>
          <w:rFonts w:hAnsiTheme="minorEastAsia"/>
          <w:sz w:val="18"/>
          <w:szCs w:val="18"/>
        </w:rPr>
        <w:t>module_exit(infrared_exit);</w:t>
      </w:r>
    </w:p>
    <w:p w:rsidR="00EB6B19" w:rsidRPr="00EB6B19" w:rsidRDefault="00EB6B19" w:rsidP="00EB6B19">
      <w:pPr>
        <w:rPr>
          <w:rFonts w:hAnsiTheme="minorEastAsia"/>
          <w:sz w:val="18"/>
          <w:szCs w:val="18"/>
        </w:rPr>
      </w:pPr>
      <w:r w:rsidRPr="00EB6B19">
        <w:rPr>
          <w:rFonts w:hAnsiTheme="minorEastAsia"/>
          <w:sz w:val="18"/>
          <w:szCs w:val="18"/>
        </w:rPr>
        <w:t>MODULE_DESCRIPTION("infrared switch Driver");</w:t>
      </w:r>
    </w:p>
    <w:p w:rsidR="00EB6B19" w:rsidRDefault="00EB6B19" w:rsidP="00EB6B19">
      <w:pPr>
        <w:rPr>
          <w:rFonts w:hAnsiTheme="minorEastAsia"/>
          <w:sz w:val="18"/>
          <w:szCs w:val="18"/>
        </w:rPr>
      </w:pPr>
      <w:r w:rsidRPr="00EB6B19">
        <w:rPr>
          <w:rFonts w:hAnsiTheme="minorEastAsia"/>
          <w:sz w:val="18"/>
          <w:szCs w:val="18"/>
        </w:rPr>
        <w:t>MODULE_LICENSE("GPL");</w:t>
      </w:r>
    </w:p>
    <w:p w:rsidR="00232D9B" w:rsidRDefault="00232D9B" w:rsidP="00232D9B">
      <w:pPr>
        <w:pStyle w:val="3"/>
      </w:pPr>
      <w:bookmarkStart w:id="98" w:name="_Toc12547020"/>
      <w:r>
        <w:t xml:space="preserve">15.2.4 </w:t>
      </w:r>
      <w:r>
        <w:t>应用测试代码</w:t>
      </w:r>
      <w:bookmarkEnd w:id="98"/>
    </w:p>
    <w:p w:rsidR="00232D9B" w:rsidRPr="00232D9B" w:rsidRDefault="00232D9B" w:rsidP="00232D9B">
      <w:pPr>
        <w:rPr>
          <w:rFonts w:hAnsiTheme="minorEastAsia"/>
          <w:sz w:val="18"/>
          <w:szCs w:val="18"/>
        </w:rPr>
      </w:pPr>
      <w:r>
        <w:rPr>
          <w:rFonts w:hAnsiTheme="minorEastAsia"/>
          <w:sz w:val="18"/>
          <w:szCs w:val="18"/>
        </w:rPr>
        <w:t>#include&lt;stdio.h&gt;</w:t>
      </w:r>
    </w:p>
    <w:p w:rsidR="00232D9B" w:rsidRPr="00232D9B" w:rsidRDefault="00232D9B" w:rsidP="00232D9B">
      <w:pPr>
        <w:rPr>
          <w:rFonts w:hAnsiTheme="minorEastAsia"/>
          <w:sz w:val="18"/>
          <w:szCs w:val="18"/>
        </w:rPr>
      </w:pPr>
      <w:r>
        <w:rPr>
          <w:rFonts w:hAnsiTheme="minorEastAsia"/>
          <w:sz w:val="18"/>
          <w:szCs w:val="18"/>
        </w:rPr>
        <w:t>#include&lt;stdlib.h&gt;</w:t>
      </w:r>
    </w:p>
    <w:p w:rsidR="00232D9B" w:rsidRPr="00232D9B" w:rsidRDefault="00232D9B" w:rsidP="00232D9B">
      <w:pPr>
        <w:rPr>
          <w:rFonts w:hAnsiTheme="minorEastAsia"/>
          <w:sz w:val="18"/>
          <w:szCs w:val="18"/>
        </w:rPr>
      </w:pPr>
      <w:r>
        <w:rPr>
          <w:rFonts w:hAnsiTheme="minorEastAsia"/>
          <w:sz w:val="18"/>
          <w:szCs w:val="18"/>
        </w:rPr>
        <w:t>#include&lt;unistd.h&gt;</w:t>
      </w:r>
    </w:p>
    <w:p w:rsidR="00232D9B" w:rsidRPr="00232D9B" w:rsidRDefault="00232D9B" w:rsidP="00232D9B">
      <w:pPr>
        <w:rPr>
          <w:rFonts w:hAnsiTheme="minorEastAsia"/>
          <w:sz w:val="18"/>
          <w:szCs w:val="18"/>
        </w:rPr>
      </w:pPr>
      <w:r>
        <w:rPr>
          <w:rFonts w:hAnsiTheme="minorEastAsia"/>
          <w:sz w:val="18"/>
          <w:szCs w:val="18"/>
        </w:rPr>
        <w:t>#include&lt;fcntl.h&gt;</w:t>
      </w:r>
    </w:p>
    <w:p w:rsidR="00232D9B" w:rsidRPr="00232D9B" w:rsidRDefault="00232D9B" w:rsidP="00232D9B">
      <w:pPr>
        <w:rPr>
          <w:rFonts w:hAnsiTheme="minorEastAsia"/>
          <w:sz w:val="18"/>
          <w:szCs w:val="18"/>
        </w:rPr>
      </w:pPr>
      <w:r>
        <w:rPr>
          <w:rFonts w:hAnsiTheme="minorEastAsia"/>
          <w:sz w:val="18"/>
          <w:szCs w:val="18"/>
        </w:rPr>
        <w:t>#include&lt;sys/types.h&gt;</w:t>
      </w:r>
    </w:p>
    <w:p w:rsidR="00232D9B" w:rsidRPr="00232D9B" w:rsidRDefault="00232D9B" w:rsidP="00232D9B">
      <w:pPr>
        <w:rPr>
          <w:rFonts w:hAnsiTheme="minorEastAsia"/>
          <w:sz w:val="18"/>
          <w:szCs w:val="18"/>
        </w:rPr>
      </w:pPr>
      <w:r>
        <w:rPr>
          <w:rFonts w:hAnsiTheme="minorEastAsia"/>
          <w:sz w:val="18"/>
          <w:szCs w:val="18"/>
        </w:rPr>
        <w:t>#include&lt;sys/stat.h&gt;</w:t>
      </w:r>
    </w:p>
    <w:p w:rsidR="00232D9B" w:rsidRPr="00232D9B" w:rsidRDefault="00232D9B" w:rsidP="00232D9B">
      <w:pPr>
        <w:rPr>
          <w:rFonts w:hAnsiTheme="minorEastAsia"/>
          <w:sz w:val="18"/>
          <w:szCs w:val="18"/>
        </w:rPr>
      </w:pPr>
      <w:r>
        <w:rPr>
          <w:rFonts w:hAnsiTheme="minorEastAsia"/>
          <w:sz w:val="18"/>
          <w:szCs w:val="18"/>
        </w:rPr>
        <w:t>#include&lt;sys/times.h&gt;</w:t>
      </w:r>
    </w:p>
    <w:p w:rsidR="00232D9B" w:rsidRPr="00232D9B" w:rsidRDefault="00232D9B" w:rsidP="00232D9B">
      <w:pPr>
        <w:rPr>
          <w:rFonts w:hAnsiTheme="minorEastAsia"/>
          <w:sz w:val="18"/>
          <w:szCs w:val="18"/>
        </w:rPr>
      </w:pPr>
      <w:r>
        <w:rPr>
          <w:rFonts w:hAnsiTheme="minorEastAsia"/>
          <w:sz w:val="18"/>
          <w:szCs w:val="18"/>
        </w:rPr>
        <w:t>#include&lt;sys/select.h&gt;</w:t>
      </w:r>
    </w:p>
    <w:p w:rsidR="00232D9B" w:rsidRPr="00232D9B" w:rsidRDefault="00232D9B" w:rsidP="00232D9B">
      <w:pPr>
        <w:rPr>
          <w:rFonts w:hAnsiTheme="minorEastAsia"/>
          <w:sz w:val="18"/>
          <w:szCs w:val="18"/>
        </w:rPr>
      </w:pPr>
      <w:r>
        <w:rPr>
          <w:rFonts w:hAnsiTheme="minorEastAsia"/>
          <w:sz w:val="18"/>
          <w:szCs w:val="18"/>
        </w:rPr>
        <w:t>#include&lt;signal.h&gt;</w:t>
      </w:r>
    </w:p>
    <w:p w:rsidR="00232D9B" w:rsidRPr="00232D9B" w:rsidRDefault="00232D9B" w:rsidP="00232D9B">
      <w:pPr>
        <w:rPr>
          <w:rFonts w:hAnsiTheme="minorEastAsia"/>
          <w:sz w:val="18"/>
          <w:szCs w:val="18"/>
        </w:rPr>
      </w:pPr>
      <w:r>
        <w:rPr>
          <w:rFonts w:hAnsiTheme="minorEastAsia"/>
          <w:sz w:val="18"/>
          <w:szCs w:val="18"/>
        </w:rPr>
        <w:t>#include&lt;string.h&gt;</w:t>
      </w:r>
    </w:p>
    <w:p w:rsidR="00232D9B" w:rsidRPr="00232D9B" w:rsidRDefault="00232D9B" w:rsidP="00232D9B">
      <w:pPr>
        <w:rPr>
          <w:rFonts w:hAnsiTheme="minorEastAsia"/>
          <w:sz w:val="18"/>
          <w:szCs w:val="18"/>
        </w:rPr>
      </w:pPr>
      <w:r>
        <w:rPr>
          <w:rFonts w:hAnsiTheme="minorEastAsia"/>
          <w:sz w:val="18"/>
          <w:szCs w:val="18"/>
        </w:rPr>
        <w:lastRenderedPageBreak/>
        <w:t>static int  human_flag=0;</w:t>
      </w:r>
    </w:p>
    <w:p w:rsidR="00232D9B" w:rsidRPr="00232D9B" w:rsidRDefault="00232D9B" w:rsidP="00232D9B">
      <w:pPr>
        <w:rPr>
          <w:rFonts w:hAnsiTheme="minorEastAsia"/>
          <w:sz w:val="18"/>
          <w:szCs w:val="18"/>
        </w:rPr>
      </w:pPr>
      <w:r w:rsidRPr="00232D9B">
        <w:rPr>
          <w:rFonts w:hAnsiTheme="minorEastAsia"/>
          <w:sz w:val="18"/>
          <w:szCs w:val="18"/>
        </w:rPr>
        <w:t>static void signali</w:t>
      </w:r>
      <w:r>
        <w:rPr>
          <w:rFonts w:hAnsiTheme="minorEastAsia"/>
          <w:sz w:val="18"/>
          <w:szCs w:val="18"/>
        </w:rPr>
        <w:t>o_handler(int signum)</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 xml:space="preserve"> human_flag = 1;</w:t>
      </w:r>
    </w:p>
    <w:p w:rsidR="00232D9B" w:rsidRPr="00232D9B" w:rsidRDefault="00232D9B" w:rsidP="00232D9B">
      <w:pPr>
        <w:rPr>
          <w:rFonts w:hAnsiTheme="minorEastAsia"/>
          <w:sz w:val="18"/>
          <w:szCs w:val="18"/>
        </w:rPr>
      </w:pPr>
      <w:r w:rsidRPr="00232D9B">
        <w:rPr>
          <w:rFonts w:hAnsiTheme="minorEastAsia"/>
          <w:sz w:val="18"/>
          <w:szCs w:val="18"/>
        </w:rPr>
        <w:tab/>
        <w:t xml:space="preserve"> </w:t>
      </w:r>
      <w:r>
        <w:rPr>
          <w:rFonts w:hAnsiTheme="minorEastAsia"/>
          <w:sz w:val="18"/>
          <w:szCs w:val="18"/>
        </w:rPr>
        <w:t>printf("Here comes a human\n");</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int main(void)</w:t>
      </w:r>
    </w:p>
    <w:p w:rsidR="00232D9B" w:rsidRPr="00232D9B" w:rsidRDefault="00232D9B" w:rsidP="00232D9B">
      <w:pPr>
        <w:rPr>
          <w:rFonts w:hAnsiTheme="minorEastAsia"/>
          <w:sz w:val="18"/>
          <w:szCs w:val="18"/>
        </w:rPr>
      </w:pPr>
      <w:r>
        <w:rPr>
          <w:rFonts w:hAnsiTheme="minorEastAsia"/>
          <w:sz w:val="18"/>
          <w:szCs w:val="18"/>
        </w:rPr>
        <w:t>{</w:t>
      </w:r>
    </w:p>
    <w:p w:rsidR="00232D9B" w:rsidRPr="00232D9B" w:rsidRDefault="00232D9B" w:rsidP="00232D9B">
      <w:pPr>
        <w:rPr>
          <w:rFonts w:hAnsiTheme="minorEastAsia"/>
          <w:sz w:val="18"/>
          <w:szCs w:val="18"/>
        </w:rPr>
      </w:pPr>
      <w:r>
        <w:rPr>
          <w:rFonts w:hAnsiTheme="minorEastAsia"/>
          <w:sz w:val="18"/>
          <w:szCs w:val="18"/>
        </w:rPr>
        <w:tab/>
        <w:t>int fd_infra,fd_back;</w:t>
      </w:r>
    </w:p>
    <w:p w:rsidR="00232D9B" w:rsidRPr="00232D9B" w:rsidRDefault="00232D9B" w:rsidP="00232D9B">
      <w:pPr>
        <w:rPr>
          <w:rFonts w:hAnsiTheme="minorEastAsia"/>
          <w:sz w:val="18"/>
          <w:szCs w:val="18"/>
        </w:rPr>
      </w:pPr>
      <w:r>
        <w:rPr>
          <w:rFonts w:hAnsiTheme="minorEastAsia"/>
          <w:sz w:val="18"/>
          <w:szCs w:val="18"/>
        </w:rPr>
        <w:tab/>
        <w:t>int oflags;</w:t>
      </w:r>
    </w:p>
    <w:p w:rsidR="00232D9B" w:rsidRPr="00232D9B" w:rsidRDefault="00232D9B" w:rsidP="00232D9B">
      <w:pPr>
        <w:rPr>
          <w:rFonts w:hAnsiTheme="minorEastAsia"/>
          <w:sz w:val="18"/>
          <w:szCs w:val="18"/>
        </w:rPr>
      </w:pPr>
      <w:r>
        <w:rPr>
          <w:rFonts w:hAnsiTheme="minorEastAsia"/>
          <w:sz w:val="18"/>
          <w:szCs w:val="18"/>
        </w:rPr>
        <w:tab/>
        <w:t>char *str="255";</w:t>
      </w:r>
    </w:p>
    <w:p w:rsidR="00232D9B" w:rsidRPr="00232D9B" w:rsidRDefault="00232D9B" w:rsidP="00232D9B">
      <w:pPr>
        <w:rPr>
          <w:rFonts w:hAnsiTheme="minorEastAsia"/>
          <w:sz w:val="18"/>
          <w:szCs w:val="18"/>
        </w:rPr>
      </w:pPr>
      <w:r w:rsidRPr="00232D9B">
        <w:rPr>
          <w:rFonts w:hAnsiTheme="minorEastAsia"/>
          <w:sz w:val="18"/>
          <w:szCs w:val="18"/>
        </w:rPr>
        <w:tab/>
        <w:t>fd_infra=open("/dev/inf</w:t>
      </w:r>
      <w:r>
        <w:rPr>
          <w:rFonts w:hAnsiTheme="minorEastAsia"/>
          <w:sz w:val="18"/>
          <w:szCs w:val="18"/>
        </w:rPr>
        <w:t>rared",O_RDWR,S_IRUSR|S_IWUSR);</w:t>
      </w:r>
    </w:p>
    <w:p w:rsidR="00232D9B" w:rsidRPr="00232D9B" w:rsidRDefault="00232D9B" w:rsidP="00232D9B">
      <w:pPr>
        <w:rPr>
          <w:rFonts w:hAnsiTheme="minorEastAsia"/>
          <w:sz w:val="18"/>
          <w:szCs w:val="18"/>
        </w:rPr>
      </w:pPr>
      <w:r>
        <w:rPr>
          <w:rFonts w:hAnsiTheme="minorEastAsia"/>
          <w:sz w:val="18"/>
          <w:szCs w:val="18"/>
        </w:rPr>
        <w:tab/>
        <w:t>if(fd_infra != -1){</w:t>
      </w:r>
      <w:r>
        <w:rPr>
          <w:rFonts w:hAnsiTheme="minorEastAsia"/>
          <w:sz w:val="18"/>
          <w:szCs w:val="18"/>
        </w:rPr>
        <w:tab/>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printf("open infraed ok\n");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signal(SIGIO,signalio_handler);</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w:t>
      </w:r>
      <w:r>
        <w:rPr>
          <w:rFonts w:hAnsiTheme="minorEastAsia"/>
          <w:sz w:val="18"/>
          <w:szCs w:val="18"/>
        </w:rPr>
        <w:t>tl(fd_infra,F_SETOWN,getpid());</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Pr>
          <w:rFonts w:hAnsiTheme="minorEastAsia"/>
          <w:sz w:val="18"/>
          <w:szCs w:val="18"/>
        </w:rPr>
        <w:t>oflags=fcntl(fd_infra,F_GETFL);</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fcntl(f</w:t>
      </w:r>
      <w:r>
        <w:rPr>
          <w:rFonts w:hAnsiTheme="minorEastAsia"/>
          <w:sz w:val="18"/>
          <w:szCs w:val="18"/>
        </w:rPr>
        <w:t>d_infra,F_SETFL,oflags|FASYNC);</w:t>
      </w:r>
    </w:p>
    <w:p w:rsidR="00232D9B" w:rsidRPr="00232D9B" w:rsidRDefault="00232D9B" w:rsidP="00232D9B">
      <w:pPr>
        <w:rPr>
          <w:rFonts w:hAnsiTheme="minorEastAsia"/>
          <w:sz w:val="18"/>
          <w:szCs w:val="18"/>
        </w:rPr>
      </w:pPr>
      <w:r w:rsidRPr="00232D9B">
        <w:rPr>
          <w:rFonts w:hAnsiTheme="minorEastAsia"/>
          <w:sz w:val="18"/>
          <w:szCs w:val="18"/>
        </w:rPr>
        <w:tab/>
        <w:t>}</w:t>
      </w:r>
      <w:r w:rsidRPr="00232D9B">
        <w:rPr>
          <w:rFonts w:hAnsiTheme="minorEastAsia"/>
          <w:sz w:val="18"/>
          <w:szCs w:val="18"/>
        </w:rPr>
        <w:cr/>
      </w:r>
    </w:p>
    <w:p w:rsidR="00232D9B" w:rsidRPr="00232D9B" w:rsidRDefault="00232D9B" w:rsidP="00232D9B">
      <w:pPr>
        <w:rPr>
          <w:rFonts w:hAnsiTheme="minorEastAsia"/>
          <w:sz w:val="18"/>
          <w:szCs w:val="18"/>
        </w:rPr>
      </w:pPr>
      <w:r w:rsidRPr="00232D9B">
        <w:rPr>
          <w:rFonts w:hAnsiTheme="minorEastAsia"/>
          <w:sz w:val="18"/>
          <w:szCs w:val="18"/>
        </w:rPr>
        <w:tab/>
        <w:t>fd_back = open("/sys/class/backlight/</w:t>
      </w:r>
      <w:r>
        <w:rPr>
          <w:rFonts w:hAnsiTheme="minorEastAsia"/>
          <w:sz w:val="18"/>
          <w:szCs w:val="18"/>
        </w:rPr>
        <w:t>backlight/brightness", O_RDWR);</w:t>
      </w:r>
    </w:p>
    <w:p w:rsidR="00232D9B" w:rsidRPr="00232D9B" w:rsidRDefault="00232D9B" w:rsidP="00232D9B">
      <w:pPr>
        <w:rPr>
          <w:rFonts w:hAnsiTheme="minorEastAsia"/>
          <w:sz w:val="18"/>
          <w:szCs w:val="18"/>
        </w:rPr>
      </w:pPr>
      <w:r>
        <w:rPr>
          <w:rFonts w:hAnsiTheme="minorEastAsia"/>
          <w:sz w:val="18"/>
          <w:szCs w:val="18"/>
        </w:rPr>
        <w:tab/>
        <w:t xml:space="preserve"> if(fd_back &lt;= 0){</w:t>
      </w:r>
    </w:p>
    <w:p w:rsidR="00232D9B" w:rsidRPr="00232D9B" w:rsidRDefault="00232D9B" w:rsidP="00232D9B">
      <w:pPr>
        <w:rPr>
          <w:rFonts w:hAnsiTheme="minorEastAsia"/>
          <w:sz w:val="18"/>
          <w:szCs w:val="18"/>
        </w:rPr>
      </w:pPr>
      <w:r w:rsidRPr="00232D9B">
        <w:rPr>
          <w:rFonts w:hAnsiTheme="minorEastAsia"/>
          <w:sz w:val="18"/>
          <w:szCs w:val="18"/>
        </w:rPr>
        <w:t xml:space="preserve">        printf("can n</w:t>
      </w:r>
      <w:r>
        <w:rPr>
          <w:rFonts w:hAnsiTheme="minorEastAsia"/>
          <w:sz w:val="18"/>
          <w:szCs w:val="18"/>
        </w:rPr>
        <w:t>ot open backlight device .\n");</w:t>
      </w:r>
    </w:p>
    <w:p w:rsidR="00232D9B" w:rsidRPr="00232D9B" w:rsidRDefault="00232D9B" w:rsidP="00232D9B">
      <w:pPr>
        <w:rPr>
          <w:rFonts w:hAnsiTheme="minorEastAsia"/>
          <w:sz w:val="18"/>
          <w:szCs w:val="18"/>
        </w:rPr>
      </w:pPr>
      <w:r>
        <w:rPr>
          <w:rFonts w:hAnsiTheme="minorEastAsia"/>
          <w:sz w:val="18"/>
          <w:szCs w:val="18"/>
        </w:rPr>
        <w:t xml:space="preserve">        return -1;</w:t>
      </w:r>
    </w:p>
    <w:p w:rsidR="00232D9B" w:rsidRPr="00232D9B" w:rsidRDefault="00232D9B" w:rsidP="00232D9B">
      <w:pPr>
        <w:rPr>
          <w:rFonts w:hAnsiTheme="minorEastAsia"/>
          <w:sz w:val="18"/>
          <w:szCs w:val="18"/>
        </w:rPr>
      </w:pPr>
      <w:r>
        <w:rPr>
          <w:rFonts w:hAnsiTheme="minorEastAsia"/>
          <w:sz w:val="18"/>
          <w:szCs w:val="18"/>
        </w:rPr>
        <w:t xml:space="preserve">    }</w:t>
      </w:r>
    </w:p>
    <w:p w:rsidR="00232D9B" w:rsidRPr="00232D9B" w:rsidRDefault="00232D9B" w:rsidP="00232D9B">
      <w:pPr>
        <w:rPr>
          <w:rFonts w:hAnsiTheme="minorEastAsia"/>
          <w:sz w:val="18"/>
          <w:szCs w:val="18"/>
        </w:rPr>
      </w:pPr>
      <w:r>
        <w:rPr>
          <w:rFonts w:hAnsiTheme="minorEastAsia"/>
          <w:sz w:val="18"/>
          <w:szCs w:val="18"/>
        </w:rPr>
        <w:tab/>
        <w:t>while(1){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if(human_flag == 1){</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human_flag = 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"255";</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t>w</w:t>
      </w:r>
      <w:r>
        <w:rPr>
          <w:rFonts w:hAnsiTheme="minorEastAsia"/>
          <w:sz w:val="18"/>
          <w:szCs w:val="18"/>
        </w:rPr>
        <w:t xml:space="preserve">rite(fd_back,str,strlen(str));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printf("turn on lcd\n");</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r>
      <w:r w:rsidRPr="00232D9B">
        <w:rPr>
          <w:rFonts w:hAnsiTheme="minorEastAsia"/>
          <w:sz w:val="18"/>
          <w:szCs w:val="18"/>
        </w:rPr>
        <w:tab/>
        <w:t>sleep(10);</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}else{</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str = "0";</w:t>
      </w:r>
    </w:p>
    <w:p w:rsidR="00232D9B" w:rsidRPr="00232D9B" w:rsidRDefault="00232D9B" w:rsidP="00232D9B">
      <w:pPr>
        <w:rPr>
          <w:rFonts w:hAnsiTheme="minorEastAsia"/>
          <w:sz w:val="18"/>
          <w:szCs w:val="18"/>
        </w:rPr>
      </w:pPr>
      <w:r w:rsidRPr="00232D9B">
        <w:rPr>
          <w:rFonts w:hAnsiTheme="minorEastAsia"/>
          <w:sz w:val="18"/>
          <w:szCs w:val="18"/>
        </w:rPr>
        <w:tab/>
      </w:r>
      <w:r w:rsidRPr="00232D9B">
        <w:rPr>
          <w:rFonts w:hAnsiTheme="minorEastAsia"/>
          <w:sz w:val="18"/>
          <w:szCs w:val="18"/>
        </w:rPr>
        <w:tab/>
        <w:t xml:space="preserve"> </w:t>
      </w:r>
      <w:r w:rsidRPr="00232D9B">
        <w:rPr>
          <w:rFonts w:hAnsiTheme="minorEastAsia"/>
          <w:sz w:val="18"/>
          <w:szCs w:val="18"/>
        </w:rPr>
        <w:tab/>
      </w:r>
      <w:r>
        <w:rPr>
          <w:rFonts w:hAnsiTheme="minorEastAsia"/>
          <w:sz w:val="18"/>
          <w:szCs w:val="18"/>
        </w:rPr>
        <w:t>write(fd_back,str,strlen(str));</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 xml:space="preserve">printf("turn off lcd\n");  </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r>
      <w:r>
        <w:rPr>
          <w:rFonts w:hAnsiTheme="minorEastAsia"/>
          <w:sz w:val="18"/>
          <w:szCs w:val="18"/>
        </w:rPr>
        <w:tab/>
        <w:t>sleep(2);</w:t>
      </w:r>
    </w:p>
    <w:p w:rsidR="00232D9B" w:rsidRPr="00232D9B" w:rsidRDefault="00232D9B" w:rsidP="00232D9B">
      <w:pPr>
        <w:rPr>
          <w:rFonts w:hAnsiTheme="minorEastAsia"/>
          <w:sz w:val="18"/>
          <w:szCs w:val="18"/>
        </w:rPr>
      </w:pPr>
      <w:r>
        <w:rPr>
          <w:rFonts w:hAnsiTheme="minorEastAsia"/>
          <w:sz w:val="18"/>
          <w:szCs w:val="18"/>
        </w:rPr>
        <w:tab/>
      </w: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w:t>
      </w:r>
    </w:p>
    <w:p w:rsidR="00232D9B" w:rsidRPr="00232D9B" w:rsidRDefault="00232D9B" w:rsidP="00232D9B">
      <w:pPr>
        <w:rPr>
          <w:rFonts w:hAnsiTheme="minorEastAsia"/>
          <w:sz w:val="18"/>
          <w:szCs w:val="18"/>
        </w:rPr>
      </w:pPr>
      <w:r>
        <w:rPr>
          <w:rFonts w:hAnsiTheme="minorEastAsia"/>
          <w:sz w:val="18"/>
          <w:szCs w:val="18"/>
        </w:rPr>
        <w:tab/>
        <w:t>close(fd_back);</w:t>
      </w:r>
    </w:p>
    <w:p w:rsidR="00232D9B" w:rsidRPr="00232D9B" w:rsidRDefault="00232D9B" w:rsidP="00232D9B">
      <w:pPr>
        <w:rPr>
          <w:rFonts w:hAnsiTheme="minorEastAsia"/>
          <w:sz w:val="18"/>
          <w:szCs w:val="18"/>
        </w:rPr>
      </w:pPr>
      <w:r>
        <w:rPr>
          <w:rFonts w:hAnsiTheme="minorEastAsia"/>
          <w:sz w:val="18"/>
          <w:szCs w:val="18"/>
        </w:rPr>
        <w:tab/>
        <w:t>close(fd_infra);</w:t>
      </w:r>
    </w:p>
    <w:p w:rsidR="00232D9B" w:rsidRPr="00232D9B" w:rsidRDefault="00232D9B" w:rsidP="00232D9B">
      <w:pPr>
        <w:rPr>
          <w:rFonts w:hAnsiTheme="minorEastAsia"/>
          <w:sz w:val="18"/>
          <w:szCs w:val="18"/>
        </w:rPr>
      </w:pPr>
      <w:r>
        <w:rPr>
          <w:rFonts w:hAnsiTheme="minorEastAsia"/>
          <w:sz w:val="18"/>
          <w:szCs w:val="18"/>
        </w:rPr>
        <w:tab/>
        <w:t>return 0;</w:t>
      </w:r>
    </w:p>
    <w:p w:rsidR="00232D9B" w:rsidRDefault="00232D9B" w:rsidP="00232D9B">
      <w:pPr>
        <w:rPr>
          <w:rFonts w:hAnsiTheme="minorEastAsia"/>
          <w:sz w:val="18"/>
          <w:szCs w:val="18"/>
        </w:rPr>
      </w:pPr>
      <w:r w:rsidRPr="00232D9B">
        <w:rPr>
          <w:rFonts w:hAnsiTheme="minorEastAsia"/>
          <w:sz w:val="18"/>
          <w:szCs w:val="18"/>
        </w:rPr>
        <w:t>}</w:t>
      </w:r>
    </w:p>
    <w:p w:rsidR="000D5622" w:rsidRDefault="000D5622" w:rsidP="000D5622">
      <w:pPr>
        <w:pStyle w:val="3"/>
      </w:pPr>
      <w:bookmarkStart w:id="99" w:name="_Toc12547021"/>
      <w:r>
        <w:t xml:space="preserve">15.2.5 </w:t>
      </w:r>
      <w:r>
        <w:t>测试</w:t>
      </w:r>
      <w:bookmarkEnd w:id="99"/>
    </w:p>
    <w:p w:rsidR="000D5622" w:rsidRDefault="000D5622" w:rsidP="000D5622">
      <w:r>
        <w:lastRenderedPageBreak/>
        <w:t>执行测试代码</w:t>
      </w:r>
    </w:p>
    <w:p w:rsidR="000D5622" w:rsidRPr="000D5622" w:rsidRDefault="000D5622" w:rsidP="000D5622">
      <w:r>
        <w:t>./sigio 当有人靠近屏幕亮，</w:t>
      </w:r>
      <w:r>
        <w:rPr>
          <w:rFonts w:hint="eastAsia"/>
        </w:rPr>
        <w:t>1</w:t>
      </w:r>
      <w:r>
        <w:t>0s没有人活动屏幕灭。</w:t>
      </w:r>
    </w:p>
    <w:p w:rsidR="006C590C" w:rsidRDefault="006C590C" w:rsidP="00AA384C">
      <w:pPr>
        <w:pStyle w:val="1"/>
      </w:pPr>
      <w:bookmarkStart w:id="100" w:name="_Toc12547022"/>
      <w:r>
        <w:rPr>
          <w:rFonts w:hint="eastAsia"/>
        </w:rPr>
        <w:t>1</w:t>
      </w:r>
      <w:r w:rsidR="00A24D21">
        <w:t>6</w:t>
      </w:r>
      <w:r>
        <w:rPr>
          <w:rFonts w:hint="eastAsia"/>
        </w:rPr>
        <w:t xml:space="preserve"> </w:t>
      </w:r>
      <w:r w:rsidR="00A24D21">
        <w:t>ADC</w:t>
      </w:r>
      <w:r w:rsidR="00A24D21">
        <w:rPr>
          <w:rFonts w:hint="eastAsia"/>
        </w:rPr>
        <w:t>按键</w:t>
      </w:r>
      <w:r w:rsidR="00A24D21">
        <w:t>驱动</w:t>
      </w:r>
      <w:bookmarkEnd w:id="100"/>
    </w:p>
    <w:p w:rsidR="006B5A61" w:rsidRPr="006B5A61" w:rsidRDefault="006B5A61" w:rsidP="006B5A61">
      <w:pPr>
        <w:ind w:firstLine="420"/>
      </w:pPr>
      <w:r w:rsidRPr="006B5A61">
        <w:t>Firefly-RK3399开发板上的 AD 接口有两种，分别为：温度传感器 (Temperature Sensor)、逐次逼近ADC (Successive Approximation Register)。其中：</w:t>
      </w:r>
    </w:p>
    <w:p w:rsidR="006B5A61" w:rsidRPr="006B5A61" w:rsidRDefault="006B5A61" w:rsidP="006B5A61">
      <w:r w:rsidRPr="006B5A61">
        <w:t>TS-ADC(Temperature Sensor)：支持两通道，时钟频率必须低于800KHZ</w:t>
      </w:r>
    </w:p>
    <w:p w:rsidR="006B5A61" w:rsidRPr="006B5A61" w:rsidRDefault="006B5A61" w:rsidP="006B5A61">
      <w:r w:rsidRPr="006B5A61">
        <w:t>SAR-ADC(Successive Approximation Register)：支持六通道单端10位的SAR-ADC，时钟频率必须小于13MHZ。</w:t>
      </w:r>
    </w:p>
    <w:p w:rsidR="006B5A61" w:rsidRPr="006B5A61" w:rsidRDefault="006B5A61" w:rsidP="006B5A61">
      <w:r w:rsidRPr="006B5A61">
        <w:t>内核采用工业 I/O 子系统来控制 ADC，该子系统主要为 AD 转换或者 DA 转换的传感器设计。 下面以SAR-ADC为例子，介绍 ADC 的基本配置方法。</w:t>
      </w:r>
    </w:p>
    <w:p w:rsidR="006B5A61" w:rsidRPr="006B5A61" w:rsidRDefault="006B5A61" w:rsidP="006B5A61"/>
    <w:p w:rsidR="006B2928" w:rsidRDefault="006B2928" w:rsidP="006B2928">
      <w:pPr>
        <w:pStyle w:val="2"/>
      </w:pPr>
      <w:bookmarkStart w:id="101" w:name="_Toc12547023"/>
      <w:r>
        <w:rPr>
          <w:rFonts w:hint="eastAsia"/>
        </w:rPr>
        <w:t xml:space="preserve">16.1 </w:t>
      </w:r>
      <w:r>
        <w:rPr>
          <w:rFonts w:hint="eastAsia"/>
        </w:rPr>
        <w:t>配置</w:t>
      </w:r>
      <w:r>
        <w:t>内核支持</w:t>
      </w:r>
      <w:r>
        <w:rPr>
          <w:rFonts w:hint="eastAsia"/>
        </w:rPr>
        <w:t>ADC</w:t>
      </w:r>
      <w:r w:rsidR="006C1976">
        <w:rPr>
          <w:rFonts w:hint="eastAsia"/>
        </w:rPr>
        <w:t>和</w:t>
      </w:r>
      <w:r w:rsidR="006C1976">
        <w:t>adc</w:t>
      </w:r>
      <w:r w:rsidR="006C1976">
        <w:rPr>
          <w:rFonts w:hint="eastAsia"/>
        </w:rPr>
        <w:t>-keys</w:t>
      </w:r>
      <w:r w:rsidR="006C1976">
        <w:rPr>
          <w:rFonts w:hint="eastAsia"/>
        </w:rPr>
        <w:t>驱动</w:t>
      </w:r>
      <w:bookmarkEnd w:id="101"/>
    </w:p>
    <w:p w:rsidR="006B2928" w:rsidRPr="006B2928" w:rsidRDefault="006B2928" w:rsidP="006B2928">
      <w:r w:rsidRPr="006B2928">
        <w:rPr>
          <w:rFonts w:hint="eastAsia"/>
        </w:rPr>
        <w:t xml:space="preserve">Device Drivers </w:t>
      </w:r>
    </w:p>
    <w:p w:rsidR="006B2928" w:rsidRDefault="006B2928" w:rsidP="006B2928">
      <w:pPr>
        <w:ind w:firstLine="420"/>
      </w:pPr>
      <w:r w:rsidRPr="006B2928">
        <w:t>&lt;*&gt; Industrial I/O support</w:t>
      </w:r>
    </w:p>
    <w:p w:rsidR="000239CB" w:rsidRDefault="000239CB" w:rsidP="006B2928">
      <w:pPr>
        <w:ind w:firstLine="420"/>
      </w:pPr>
      <w:r>
        <w:tab/>
      </w:r>
      <w:r w:rsidRPr="000239CB">
        <w:t xml:space="preserve">Analog to digital converters  </w:t>
      </w:r>
    </w:p>
    <w:p w:rsidR="000239CB" w:rsidRDefault="000239CB" w:rsidP="006B2928">
      <w:pPr>
        <w:ind w:firstLine="420"/>
        <w:rPr>
          <w:color w:val="006600"/>
        </w:rPr>
      </w:pPr>
      <w:r>
        <w:tab/>
      </w:r>
      <w:r>
        <w:tab/>
      </w:r>
      <w:r w:rsidRPr="000239CB">
        <w:t xml:space="preserve">    &lt;*&gt; Rockchip SARADC driver </w:t>
      </w:r>
      <w:r w:rsidRPr="0010678D">
        <w:rPr>
          <w:color w:val="006600"/>
        </w:rPr>
        <w:t xml:space="preserve"> </w:t>
      </w:r>
      <w:r w:rsidR="0010678D" w:rsidRPr="0010678D">
        <w:rPr>
          <w:rFonts w:hint="eastAsia"/>
          <w:color w:val="006600"/>
        </w:rPr>
        <w:t>//ADC驱动</w:t>
      </w:r>
    </w:p>
    <w:p w:rsidR="00132CB9" w:rsidRPr="00132CB9" w:rsidRDefault="00132CB9" w:rsidP="00132CB9">
      <w:r w:rsidRPr="006B2928">
        <w:rPr>
          <w:rFonts w:hint="eastAsia"/>
        </w:rPr>
        <w:t xml:space="preserve">Device Drivers </w:t>
      </w:r>
    </w:p>
    <w:p w:rsidR="00132CB9" w:rsidRDefault="00132CB9" w:rsidP="00132CB9">
      <w:r w:rsidRPr="00132CB9">
        <w:t xml:space="preserve">Input device support  </w:t>
      </w:r>
    </w:p>
    <w:p w:rsidR="00132CB9" w:rsidRPr="0010678D" w:rsidRDefault="00132CB9" w:rsidP="00132CB9">
      <w:r w:rsidRPr="00132CB9">
        <w:t xml:space="preserve">   [*]   Keyboards  </w:t>
      </w:r>
    </w:p>
    <w:p w:rsidR="0010678D" w:rsidRDefault="0010678D" w:rsidP="006B2928">
      <w:pPr>
        <w:ind w:firstLine="420"/>
      </w:pPr>
      <w:r w:rsidRPr="0010678D">
        <w:t xml:space="preserve">  &lt;*&gt;   ADC Ladder Buttons   </w:t>
      </w:r>
    </w:p>
    <w:p w:rsidR="007B264F" w:rsidRDefault="007B264F" w:rsidP="00861270">
      <w:pPr>
        <w:pStyle w:val="2"/>
      </w:pPr>
      <w:bookmarkStart w:id="102" w:name="_Toc12547024"/>
      <w:r>
        <w:t xml:space="preserve">16.2 </w:t>
      </w:r>
      <w:r>
        <w:rPr>
          <w:rFonts w:hint="eastAsia"/>
        </w:rPr>
        <w:t>配置</w:t>
      </w:r>
      <w:r>
        <w:t>设备树</w:t>
      </w:r>
      <w:bookmarkEnd w:id="102"/>
    </w:p>
    <w:p w:rsidR="00AD3D04" w:rsidRDefault="00AD3D04" w:rsidP="00AD3D04">
      <w:r>
        <w:t>A</w:t>
      </w:r>
      <w:r>
        <w:rPr>
          <w:rFonts w:hint="eastAsia"/>
        </w:rPr>
        <w:t>d</w:t>
      </w:r>
      <w:r>
        <w:t xml:space="preserve">c </w:t>
      </w:r>
      <w:r>
        <w:rPr>
          <w:rFonts w:hint="eastAsia"/>
        </w:rPr>
        <w:t>设备</w:t>
      </w:r>
      <w:r>
        <w:t>树</w:t>
      </w:r>
      <w:r>
        <w:rPr>
          <w:rFonts w:hint="eastAsia"/>
        </w:rPr>
        <w:t>配置</w:t>
      </w:r>
    </w:p>
    <w:p w:rsidR="00AD3D04" w:rsidRDefault="00AD3D04" w:rsidP="00AD3D04">
      <w:r>
        <w:tab/>
        <w:t>saradc: saradc@ff1e0000 {</w:t>
      </w:r>
    </w:p>
    <w:p w:rsidR="00AD3D04" w:rsidRDefault="00AD3D04" w:rsidP="00AD3D04">
      <w:r>
        <w:tab/>
      </w:r>
      <w:r>
        <w:tab/>
        <w:t>compatible = "rockchip,rk3308-saradc", "rockchip,rk3399-saradc";</w:t>
      </w:r>
    </w:p>
    <w:p w:rsidR="00AD3D04" w:rsidRDefault="00AD3D04" w:rsidP="00AD3D04">
      <w:r>
        <w:tab/>
      </w:r>
      <w:r>
        <w:tab/>
        <w:t>reg = &lt;0x0 0xff1e0000 0x0 0x100&gt;;</w:t>
      </w:r>
    </w:p>
    <w:p w:rsidR="00AD3D04" w:rsidRDefault="00AD3D04" w:rsidP="00AD3D04">
      <w:r>
        <w:tab/>
      </w:r>
      <w:r>
        <w:tab/>
        <w:t>interrupts = &lt;GIC_SPI 37 IRQ_TYPE_LEVEL_HIGH&gt;;</w:t>
      </w:r>
    </w:p>
    <w:p w:rsidR="00AD3D04" w:rsidRDefault="00AD3D04" w:rsidP="00AD3D04">
      <w:r>
        <w:tab/>
      </w:r>
      <w:r>
        <w:tab/>
        <w:t>#io-channel-cells = &lt;1&gt;;</w:t>
      </w:r>
    </w:p>
    <w:p w:rsidR="00AD3D04" w:rsidRDefault="00AD3D04" w:rsidP="00AD3D04">
      <w:r>
        <w:tab/>
      </w:r>
      <w:r>
        <w:tab/>
        <w:t>clocks = &lt;&amp;cru SCLK_SARADC&gt;, &lt;&amp;cru PCLK_SARADC&gt;;</w:t>
      </w:r>
    </w:p>
    <w:p w:rsidR="00AD3D04" w:rsidRDefault="00AD3D04" w:rsidP="00AD3D04">
      <w:r>
        <w:tab/>
      </w:r>
      <w:r>
        <w:tab/>
        <w:t>clock-names = "saradc", "apb_pclk";</w:t>
      </w:r>
    </w:p>
    <w:p w:rsidR="00AD3D04" w:rsidRDefault="00AD3D04" w:rsidP="00AD3D04">
      <w:r>
        <w:tab/>
      </w:r>
      <w:r>
        <w:tab/>
        <w:t>resets = &lt;&amp;cru SRST_SARADC_P&gt;;</w:t>
      </w:r>
    </w:p>
    <w:p w:rsidR="00AD3D04" w:rsidRDefault="00AD3D04" w:rsidP="00AD3D04">
      <w:r>
        <w:tab/>
      </w:r>
      <w:r>
        <w:tab/>
        <w:t>reset-names = "saradc-apb";</w:t>
      </w:r>
    </w:p>
    <w:p w:rsidR="00AD3D04" w:rsidRDefault="00AD3D04" w:rsidP="00AD3D04">
      <w:r>
        <w:tab/>
      </w:r>
      <w:r>
        <w:tab/>
        <w:t>status = "disabled";</w:t>
      </w:r>
    </w:p>
    <w:p w:rsidR="00AD3D04" w:rsidRDefault="00AD3D04" w:rsidP="00AD3D04">
      <w:r>
        <w:tab/>
        <w:t>};</w:t>
      </w:r>
    </w:p>
    <w:p w:rsidR="00105C67" w:rsidRDefault="00105C67" w:rsidP="00002991">
      <w:r w:rsidRPr="00760555">
        <w:t>rk3308-voice-module-v10-aarch32.dtsi</w:t>
      </w:r>
      <w:r>
        <w:rPr>
          <w:rFonts w:hint="eastAsia"/>
        </w:rPr>
        <w:t>文件</w:t>
      </w:r>
      <w:r>
        <w:t>中配置</w:t>
      </w:r>
    </w:p>
    <w:p w:rsidR="00002991" w:rsidRDefault="00002991" w:rsidP="00002991">
      <w:r>
        <w:t>adc-keys {</w:t>
      </w:r>
    </w:p>
    <w:p w:rsidR="00002991" w:rsidRDefault="00002991" w:rsidP="00002991">
      <w:r>
        <w:tab/>
      </w:r>
      <w:r>
        <w:tab/>
        <w:t>compatible = "adc-keys";</w:t>
      </w:r>
    </w:p>
    <w:p w:rsidR="00002991" w:rsidRPr="006C117A" w:rsidRDefault="00002991" w:rsidP="00002991">
      <w:pPr>
        <w:rPr>
          <w:color w:val="006600"/>
        </w:rPr>
      </w:pPr>
      <w:r>
        <w:tab/>
      </w:r>
      <w:r>
        <w:tab/>
        <w:t>io-channels = &lt;&amp;saradc 1&gt;;</w:t>
      </w:r>
      <w:r w:rsidR="00C013EB" w:rsidRPr="006C117A">
        <w:rPr>
          <w:color w:val="006600"/>
        </w:rPr>
        <w:t>//</w:t>
      </w:r>
      <w:r w:rsidR="00C013EB" w:rsidRPr="006C117A">
        <w:rPr>
          <w:rFonts w:hint="eastAsia"/>
          <w:color w:val="006600"/>
        </w:rPr>
        <w:t>申请</w:t>
      </w:r>
      <w:r w:rsidR="00C013EB" w:rsidRPr="006C117A">
        <w:rPr>
          <w:color w:val="006600"/>
        </w:rPr>
        <w:t>adc通道</w:t>
      </w:r>
      <w:r w:rsidR="00C013EB" w:rsidRPr="006C117A">
        <w:rPr>
          <w:rFonts w:hint="eastAsia"/>
          <w:color w:val="006600"/>
        </w:rPr>
        <w:t>1</w:t>
      </w:r>
    </w:p>
    <w:p w:rsidR="00002991" w:rsidRPr="00FD6493" w:rsidRDefault="00002991" w:rsidP="00002991">
      <w:pPr>
        <w:rPr>
          <w:color w:val="006600"/>
        </w:rPr>
      </w:pPr>
      <w:r>
        <w:tab/>
      </w:r>
      <w:r>
        <w:tab/>
        <w:t>io-channel-names = "buttons";</w:t>
      </w:r>
      <w:r w:rsidR="009A528A" w:rsidRPr="00FD6493">
        <w:rPr>
          <w:color w:val="006600"/>
        </w:rPr>
        <w:t>//</w:t>
      </w:r>
      <w:r w:rsidR="009A528A" w:rsidRPr="00FD6493">
        <w:rPr>
          <w:rFonts w:hint="eastAsia"/>
          <w:color w:val="006600"/>
        </w:rPr>
        <w:t>驱动</w:t>
      </w:r>
      <w:r w:rsidR="009A528A" w:rsidRPr="00FD6493">
        <w:rPr>
          <w:color w:val="006600"/>
        </w:rPr>
        <w:t>根据该名字搜索设备树</w:t>
      </w:r>
    </w:p>
    <w:p w:rsidR="00002991" w:rsidRPr="00D74B3C" w:rsidRDefault="00002991" w:rsidP="00002991">
      <w:pPr>
        <w:rPr>
          <w:color w:val="006600"/>
        </w:rPr>
      </w:pPr>
      <w:r>
        <w:tab/>
      </w:r>
      <w:r>
        <w:tab/>
        <w:t>poll-interval = &lt;100&gt;;</w:t>
      </w:r>
      <w:r w:rsidR="00D74B3C" w:rsidRPr="00D74B3C">
        <w:rPr>
          <w:color w:val="006600"/>
        </w:rPr>
        <w:t>//</w:t>
      </w:r>
      <w:r w:rsidR="00D74B3C" w:rsidRPr="00D74B3C">
        <w:rPr>
          <w:rFonts w:hint="eastAsia"/>
          <w:color w:val="006600"/>
        </w:rPr>
        <w:t>按键</w:t>
      </w:r>
      <w:r w:rsidR="00D74B3C" w:rsidRPr="00D74B3C">
        <w:rPr>
          <w:color w:val="006600"/>
        </w:rPr>
        <w:t>查询时间</w:t>
      </w:r>
    </w:p>
    <w:p w:rsidR="00002991" w:rsidRPr="00D74B3C" w:rsidRDefault="00002991" w:rsidP="0037610B">
      <w:pPr>
        <w:rPr>
          <w:color w:val="006600"/>
        </w:rPr>
      </w:pPr>
      <w:r>
        <w:tab/>
      </w:r>
      <w:r>
        <w:tab/>
        <w:t>keyup-t</w:t>
      </w:r>
      <w:r w:rsidR="0037610B">
        <w:t>hreshold-microvolt = &lt;1800000&gt;;</w:t>
      </w:r>
      <w:r w:rsidR="00D74B3C" w:rsidRPr="00D74B3C">
        <w:rPr>
          <w:color w:val="006600"/>
        </w:rPr>
        <w:t>//</w:t>
      </w:r>
      <w:r w:rsidR="00D74B3C" w:rsidRPr="00D74B3C">
        <w:rPr>
          <w:rFonts w:hint="eastAsia"/>
          <w:color w:val="006600"/>
        </w:rPr>
        <w:t>最高电压</w:t>
      </w:r>
    </w:p>
    <w:p w:rsidR="007A5508" w:rsidRDefault="00002991" w:rsidP="007A5508">
      <w:r>
        <w:lastRenderedPageBreak/>
        <w:tab/>
      </w:r>
      <w:r>
        <w:tab/>
      </w:r>
      <w:r w:rsidR="007A5508">
        <w:t>esc-key {</w:t>
      </w:r>
    </w:p>
    <w:p w:rsidR="007A5508" w:rsidRDefault="007A5508" w:rsidP="007A5508">
      <w:r>
        <w:tab/>
      </w:r>
      <w:r>
        <w:tab/>
      </w:r>
      <w:r>
        <w:tab/>
        <w:t>linux,code = &lt;KEY_MICMUTE&gt;;</w:t>
      </w:r>
    </w:p>
    <w:p w:rsidR="007A5508" w:rsidRDefault="007A5508" w:rsidP="007A5508">
      <w:r>
        <w:tab/>
      </w:r>
      <w:r>
        <w:tab/>
      </w:r>
      <w:r>
        <w:tab/>
        <w:t>label = "micmute";</w:t>
      </w:r>
    </w:p>
    <w:p w:rsidR="007A5508" w:rsidRDefault="007A5508" w:rsidP="007A5508">
      <w:r>
        <w:tab/>
      </w:r>
      <w:r>
        <w:tab/>
      </w:r>
      <w:r>
        <w:tab/>
        <w:t>press-threshold-microvolt = &lt;1130000&gt;;</w:t>
      </w:r>
    </w:p>
    <w:p w:rsidR="007A5508" w:rsidRDefault="007A5508" w:rsidP="007A5508">
      <w:r>
        <w:tab/>
      </w:r>
      <w:r>
        <w:tab/>
        <w:t>};</w:t>
      </w:r>
    </w:p>
    <w:p w:rsidR="007A5508" w:rsidRDefault="007A5508" w:rsidP="007A5508"/>
    <w:p w:rsidR="007A5508" w:rsidRDefault="007A5508" w:rsidP="007A5508">
      <w:r>
        <w:tab/>
      </w:r>
      <w:r>
        <w:tab/>
        <w:t>home-key {</w:t>
      </w:r>
    </w:p>
    <w:p w:rsidR="007A5508" w:rsidRDefault="007A5508" w:rsidP="007A5508">
      <w:r>
        <w:tab/>
      </w:r>
      <w:r>
        <w:tab/>
      </w:r>
      <w:r>
        <w:tab/>
        <w:t>linux,code = &lt;KEY_MODE&gt;;</w:t>
      </w:r>
    </w:p>
    <w:p w:rsidR="007A5508" w:rsidRDefault="007A5508" w:rsidP="007A5508">
      <w:r>
        <w:tab/>
      </w:r>
      <w:r>
        <w:tab/>
      </w:r>
      <w:r>
        <w:tab/>
        <w:t>label = "mode";</w:t>
      </w:r>
    </w:p>
    <w:p w:rsidR="007A5508" w:rsidRDefault="007A5508" w:rsidP="007A5508">
      <w:r>
        <w:tab/>
      </w:r>
      <w:r>
        <w:tab/>
      </w:r>
      <w:r>
        <w:tab/>
        <w:t>press-threshold-microvolt = &lt;901000&gt;;</w:t>
      </w:r>
    </w:p>
    <w:p w:rsidR="007A5508" w:rsidRDefault="007A5508" w:rsidP="007A5508">
      <w:r>
        <w:tab/>
      </w:r>
      <w:r>
        <w:tab/>
        <w:t>};</w:t>
      </w:r>
    </w:p>
    <w:p w:rsidR="007A5508" w:rsidRDefault="007A5508" w:rsidP="007A5508"/>
    <w:p w:rsidR="007A5508" w:rsidRDefault="007A5508" w:rsidP="007A5508">
      <w:r>
        <w:tab/>
      </w:r>
      <w:r>
        <w:tab/>
        <w:t>menu-key {</w:t>
      </w:r>
    </w:p>
    <w:p w:rsidR="007A5508" w:rsidRDefault="007A5508" w:rsidP="007A5508">
      <w:r>
        <w:tab/>
      </w:r>
      <w:r>
        <w:tab/>
      </w:r>
      <w:r>
        <w:tab/>
        <w:t>linux,code = &lt;KEY_PLAY&gt;;</w:t>
      </w:r>
    </w:p>
    <w:p w:rsidR="007A5508" w:rsidRDefault="007A5508" w:rsidP="007A5508">
      <w:r>
        <w:tab/>
      </w:r>
      <w:r>
        <w:tab/>
      </w:r>
      <w:r>
        <w:tab/>
        <w:t>label = "play";</w:t>
      </w:r>
    </w:p>
    <w:p w:rsidR="007A5508" w:rsidRDefault="007A5508" w:rsidP="007A5508">
      <w:r>
        <w:tab/>
      </w:r>
      <w:r>
        <w:tab/>
      </w:r>
      <w:r>
        <w:tab/>
        <w:t>press-threshold-microvolt = &lt;624000&gt;;</w:t>
      </w:r>
    </w:p>
    <w:p w:rsidR="007A5508" w:rsidRDefault="007A5508" w:rsidP="007A5508">
      <w:r>
        <w:tab/>
      </w:r>
      <w:r>
        <w:tab/>
        <w:t>};</w:t>
      </w:r>
    </w:p>
    <w:p w:rsidR="007A5508" w:rsidRDefault="007A5508" w:rsidP="007A5508"/>
    <w:p w:rsidR="007A5508" w:rsidRDefault="007A5508" w:rsidP="007A5508">
      <w:r>
        <w:tab/>
      </w:r>
      <w:r>
        <w:tab/>
        <w:t>vol-down-key {</w:t>
      </w:r>
    </w:p>
    <w:p w:rsidR="007A5508" w:rsidRDefault="007A5508" w:rsidP="007A5508">
      <w:r>
        <w:tab/>
      </w:r>
      <w:r>
        <w:tab/>
      </w:r>
      <w:r>
        <w:tab/>
        <w:t>linux,code = &lt;KEY_VOLUMEDOWN&gt;;</w:t>
      </w:r>
    </w:p>
    <w:p w:rsidR="007A5508" w:rsidRDefault="007A5508" w:rsidP="007A5508">
      <w:r>
        <w:tab/>
      </w:r>
      <w:r>
        <w:tab/>
      </w:r>
      <w:r>
        <w:tab/>
        <w:t>label = "volume down";</w:t>
      </w:r>
    </w:p>
    <w:p w:rsidR="007A5508" w:rsidRDefault="007A5508" w:rsidP="007A5508">
      <w:r>
        <w:tab/>
      </w:r>
      <w:r>
        <w:tab/>
      </w:r>
      <w:r>
        <w:tab/>
        <w:t>press-threshold-microvolt = &lt;300000&gt;;</w:t>
      </w:r>
    </w:p>
    <w:p w:rsidR="007A5508" w:rsidRDefault="007A5508" w:rsidP="007A5508">
      <w:r>
        <w:tab/>
      </w:r>
      <w:r>
        <w:tab/>
        <w:t>};</w:t>
      </w:r>
    </w:p>
    <w:p w:rsidR="007A5508" w:rsidRDefault="007A5508" w:rsidP="007A5508"/>
    <w:p w:rsidR="007A5508" w:rsidRDefault="007A5508" w:rsidP="007A5508">
      <w:r>
        <w:tab/>
      </w:r>
      <w:r>
        <w:tab/>
        <w:t>vol-up-key {</w:t>
      </w:r>
    </w:p>
    <w:p w:rsidR="007A5508" w:rsidRDefault="007A5508" w:rsidP="007A5508">
      <w:r>
        <w:tab/>
      </w:r>
      <w:r>
        <w:tab/>
      </w:r>
      <w:r>
        <w:tab/>
        <w:t>linux,code = &lt;KEY_VOLUMEUP&gt;;</w:t>
      </w:r>
    </w:p>
    <w:p w:rsidR="007A5508" w:rsidRDefault="007A5508" w:rsidP="007A5508">
      <w:r>
        <w:tab/>
      </w:r>
      <w:r>
        <w:tab/>
      </w:r>
      <w:r>
        <w:tab/>
        <w:t>label = "volume up";</w:t>
      </w:r>
    </w:p>
    <w:p w:rsidR="007A5508" w:rsidRDefault="007A5508" w:rsidP="007A5508">
      <w:r>
        <w:tab/>
      </w:r>
      <w:r>
        <w:tab/>
      </w:r>
      <w:r>
        <w:tab/>
        <w:t>press-threshold-microvolt = &lt;18000&gt;;</w:t>
      </w:r>
    </w:p>
    <w:p w:rsidR="00394713" w:rsidRDefault="007A5508" w:rsidP="007A5508">
      <w:r>
        <w:tab/>
      </w:r>
      <w:r>
        <w:tab/>
        <w:t>};</w:t>
      </w:r>
    </w:p>
    <w:p w:rsidR="006153B9" w:rsidRDefault="006153B9" w:rsidP="007A5508">
      <w:r>
        <w:rPr>
          <w:rFonts w:hint="eastAsia"/>
        </w:rPr>
        <w:t>根据</w:t>
      </w:r>
      <w:r>
        <w:t>电路图计算电压阈值。</w:t>
      </w:r>
    </w:p>
    <w:p w:rsidR="00832323" w:rsidRDefault="00832323" w:rsidP="007A5508">
      <w:r>
        <w:rPr>
          <w:rFonts w:hint="eastAsia"/>
        </w:rPr>
        <w:t>电压</w:t>
      </w:r>
      <w:r>
        <w:t>值均扩大</w:t>
      </w:r>
      <w:r>
        <w:rPr>
          <w:rFonts w:hint="eastAsia"/>
        </w:rPr>
        <w:t>1000000倍</w:t>
      </w:r>
      <w:r>
        <w:t>，</w:t>
      </w:r>
      <w:r>
        <w:rPr>
          <w:rFonts w:hint="eastAsia"/>
        </w:rPr>
        <w:t>1.8V=1800000</w:t>
      </w:r>
    </w:p>
    <w:p w:rsidR="00556C1F" w:rsidRDefault="00556C1F" w:rsidP="007A5508">
      <w:r>
        <w:rPr>
          <w:rFonts w:hint="eastAsia"/>
        </w:rPr>
        <w:t>对于</w:t>
      </w:r>
      <w:r>
        <w:t>vol+</w:t>
      </w:r>
      <w:r>
        <w:rPr>
          <w:rFonts w:hint="eastAsia"/>
        </w:rPr>
        <w:t>按键</w:t>
      </w:r>
      <w:r w:rsidR="00832323">
        <w:rPr>
          <w:rFonts w:hint="eastAsia"/>
        </w:rPr>
        <w:t>按下</w:t>
      </w:r>
      <w:r w:rsidR="00832323">
        <w:t>，</w:t>
      </w:r>
      <w:r w:rsidR="00832323">
        <w:rPr>
          <w:rFonts w:hint="eastAsia"/>
        </w:rPr>
        <w:t>ADC键值</w:t>
      </w:r>
      <w:r w:rsidR="00832323">
        <w:t>应该为</w:t>
      </w:r>
      <w:r w:rsidR="00832323">
        <w:rPr>
          <w:rFonts w:hint="eastAsia"/>
        </w:rPr>
        <w:t>1800000</w:t>
      </w:r>
      <w:r w:rsidR="00832323">
        <w:t>*100</w:t>
      </w:r>
      <w:r w:rsidR="00832323">
        <w:rPr>
          <w:rFonts w:hint="eastAsia"/>
        </w:rPr>
        <w:t>/(</w:t>
      </w:r>
      <w:r w:rsidR="00832323">
        <w:t>10000+100</w:t>
      </w:r>
      <w:r w:rsidR="00832323">
        <w:rPr>
          <w:rFonts w:hint="eastAsia"/>
        </w:rPr>
        <w:t>)</w:t>
      </w:r>
      <w:r w:rsidR="00832323">
        <w:t>=1798</w:t>
      </w:r>
    </w:p>
    <w:p w:rsidR="00832323" w:rsidRDefault="00832323" w:rsidP="007A5508">
      <w:r>
        <w:rPr>
          <w:rFonts w:hint="eastAsia"/>
        </w:rPr>
        <w:t>对于</w:t>
      </w:r>
      <w:r>
        <w:t>vol-</w:t>
      </w:r>
      <w:r>
        <w:rPr>
          <w:rFonts w:hint="eastAsia"/>
        </w:rPr>
        <w:t>按键</w:t>
      </w:r>
      <w:r>
        <w:t>按下</w:t>
      </w:r>
      <w:r>
        <w:rPr>
          <w:rFonts w:hint="eastAsia"/>
        </w:rPr>
        <w:t>，ADC键值</w:t>
      </w:r>
      <w:r>
        <w:t>应该为</w:t>
      </w:r>
      <w:r>
        <w:rPr>
          <w:rFonts w:hint="eastAsia"/>
        </w:rPr>
        <w:t>1800000</w:t>
      </w:r>
      <w:r>
        <w:t>*2000</w:t>
      </w:r>
      <w:r>
        <w:rPr>
          <w:rFonts w:hint="eastAsia"/>
        </w:rPr>
        <w:t>/(</w:t>
      </w:r>
      <w:r>
        <w:t>10000+2000</w:t>
      </w:r>
      <w:r>
        <w:rPr>
          <w:rFonts w:hint="eastAsia"/>
        </w:rPr>
        <w:t>)</w:t>
      </w:r>
      <w:r>
        <w:t>=300000</w:t>
      </w:r>
    </w:p>
    <w:p w:rsidR="002B7694" w:rsidRDefault="00832323" w:rsidP="002B7694">
      <w:r>
        <w:rPr>
          <w:rFonts w:hint="eastAsia"/>
        </w:rPr>
        <w:t>对于pl</w:t>
      </w:r>
      <w:r>
        <w:t>ay</w:t>
      </w:r>
      <w:r>
        <w:rPr>
          <w:rFonts w:hint="eastAsia"/>
        </w:rPr>
        <w:t>按键</w:t>
      </w:r>
      <w:r w:rsidR="002B7694">
        <w:rPr>
          <w:rFonts w:hint="eastAsia"/>
        </w:rPr>
        <w:t>按下</w:t>
      </w:r>
      <w:r w:rsidR="002B7694">
        <w:t>，</w:t>
      </w:r>
      <w:r w:rsidR="002B7694">
        <w:rPr>
          <w:rFonts w:hint="eastAsia"/>
        </w:rPr>
        <w:t>ADC键值</w:t>
      </w:r>
      <w:r w:rsidR="002B7694">
        <w:t>应该为</w:t>
      </w:r>
      <w:r w:rsidR="002B7694">
        <w:rPr>
          <w:rFonts w:hint="eastAsia"/>
        </w:rPr>
        <w:t>1800000</w:t>
      </w:r>
      <w:r w:rsidR="002B7694">
        <w:t>*</w:t>
      </w:r>
      <w:r w:rsidR="002B7694">
        <w:rPr>
          <w:rFonts w:hint="eastAsia"/>
        </w:rPr>
        <w:t>(</w:t>
      </w:r>
      <w:r w:rsidR="002B7694">
        <w:t>2000+3300)</w:t>
      </w:r>
      <w:r w:rsidR="002B7694">
        <w:rPr>
          <w:rFonts w:hint="eastAsia"/>
        </w:rPr>
        <w:t>/(</w:t>
      </w:r>
      <w:r w:rsidR="002B7694">
        <w:t>10000++3300+2000</w:t>
      </w:r>
      <w:r w:rsidR="002B7694">
        <w:rPr>
          <w:rFonts w:hint="eastAsia"/>
        </w:rPr>
        <w:t>)</w:t>
      </w:r>
      <w:r w:rsidR="002B7694">
        <w:t>=623529</w:t>
      </w:r>
    </w:p>
    <w:p w:rsidR="006364A0" w:rsidRDefault="006364A0" w:rsidP="002B7694">
      <w:r>
        <w:rPr>
          <w:rFonts w:hint="eastAsia"/>
        </w:rPr>
        <w:t>同理</w:t>
      </w:r>
      <w:r>
        <w:t>计算其他</w:t>
      </w:r>
      <w:r>
        <w:rPr>
          <w:rFonts w:hint="eastAsia"/>
        </w:rPr>
        <w:t>键值</w:t>
      </w:r>
      <w:r>
        <w:t>，因为</w:t>
      </w:r>
      <w:r>
        <w:rPr>
          <w:rFonts w:hint="eastAsia"/>
        </w:rPr>
        <w:t>驱动</w:t>
      </w:r>
      <w:r>
        <w:t>中上报的键值</w:t>
      </w:r>
      <w:r>
        <w:rPr>
          <w:rFonts w:hint="eastAsia"/>
        </w:rPr>
        <w:t>是测量值</w:t>
      </w:r>
      <w:r>
        <w:t>最接近的</w:t>
      </w:r>
      <w:r>
        <w:rPr>
          <w:rFonts w:hint="eastAsia"/>
        </w:rPr>
        <w:t>那个。</w:t>
      </w:r>
    </w:p>
    <w:p w:rsidR="00832323" w:rsidRPr="002B7694" w:rsidRDefault="002B7694" w:rsidP="007A5508">
      <w:r>
        <w:t xml:space="preserve">                                                                            </w:t>
      </w:r>
    </w:p>
    <w:p w:rsidR="006153B9" w:rsidRDefault="006153B9" w:rsidP="007A5508">
      <w:r>
        <w:rPr>
          <w:noProof/>
        </w:rPr>
        <w:lastRenderedPageBreak/>
        <w:drawing>
          <wp:inline distT="0" distB="0" distL="0" distR="0" wp14:anchorId="6D6D1ACB" wp14:editId="5645D2F8">
            <wp:extent cx="4340431" cy="3340763"/>
            <wp:effectExtent l="0" t="0" r="317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4355" cy="3343783"/>
                    </a:xfrm>
                    <a:prstGeom prst="rect">
                      <a:avLst/>
                    </a:prstGeom>
                  </pic:spPr>
                </pic:pic>
              </a:graphicData>
            </a:graphic>
          </wp:inline>
        </w:drawing>
      </w:r>
    </w:p>
    <w:p w:rsidR="006109D5" w:rsidRDefault="00FD1270" w:rsidP="00394713">
      <w:pPr>
        <w:pStyle w:val="2"/>
      </w:pPr>
      <w:bookmarkStart w:id="103" w:name="_Toc12547025"/>
      <w:r>
        <w:t>16.3</w:t>
      </w:r>
      <w:r w:rsidR="006109D5">
        <w:t xml:space="preserve"> linux IIO</w:t>
      </w:r>
      <w:r w:rsidR="006109D5">
        <w:rPr>
          <w:rFonts w:hint="eastAsia"/>
        </w:rPr>
        <w:t>子系统</w:t>
      </w:r>
      <w:r w:rsidR="006109D5">
        <w:t>使用</w:t>
      </w:r>
      <w:bookmarkEnd w:id="103"/>
      <w:r>
        <w:t xml:space="preserve"> </w:t>
      </w:r>
    </w:p>
    <w:p w:rsidR="006109D5" w:rsidRPr="000127B0" w:rsidRDefault="006109D5" w:rsidP="000127B0">
      <w:pPr>
        <w:rPr>
          <w:rFonts w:hAnsiTheme="minorEastAsia"/>
          <w:szCs w:val="21"/>
          <w:shd w:val="clear" w:color="auto" w:fill="FFFFFF"/>
        </w:rPr>
      </w:pPr>
      <w:r w:rsidRPr="000127B0">
        <w:rPr>
          <w:rFonts w:hAnsiTheme="minorEastAsia" w:hint="eastAsia"/>
          <w:szCs w:val="21"/>
        </w:rPr>
        <w:t>IIO子系统</w:t>
      </w:r>
      <w:r w:rsidRPr="000127B0">
        <w:rPr>
          <w:rFonts w:hAnsiTheme="minorEastAsia"/>
          <w:szCs w:val="21"/>
        </w:rPr>
        <w:t>就是</w:t>
      </w:r>
      <w:r w:rsidRPr="000127B0">
        <w:rPr>
          <w:rFonts w:hAnsiTheme="minorEastAsia" w:hint="eastAsia"/>
          <w:szCs w:val="21"/>
          <w:shd w:val="clear" w:color="auto" w:fill="FFFFFF"/>
        </w:rPr>
        <w:t> Industrial I/O subsystem（工业 I/O 子系统），</w:t>
      </w:r>
      <w:r w:rsidR="009C3EFD" w:rsidRPr="000127B0">
        <w:rPr>
          <w:rFonts w:hAnsiTheme="minorEastAsia" w:hint="eastAsia"/>
          <w:szCs w:val="21"/>
          <w:shd w:val="clear" w:color="auto" w:fill="FFFFFF"/>
        </w:rPr>
        <w:t>主要</w:t>
      </w:r>
      <w:r w:rsidR="009C3EFD" w:rsidRPr="000127B0">
        <w:rPr>
          <w:rFonts w:hAnsiTheme="minorEastAsia"/>
          <w:szCs w:val="21"/>
          <w:shd w:val="clear" w:color="auto" w:fill="FFFFFF"/>
        </w:rPr>
        <w:t>用</w:t>
      </w:r>
      <w:r w:rsidR="009C3EFD" w:rsidRPr="000127B0">
        <w:rPr>
          <w:rFonts w:hAnsiTheme="minorEastAsia" w:hint="eastAsia"/>
          <w:szCs w:val="21"/>
          <w:shd w:val="clear" w:color="auto" w:fill="FFFFFF"/>
        </w:rPr>
        <w:t>在ADC和DAC中</w:t>
      </w:r>
      <w:r w:rsidR="009C3EFD" w:rsidRPr="000127B0">
        <w:rPr>
          <w:rFonts w:hAnsiTheme="minorEastAsia"/>
          <w:szCs w:val="21"/>
          <w:shd w:val="clear" w:color="auto" w:fill="FFFFFF"/>
        </w:rPr>
        <w:t>。</w:t>
      </w:r>
    </w:p>
    <w:p w:rsidR="000127B0" w:rsidRPr="000127B0" w:rsidRDefault="000127B0" w:rsidP="000127B0">
      <w:pPr>
        <w:rPr>
          <w:rFonts w:hAnsiTheme="minorEastAsia"/>
          <w:color w:val="404040"/>
          <w:szCs w:val="21"/>
        </w:rPr>
      </w:pPr>
      <w:r w:rsidRPr="000127B0">
        <w:rPr>
          <w:rFonts w:hAnsiTheme="minorEastAsia"/>
          <w:color w:val="404040"/>
          <w:szCs w:val="21"/>
        </w:rPr>
        <w:t>获取 AD 通道</w:t>
      </w:r>
    </w:p>
    <w:p w:rsidR="000127B0" w:rsidRDefault="000127B0" w:rsidP="000127B0">
      <w:pPr>
        <w:pStyle w:val="HTML0"/>
        <w:shd w:val="clear" w:color="auto" w:fill="EEFFCC"/>
        <w:rPr>
          <w:rFonts w:ascii="Consolas" w:hAnsi="Consolas" w:cs="Consolas"/>
          <w:color w:val="00660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定义</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r w:rsidRPr="000127B0">
        <w:rPr>
          <w:rStyle w:val="n"/>
          <w:rFonts w:ascii="Consolas" w:hAnsi="Consolas" w:cs="Consolas"/>
          <w:color w:val="006600"/>
          <w:sz w:val="18"/>
          <w:szCs w:val="18"/>
        </w:rPr>
        <w:t>chan</w:t>
      </w:r>
      <w:r w:rsidRPr="000127B0">
        <w:rPr>
          <w:rFonts w:ascii="Consolas" w:hAnsi="Consolas" w:cs="Consolas"/>
          <w:color w:val="006600"/>
          <w:sz w:val="18"/>
          <w:szCs w:val="18"/>
        </w:rPr>
        <w:t xml:space="preserve"> </w:t>
      </w:r>
      <w:r w:rsidRPr="000127B0">
        <w:rPr>
          <w:rStyle w:val="o"/>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iio_channel_get</w:t>
      </w:r>
      <w:r w:rsidRPr="000127B0">
        <w:rPr>
          <w:rStyle w:val="p"/>
          <w:rFonts w:ascii="Consolas" w:hAnsi="Consolas" w:cs="Consolas"/>
          <w:color w:val="006600"/>
          <w:sz w:val="18"/>
          <w:szCs w:val="18"/>
        </w:rPr>
        <w:t>(</w:t>
      </w:r>
      <w:r w:rsidRPr="000127B0">
        <w:rPr>
          <w:rStyle w:val="o"/>
          <w:rFonts w:ascii="Consolas" w:hAnsi="Consolas" w:cs="Consolas"/>
          <w:color w:val="006600"/>
          <w:sz w:val="18"/>
          <w:szCs w:val="18"/>
        </w:rPr>
        <w:t>&amp;</w:t>
      </w:r>
      <w:r w:rsidRPr="000127B0">
        <w:rPr>
          <w:rStyle w:val="n"/>
          <w:rFonts w:ascii="Consolas" w:hAnsi="Consolas" w:cs="Consolas"/>
          <w:color w:val="006600"/>
          <w:sz w:val="18"/>
          <w:szCs w:val="18"/>
        </w:rPr>
        <w:t>pdev</w:t>
      </w:r>
      <w:r w:rsidRPr="000127B0">
        <w:rPr>
          <w:rStyle w:val="o"/>
          <w:rFonts w:ascii="Consolas" w:hAnsi="Consolas" w:cs="Consolas"/>
          <w:color w:val="006600"/>
          <w:sz w:val="18"/>
          <w:szCs w:val="18"/>
        </w:rPr>
        <w:t>-&gt;</w:t>
      </w:r>
      <w:r w:rsidRPr="000127B0">
        <w:rPr>
          <w:rStyle w:val="n"/>
          <w:rFonts w:ascii="Consolas" w:hAnsi="Consolas" w:cs="Consolas"/>
          <w:color w:val="006600"/>
          <w:sz w:val="18"/>
          <w:szCs w:val="18"/>
        </w:rPr>
        <w:t>dev</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NULL</w:t>
      </w:r>
      <w:r w:rsidRPr="000127B0">
        <w:rPr>
          <w:rStyle w:val="p"/>
          <w:rFonts w:ascii="Consolas" w:hAnsi="Consolas" w:cs="Consolas"/>
          <w:color w:val="006600"/>
          <w:sz w:val="18"/>
          <w:szCs w:val="18"/>
        </w:rPr>
        <w:t>);</w:t>
      </w:r>
      <w:r w:rsidRPr="000127B0">
        <w:rPr>
          <w:rFonts w:ascii="Consolas" w:hAnsi="Consolas" w:cs="Consolas"/>
          <w:color w:val="006600"/>
          <w:sz w:val="18"/>
          <w:szCs w:val="18"/>
        </w:rPr>
        <w:t xml:space="preserve"> </w:t>
      </w:r>
    </w:p>
    <w:p w:rsidR="000127B0" w:rsidRPr="000127B0" w:rsidRDefault="000127B0" w:rsidP="000127B0">
      <w:pPr>
        <w:pStyle w:val="HTML0"/>
        <w:shd w:val="clear" w:color="auto" w:fill="EEFFCC"/>
        <w:rPr>
          <w:rFonts w:ascii="Consolas" w:hAnsi="Consolas" w:cs="Consolas"/>
          <w:color w:val="006600"/>
          <w:sz w:val="18"/>
          <w:szCs w:val="18"/>
        </w:rPr>
      </w:pPr>
      <w:r w:rsidRPr="000127B0">
        <w:rPr>
          <w:rStyle w:val="o"/>
          <w:rFonts w:ascii="Consolas" w:hAnsi="Consolas" w:cs="Consolas"/>
          <w:color w:val="006600"/>
          <w:sz w:val="18"/>
          <w:szCs w:val="18"/>
        </w:rPr>
        <w:t>//</w:t>
      </w:r>
      <w:r w:rsidRPr="000127B0">
        <w:rPr>
          <w:rStyle w:val="n"/>
          <w:rFonts w:ascii="Consolas" w:hAnsi="Consolas" w:cs="Consolas"/>
          <w:color w:val="006600"/>
          <w:sz w:val="18"/>
          <w:szCs w:val="18"/>
        </w:rPr>
        <w:t>获取</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IIO</w:t>
      </w:r>
      <w:r w:rsidRPr="000127B0">
        <w:rPr>
          <w:rFonts w:ascii="Consolas" w:hAnsi="Consolas" w:cs="Consolas"/>
          <w:color w:val="006600"/>
          <w:sz w:val="18"/>
          <w:szCs w:val="18"/>
        </w:rPr>
        <w:t xml:space="preserve"> </w:t>
      </w:r>
      <w:r w:rsidRPr="000127B0">
        <w:rPr>
          <w:rStyle w:val="n"/>
          <w:rFonts w:ascii="Consolas" w:hAnsi="Consolas" w:cs="Consolas"/>
          <w:color w:val="006600"/>
          <w:sz w:val="18"/>
          <w:szCs w:val="18"/>
        </w:rPr>
        <w:t>通道结构体</w:t>
      </w:r>
    </w:p>
    <w:p w:rsidR="000127B0" w:rsidRDefault="000127B0" w:rsidP="000127B0">
      <w:pPr>
        <w:rPr>
          <w:rFonts w:ascii="Arial" w:hAnsi="Arial" w:cs="Arial"/>
          <w:color w:val="404040"/>
          <w:shd w:val="clear" w:color="auto" w:fill="FCFCFC"/>
        </w:rPr>
      </w:pPr>
      <w:r>
        <w:rPr>
          <w:rFonts w:ascii="Arial" w:hAnsi="Arial" w:cs="Arial"/>
          <w:color w:val="404040"/>
          <w:shd w:val="clear" w:color="auto" w:fill="FCFCFC"/>
        </w:rPr>
        <w:t>注：</w:t>
      </w:r>
      <w:r>
        <w:rPr>
          <w:rFonts w:ascii="Arial" w:hAnsi="Arial" w:cs="Arial"/>
          <w:color w:val="404040"/>
          <w:shd w:val="clear" w:color="auto" w:fill="FCFCFC"/>
        </w:rPr>
        <w:t xml:space="preserve">iio_channel_get </w:t>
      </w:r>
      <w:r>
        <w:rPr>
          <w:rFonts w:ascii="Arial" w:hAnsi="Arial" w:cs="Arial"/>
          <w:color w:val="404040"/>
          <w:shd w:val="clear" w:color="auto" w:fill="FCFCFC"/>
        </w:rPr>
        <w:t>通过</w:t>
      </w:r>
      <w:r>
        <w:rPr>
          <w:rFonts w:ascii="Arial" w:hAnsi="Arial" w:cs="Arial"/>
          <w:color w:val="404040"/>
          <w:shd w:val="clear" w:color="auto" w:fill="FCFCFC"/>
        </w:rPr>
        <w:t xml:space="preserve"> probe </w:t>
      </w:r>
      <w:r>
        <w:rPr>
          <w:rFonts w:ascii="Arial" w:hAnsi="Arial" w:cs="Arial"/>
          <w:color w:val="404040"/>
          <w:shd w:val="clear" w:color="auto" w:fill="FCFCFC"/>
        </w:rPr>
        <w:t>函数传进来的参数</w:t>
      </w:r>
      <w:r>
        <w:rPr>
          <w:rFonts w:ascii="Arial" w:hAnsi="Arial" w:cs="Arial"/>
          <w:color w:val="404040"/>
          <w:shd w:val="clear" w:color="auto" w:fill="FCFCFC"/>
        </w:rPr>
        <w:t xml:space="preserve"> pdev </w:t>
      </w:r>
      <w:r>
        <w:rPr>
          <w:rFonts w:ascii="Arial" w:hAnsi="Arial" w:cs="Arial"/>
          <w:color w:val="404040"/>
          <w:shd w:val="clear" w:color="auto" w:fill="FCFCFC"/>
        </w:rPr>
        <w:t>获取</w:t>
      </w:r>
      <w:r>
        <w:rPr>
          <w:rFonts w:ascii="Arial" w:hAnsi="Arial" w:cs="Arial"/>
          <w:color w:val="404040"/>
          <w:shd w:val="clear" w:color="auto" w:fill="FCFCFC"/>
        </w:rPr>
        <w:t xml:space="preserve"> IIO </w:t>
      </w:r>
      <w:r>
        <w:rPr>
          <w:rFonts w:ascii="Arial" w:hAnsi="Arial" w:cs="Arial"/>
          <w:color w:val="404040"/>
          <w:shd w:val="clear" w:color="auto" w:fill="FCFCFC"/>
        </w:rPr>
        <w:t>通道结构体，</w:t>
      </w:r>
      <w:r>
        <w:rPr>
          <w:rFonts w:ascii="Arial" w:hAnsi="Arial" w:cs="Arial"/>
          <w:color w:val="404040"/>
          <w:shd w:val="clear" w:color="auto" w:fill="FCFCFC"/>
        </w:rPr>
        <w:t xml:space="preserve">probe </w:t>
      </w:r>
      <w:r>
        <w:rPr>
          <w:rFonts w:ascii="Arial" w:hAnsi="Arial" w:cs="Arial"/>
          <w:color w:val="404040"/>
          <w:shd w:val="clear" w:color="auto" w:fill="FCFCFC"/>
        </w:rPr>
        <w:t>函数如下：</w:t>
      </w:r>
    </w:p>
    <w:p w:rsidR="000127B0" w:rsidRPr="000127B0" w:rsidRDefault="000127B0" w:rsidP="000127B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404040"/>
          <w:kern w:val="0"/>
          <w:sz w:val="18"/>
          <w:szCs w:val="18"/>
        </w:rPr>
      </w:pPr>
      <w:r w:rsidRPr="000127B0">
        <w:rPr>
          <w:rFonts w:ascii="Consolas" w:eastAsia="宋体" w:hAnsi="Consolas" w:cs="Consolas"/>
          <w:color w:val="404040"/>
          <w:kern w:val="0"/>
          <w:sz w:val="18"/>
          <w:szCs w:val="18"/>
        </w:rPr>
        <w:t xml:space="preserve">static </w:t>
      </w:r>
      <w:r w:rsidRPr="000127B0">
        <w:rPr>
          <w:rFonts w:ascii="Consolas" w:eastAsia="宋体" w:hAnsi="Consolas" w:cs="Consolas"/>
          <w:color w:val="007020"/>
          <w:kern w:val="0"/>
          <w:sz w:val="18"/>
          <w:szCs w:val="18"/>
        </w:rPr>
        <w:t>int</w:t>
      </w:r>
      <w:r w:rsidRPr="000127B0">
        <w:rPr>
          <w:rFonts w:ascii="Consolas" w:eastAsia="宋体" w:hAnsi="Consolas" w:cs="Consolas"/>
          <w:color w:val="404040"/>
          <w:kern w:val="0"/>
          <w:sz w:val="18"/>
          <w:szCs w:val="18"/>
        </w:rPr>
        <w:t xml:space="preserve"> XXX_probe(struct platform_device </w:t>
      </w:r>
      <w:r w:rsidRPr="000127B0">
        <w:rPr>
          <w:rFonts w:ascii="Consolas" w:eastAsia="宋体" w:hAnsi="Consolas" w:cs="Consolas"/>
          <w:color w:val="666666"/>
          <w:kern w:val="0"/>
          <w:sz w:val="18"/>
          <w:szCs w:val="18"/>
        </w:rPr>
        <w:t>*</w:t>
      </w:r>
      <w:r w:rsidRPr="000127B0">
        <w:rPr>
          <w:rFonts w:ascii="Consolas" w:eastAsia="宋体" w:hAnsi="Consolas" w:cs="Consolas"/>
          <w:color w:val="404040"/>
          <w:kern w:val="0"/>
          <w:sz w:val="18"/>
          <w:szCs w:val="18"/>
        </w:rPr>
        <w:t>pdev);</w:t>
      </w:r>
    </w:p>
    <w:p w:rsidR="000127B0" w:rsidRDefault="000127B0" w:rsidP="000127B0">
      <w:r>
        <w:t>读取 AD 采集到的原始数据</w:t>
      </w:r>
    </w:p>
    <w:p w:rsidR="000127B0" w:rsidRDefault="000127B0" w:rsidP="000127B0">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val</w:t>
      </w:r>
      <w:r>
        <w:rPr>
          <w:rStyle w:val="p"/>
          <w:rFonts w:ascii="Consolas" w:hAnsi="Consolas" w:cs="Consolas"/>
          <w:color w:val="404040"/>
          <w:sz w:val="18"/>
          <w:szCs w:val="18"/>
        </w:rPr>
        <w:t>,</w:t>
      </w:r>
      <w:r>
        <w:rPr>
          <w:rStyle w:val="n"/>
          <w:rFonts w:ascii="Consolas" w:hAnsi="Consolas" w:cs="Consolas"/>
          <w:color w:val="404040"/>
          <w:sz w:val="18"/>
          <w:szCs w:val="18"/>
        </w:rPr>
        <w:t>ret</w:t>
      </w:r>
      <w:r>
        <w:rPr>
          <w:rStyle w:val="p"/>
          <w:rFonts w:ascii="Consolas" w:hAnsi="Consolas" w:cs="Consolas"/>
          <w:color w:val="404040"/>
          <w:sz w:val="18"/>
          <w:szCs w:val="18"/>
        </w:rPr>
        <w:t>;</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ret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&amp;</w:t>
      </w:r>
      <w:r>
        <w:rPr>
          <w:rStyle w:val="n"/>
          <w:rFonts w:ascii="Consolas" w:hAnsi="Consolas" w:cs="Consolas"/>
          <w:color w:val="404040"/>
          <w:sz w:val="18"/>
          <w:szCs w:val="18"/>
        </w:rPr>
        <w:t>val</w:t>
      </w:r>
      <w:r>
        <w:rPr>
          <w:rStyle w:val="p"/>
          <w:rFonts w:ascii="Consolas" w:hAnsi="Consolas" w:cs="Consolas"/>
          <w:color w:val="404040"/>
          <w:sz w:val="18"/>
          <w:szCs w:val="18"/>
        </w:rPr>
        <w:t>);</w:t>
      </w:r>
    </w:p>
    <w:p w:rsidR="000127B0" w:rsidRDefault="000127B0" w:rsidP="000127B0">
      <w:r>
        <w:t>调用 iio_read_channel_raw 函数读取 AD 采集的原始数据并存入 val 中。</w:t>
      </w:r>
    </w:p>
    <w:p w:rsidR="000127B0" w:rsidRDefault="000127B0" w:rsidP="000127B0">
      <w:r>
        <w:t>计算采集到的电压</w:t>
      </w:r>
    </w:p>
    <w:p w:rsidR="000127B0" w:rsidRDefault="000127B0" w:rsidP="000127B0">
      <w:pPr>
        <w:rPr>
          <w:rFonts w:ascii="Arial" w:hAnsi="Arial"/>
          <w:sz w:val="24"/>
          <w:szCs w:val="24"/>
        </w:rPr>
      </w:pPr>
      <w:r>
        <w:rPr>
          <w:rFonts w:ascii="Arial" w:hAnsi="Arial"/>
        </w:rPr>
        <w:t>使用标准电压将</w:t>
      </w:r>
      <w:r>
        <w:rPr>
          <w:rFonts w:ascii="Arial" w:hAnsi="Arial"/>
        </w:rPr>
        <w:t xml:space="preserve"> AD </w:t>
      </w:r>
      <w:r>
        <w:rPr>
          <w:rFonts w:ascii="Arial" w:hAnsi="Arial"/>
        </w:rPr>
        <w:t>转换的值转换为用户所需要的电压值。其计算公式如下：</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Vref</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2</w:t>
      </w:r>
      <w:r>
        <w:rPr>
          <w:rStyle w:val="o"/>
          <w:rFonts w:ascii="Consolas" w:hAnsi="Consolas" w:cs="Consolas"/>
          <w:color w:val="666666"/>
          <w:sz w:val="18"/>
          <w:szCs w:val="18"/>
        </w:rPr>
        <w:t>^</w:t>
      </w:r>
      <w:r>
        <w:rPr>
          <w:rStyle w:val="n"/>
          <w:rFonts w:ascii="Consolas" w:hAnsi="Consolas" w:cs="Consolas"/>
          <w:color w:val="404040"/>
          <w:sz w:val="18"/>
          <w:szCs w:val="18"/>
        </w:rPr>
        <w:t>n</w:t>
      </w:r>
      <w:r>
        <w:rPr>
          <w:rStyle w:val="o"/>
          <w:rFonts w:ascii="Consolas" w:hAnsi="Consolas" w:cs="Consolas"/>
          <w:color w:val="666666"/>
          <w:sz w:val="18"/>
          <w:szCs w:val="18"/>
        </w:rPr>
        <w:t>-</w:t>
      </w:r>
      <w:r>
        <w:rPr>
          <w:rStyle w:val="mi"/>
          <w:rFonts w:ascii="Consolas" w:hAnsi="Consolas" w:cs="Consolas"/>
          <w:color w:val="208050"/>
          <w:sz w:val="18"/>
          <w:szCs w:val="18"/>
        </w:rPr>
        <w:t>1</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raw</w:t>
      </w:r>
    </w:p>
    <w:p w:rsidR="000127B0" w:rsidRDefault="000127B0" w:rsidP="000127B0">
      <w:r>
        <w:t>注：</w:t>
      </w:r>
    </w:p>
    <w:p w:rsidR="000127B0" w:rsidRDefault="000127B0" w:rsidP="000127B0">
      <w:r>
        <w:t>Vref 为标准电压</w:t>
      </w:r>
    </w:p>
    <w:p w:rsidR="000127B0" w:rsidRDefault="000127B0" w:rsidP="000127B0">
      <w:r>
        <w:t>n 为 AD 转换的位数</w:t>
      </w:r>
    </w:p>
    <w:p w:rsidR="000127B0" w:rsidRDefault="000127B0" w:rsidP="000127B0">
      <w:r>
        <w:t>Vresult 为用户所需要的采集电压</w:t>
      </w:r>
    </w:p>
    <w:p w:rsidR="000127B0" w:rsidRDefault="000127B0" w:rsidP="000127B0">
      <w:r>
        <w:t>raw 为 AD 采集的原始数据</w:t>
      </w:r>
    </w:p>
    <w:p w:rsidR="000127B0" w:rsidRDefault="000127B0" w:rsidP="000127B0">
      <w:r>
        <w:t>例如，标准电压为 1.8V，AD 采集位数为 10 位，AD 采集到的原始数据为 568，则：</w:t>
      </w:r>
    </w:p>
    <w:p w:rsidR="000127B0" w:rsidRDefault="000127B0" w:rsidP="000127B0">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Vresult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p"/>
          <w:rFonts w:ascii="Consolas" w:hAnsi="Consolas" w:cs="Consolas"/>
          <w:color w:val="404040"/>
          <w:sz w:val="18"/>
          <w:szCs w:val="18"/>
        </w:rPr>
        <w:t>(</w:t>
      </w:r>
      <w:r>
        <w:rPr>
          <w:rStyle w:val="mi"/>
          <w:rFonts w:ascii="Consolas" w:hAnsi="Consolas" w:cs="Consolas"/>
          <w:color w:val="208050"/>
          <w:sz w:val="18"/>
          <w:szCs w:val="18"/>
        </w:rPr>
        <w:t>1800</w:t>
      </w:r>
      <w:r>
        <w:rPr>
          <w:rStyle w:val="n"/>
          <w:rFonts w:ascii="Consolas" w:hAnsi="Consolas" w:cs="Consolas"/>
          <w:color w:val="404040"/>
          <w:sz w:val="18"/>
          <w:szCs w:val="18"/>
        </w:rPr>
        <w:t>mv</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568</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o"/>
          <w:rFonts w:ascii="Consolas" w:hAnsi="Consolas" w:cs="Consolas"/>
          <w:color w:val="666666"/>
          <w:sz w:val="18"/>
          <w:szCs w:val="18"/>
        </w:rPr>
        <w:t>/</w:t>
      </w:r>
      <w:r>
        <w:rPr>
          <w:rFonts w:ascii="Consolas" w:hAnsi="Consolas" w:cs="Consolas"/>
          <w:color w:val="404040"/>
          <w:sz w:val="18"/>
          <w:szCs w:val="18"/>
        </w:rPr>
        <w:t xml:space="preserve"> </w:t>
      </w:r>
      <w:r>
        <w:rPr>
          <w:rStyle w:val="mi"/>
          <w:rFonts w:ascii="Consolas" w:hAnsi="Consolas" w:cs="Consolas"/>
          <w:color w:val="208050"/>
          <w:sz w:val="18"/>
          <w:szCs w:val="18"/>
        </w:rPr>
        <w:t>1023</w:t>
      </w:r>
      <w:r>
        <w:rPr>
          <w:rStyle w:val="p"/>
          <w:rFonts w:ascii="Consolas" w:hAnsi="Consolas" w:cs="Consolas"/>
          <w:color w:val="404040"/>
          <w:sz w:val="18"/>
          <w:szCs w:val="18"/>
        </w:rPr>
        <w:t>;</w:t>
      </w:r>
    </w:p>
    <w:p w:rsidR="00B75682" w:rsidRDefault="00B75682" w:rsidP="00B75682">
      <w:pPr>
        <w:pStyle w:val="2"/>
        <w:shd w:val="clear" w:color="auto" w:fill="FCFCFC"/>
        <w:rPr>
          <w:rFonts w:ascii="Georgia" w:hAnsi="Georgia"/>
          <w:color w:val="404040"/>
        </w:rPr>
      </w:pPr>
      <w:bookmarkStart w:id="104" w:name="_Toc12547026"/>
      <w:r>
        <w:rPr>
          <w:rFonts w:ascii="Georgia" w:hAnsi="Georgia"/>
          <w:color w:val="404040"/>
        </w:rPr>
        <w:t>接口说明</w:t>
      </w:r>
      <w:bookmarkEnd w:id="104"/>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iio_channel_get</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device</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dev</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
          <w:rFonts w:ascii="Consolas" w:hAnsi="Consolas" w:cs="Consolas"/>
          <w:color w:val="404040"/>
          <w:sz w:val="18"/>
          <w:szCs w:val="18"/>
        </w:rPr>
        <w:t>const</w:t>
      </w:r>
      <w:r>
        <w:rPr>
          <w:rFonts w:ascii="Consolas" w:hAnsi="Consolas" w:cs="Consolas"/>
          <w:color w:val="404040"/>
          <w:sz w:val="18"/>
          <w:szCs w:val="18"/>
        </w:rPr>
        <w:t xml:space="preserve"> </w:t>
      </w:r>
      <w:r>
        <w:rPr>
          <w:rStyle w:val="n"/>
          <w:rFonts w:ascii="Consolas" w:hAnsi="Consolas" w:cs="Consolas"/>
          <w:color w:val="404040"/>
          <w:sz w:val="18"/>
          <w:szCs w:val="18"/>
        </w:rPr>
        <w:t>char</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consumer_channel</w:t>
      </w:r>
      <w:r>
        <w:rPr>
          <w:rStyle w:val="p"/>
          <w:rFonts w:ascii="Consolas" w:hAnsi="Consolas" w:cs="Consolas"/>
          <w:color w:val="404040"/>
          <w:sz w:val="18"/>
          <w:szCs w:val="18"/>
        </w:rPr>
        <w:t>);</w:t>
      </w:r>
    </w:p>
    <w:p w:rsidR="00B75682" w:rsidRDefault="00B75682" w:rsidP="00B75682">
      <w:r>
        <w:t>功能：获取 iio 通道描述</w:t>
      </w:r>
    </w:p>
    <w:p w:rsidR="00B75682" w:rsidRDefault="00B75682" w:rsidP="00B75682">
      <w:r>
        <w:lastRenderedPageBreak/>
        <w:t>参数：</w:t>
      </w:r>
    </w:p>
    <w:p w:rsidR="00B75682" w:rsidRDefault="00B75682" w:rsidP="00B75682">
      <w:r>
        <w:t>dev: 使用该通道的设备描述指针</w:t>
      </w:r>
    </w:p>
    <w:p w:rsidR="00B75682" w:rsidRDefault="00B75682" w:rsidP="00B75682">
      <w:r>
        <w:t>consumer_channel: 该设备所使用的 IIO 通道描述指针</w:t>
      </w:r>
    </w:p>
    <w:p w:rsidR="00B75682" w:rsidRDefault="00B75682" w:rsidP="00B75682">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void</w:t>
      </w:r>
      <w:r>
        <w:rPr>
          <w:rFonts w:ascii="Consolas" w:hAnsi="Consolas" w:cs="Consolas"/>
          <w:color w:val="404040"/>
          <w:sz w:val="18"/>
          <w:szCs w:val="18"/>
        </w:rPr>
        <w:t xml:space="preserve"> </w:t>
      </w:r>
      <w:r>
        <w:rPr>
          <w:rStyle w:val="n"/>
          <w:rFonts w:ascii="Consolas" w:hAnsi="Consolas" w:cs="Consolas"/>
          <w:color w:val="404040"/>
          <w:sz w:val="18"/>
          <w:szCs w:val="18"/>
        </w:rPr>
        <w:t>iio_channel_release</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p>
    <w:p w:rsidR="00B75682" w:rsidRDefault="00B75682" w:rsidP="00B75682">
      <w:r>
        <w:t>功能：释放 iio_channel_get 函数获取到的通道</w:t>
      </w:r>
    </w:p>
    <w:p w:rsidR="00B75682" w:rsidRDefault="00B75682" w:rsidP="00B75682">
      <w:r>
        <w:t>参数：</w:t>
      </w:r>
    </w:p>
    <w:p w:rsidR="00B75682" w:rsidRDefault="00B75682" w:rsidP="00B75682">
      <w:r>
        <w:t>chan：要被释放的通道描述指针</w:t>
      </w:r>
    </w:p>
    <w:p w:rsidR="00B75682" w:rsidRDefault="00B75682" w:rsidP="00B75682">
      <w:pPr>
        <w:pStyle w:val="HTML0"/>
        <w:shd w:val="clear" w:color="auto" w:fill="EEFFCC"/>
        <w:rPr>
          <w:rFonts w:ascii="Consolas" w:hAnsi="Consolas" w:cs="Consolas"/>
          <w:color w:val="404040"/>
          <w:sz w:val="18"/>
          <w:szCs w:val="18"/>
        </w:rPr>
      </w:pP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n"/>
          <w:rFonts w:ascii="Consolas" w:hAnsi="Consolas" w:cs="Consolas"/>
          <w:color w:val="404040"/>
          <w:sz w:val="18"/>
          <w:szCs w:val="18"/>
        </w:rPr>
        <w:t>iio_read_channel_raw</w:t>
      </w:r>
      <w:r>
        <w:rPr>
          <w:rStyle w:val="p"/>
          <w:rFonts w:ascii="Consolas" w:hAnsi="Consolas" w:cs="Consolas"/>
          <w:color w:val="404040"/>
          <w:sz w:val="18"/>
          <w:szCs w:val="18"/>
        </w:rPr>
        <w:t>(</w:t>
      </w:r>
      <w:r>
        <w:rPr>
          <w:rStyle w:val="n"/>
          <w:rFonts w:ascii="Consolas" w:hAnsi="Consolas" w:cs="Consolas"/>
          <w:color w:val="404040"/>
          <w:sz w:val="18"/>
          <w:szCs w:val="18"/>
        </w:rPr>
        <w:t>struct</w:t>
      </w:r>
      <w:r>
        <w:rPr>
          <w:rFonts w:ascii="Consolas" w:hAnsi="Consolas" w:cs="Consolas"/>
          <w:color w:val="404040"/>
          <w:sz w:val="18"/>
          <w:szCs w:val="18"/>
        </w:rPr>
        <w:t xml:space="preserve"> </w:t>
      </w:r>
      <w:r>
        <w:rPr>
          <w:rStyle w:val="n"/>
          <w:rFonts w:ascii="Consolas" w:hAnsi="Consolas" w:cs="Consolas"/>
          <w:color w:val="404040"/>
          <w:sz w:val="18"/>
          <w:szCs w:val="18"/>
        </w:rPr>
        <w:t>iio_channel</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chan</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nb"/>
          <w:rFonts w:ascii="Consolas" w:hAnsi="Consolas" w:cs="Consolas"/>
          <w:color w:val="007020"/>
          <w:sz w:val="18"/>
          <w:szCs w:val="18"/>
        </w:rPr>
        <w:t>int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val</w:t>
      </w:r>
      <w:r>
        <w:rPr>
          <w:rStyle w:val="p"/>
          <w:rFonts w:ascii="Consolas" w:hAnsi="Consolas" w:cs="Consolas"/>
          <w:color w:val="404040"/>
          <w:sz w:val="18"/>
          <w:szCs w:val="18"/>
        </w:rPr>
        <w:t>);</w:t>
      </w:r>
    </w:p>
    <w:p w:rsidR="00B75682" w:rsidRDefault="00B75682" w:rsidP="00B75682">
      <w:r>
        <w:t>功能：读取 chan 通道 AD 采集的原始数据。</w:t>
      </w:r>
    </w:p>
    <w:p w:rsidR="00B75682" w:rsidRDefault="00B75682" w:rsidP="00B75682">
      <w:r>
        <w:t>参数：</w:t>
      </w:r>
    </w:p>
    <w:p w:rsidR="00B75682" w:rsidRDefault="00B75682" w:rsidP="00B75682">
      <w:r>
        <w:t>chan：要读取的采集通道指针</w:t>
      </w:r>
    </w:p>
    <w:p w:rsidR="00B75682" w:rsidRDefault="00B75682" w:rsidP="00B75682">
      <w:r>
        <w:t>val：存放读取结果的指针</w:t>
      </w:r>
    </w:p>
    <w:p w:rsidR="002B1366" w:rsidRDefault="002B1366" w:rsidP="002B1366">
      <w:r>
        <w:t>获取所有ADC值</w:t>
      </w:r>
    </w:p>
    <w:p w:rsidR="002B1366" w:rsidRDefault="002B1366" w:rsidP="002B1366">
      <w:pPr>
        <w:rPr>
          <w:rFonts w:ascii="Arial" w:hAnsi="Arial" w:cs="Arial"/>
          <w:sz w:val="24"/>
          <w:szCs w:val="24"/>
        </w:rPr>
      </w:pPr>
      <w:r>
        <w:rPr>
          <w:rFonts w:ascii="Arial" w:hAnsi="Arial" w:cs="Arial"/>
        </w:rPr>
        <w:t>有个便捷的方法可以查询到每个</w:t>
      </w:r>
      <w:r>
        <w:rPr>
          <w:rFonts w:ascii="Arial" w:hAnsi="Arial" w:cs="Arial"/>
        </w:rPr>
        <w:t>SARADC</w:t>
      </w:r>
      <w:r>
        <w:rPr>
          <w:rFonts w:ascii="Arial" w:hAnsi="Arial" w:cs="Arial"/>
        </w:rPr>
        <w:t>的值：</w:t>
      </w:r>
    </w:p>
    <w:p w:rsidR="002B1366" w:rsidRDefault="002B1366" w:rsidP="002B1366">
      <w:pPr>
        <w:pStyle w:val="HTML0"/>
        <w:shd w:val="clear" w:color="auto" w:fill="EEFFCC"/>
        <w:rPr>
          <w:rFonts w:ascii="Consolas" w:hAnsi="Consolas" w:cs="Consolas"/>
          <w:color w:val="404040"/>
          <w:sz w:val="18"/>
          <w:szCs w:val="18"/>
        </w:rPr>
      </w:pPr>
      <w:r>
        <w:rPr>
          <w:rStyle w:val="n"/>
          <w:rFonts w:ascii="Consolas" w:hAnsi="Consolas" w:cs="Consolas"/>
          <w:color w:val="404040"/>
          <w:sz w:val="18"/>
          <w:szCs w:val="18"/>
        </w:rPr>
        <w:t>cat</w:t>
      </w:r>
      <w:r>
        <w:rPr>
          <w:rFonts w:ascii="Consolas" w:hAnsi="Consolas" w:cs="Consolas"/>
          <w:color w:val="404040"/>
          <w:sz w:val="18"/>
          <w:szCs w:val="18"/>
        </w:rPr>
        <w:t xml:space="preserve"> </w:t>
      </w:r>
      <w:r>
        <w:rPr>
          <w:rStyle w:val="o"/>
          <w:rFonts w:ascii="Consolas" w:hAnsi="Consolas" w:cs="Consolas"/>
          <w:color w:val="666666"/>
          <w:sz w:val="18"/>
          <w:szCs w:val="18"/>
        </w:rPr>
        <w:t>/</w:t>
      </w:r>
      <w:r>
        <w:rPr>
          <w:rStyle w:val="n"/>
          <w:rFonts w:ascii="Consolas" w:hAnsi="Consolas" w:cs="Consolas"/>
          <w:color w:val="404040"/>
          <w:sz w:val="18"/>
          <w:szCs w:val="18"/>
        </w:rPr>
        <w:t>sys</w:t>
      </w:r>
      <w:r>
        <w:rPr>
          <w:rStyle w:val="o"/>
          <w:rFonts w:ascii="Consolas" w:hAnsi="Consolas" w:cs="Consolas"/>
          <w:color w:val="666666"/>
          <w:sz w:val="18"/>
          <w:szCs w:val="18"/>
        </w:rPr>
        <w:t>/</w:t>
      </w:r>
      <w:r>
        <w:rPr>
          <w:rStyle w:val="n"/>
          <w:rFonts w:ascii="Consolas" w:hAnsi="Consolas" w:cs="Consolas"/>
          <w:color w:val="404040"/>
          <w:sz w:val="18"/>
          <w:szCs w:val="18"/>
        </w:rPr>
        <w:t>bus</w:t>
      </w:r>
      <w:r>
        <w:rPr>
          <w:rStyle w:val="o"/>
          <w:rFonts w:ascii="Consolas" w:hAnsi="Consolas" w:cs="Consolas"/>
          <w:color w:val="666666"/>
          <w:sz w:val="18"/>
          <w:szCs w:val="18"/>
        </w:rPr>
        <w:t>/</w:t>
      </w:r>
      <w:r>
        <w:rPr>
          <w:rStyle w:val="n"/>
          <w:rFonts w:ascii="Consolas" w:hAnsi="Consolas" w:cs="Consolas"/>
          <w:color w:val="404040"/>
          <w:sz w:val="18"/>
          <w:szCs w:val="18"/>
        </w:rPr>
        <w:t>iio</w:t>
      </w:r>
      <w:r>
        <w:rPr>
          <w:rStyle w:val="o"/>
          <w:rFonts w:ascii="Consolas" w:hAnsi="Consolas" w:cs="Consolas"/>
          <w:color w:val="666666"/>
          <w:sz w:val="18"/>
          <w:szCs w:val="18"/>
        </w:rPr>
        <w:t>/</w:t>
      </w:r>
      <w:r>
        <w:rPr>
          <w:rStyle w:val="n"/>
          <w:rFonts w:ascii="Consolas" w:hAnsi="Consolas" w:cs="Consolas"/>
          <w:color w:val="404040"/>
          <w:sz w:val="18"/>
          <w:szCs w:val="18"/>
        </w:rPr>
        <w:t>devices</w:t>
      </w:r>
      <w:r>
        <w:rPr>
          <w:rStyle w:val="o"/>
          <w:rFonts w:ascii="Consolas" w:hAnsi="Consolas" w:cs="Consolas"/>
          <w:color w:val="666666"/>
          <w:sz w:val="18"/>
          <w:szCs w:val="18"/>
        </w:rPr>
        <w:t>/</w:t>
      </w:r>
      <w:r>
        <w:rPr>
          <w:rStyle w:val="n"/>
          <w:rFonts w:ascii="Consolas" w:hAnsi="Consolas" w:cs="Consolas"/>
          <w:color w:val="404040"/>
          <w:sz w:val="18"/>
          <w:szCs w:val="18"/>
        </w:rPr>
        <w:t>iio</w:t>
      </w:r>
      <w:r>
        <w:rPr>
          <w:rFonts w:ascii="Consolas" w:hAnsi="Consolas" w:cs="Consolas"/>
          <w:color w:val="404040"/>
          <w:sz w:val="18"/>
          <w:szCs w:val="18"/>
        </w:rPr>
        <w:t>\</w:t>
      </w:r>
      <w:r>
        <w:rPr>
          <w:rStyle w:val="p"/>
          <w:rFonts w:ascii="Consolas" w:hAnsi="Consolas" w:cs="Consolas"/>
          <w:color w:val="404040"/>
          <w:sz w:val="18"/>
          <w:szCs w:val="18"/>
        </w:rPr>
        <w:t>:</w:t>
      </w:r>
      <w:r>
        <w:rPr>
          <w:rStyle w:val="n"/>
          <w:rFonts w:ascii="Consolas" w:hAnsi="Consolas" w:cs="Consolas"/>
          <w:color w:val="404040"/>
          <w:sz w:val="18"/>
          <w:szCs w:val="18"/>
        </w:rPr>
        <w:t>device0</w:t>
      </w:r>
      <w:r>
        <w:rPr>
          <w:rStyle w:val="o"/>
          <w:rFonts w:ascii="Consolas" w:hAnsi="Consolas" w:cs="Consolas"/>
          <w:color w:val="666666"/>
          <w:sz w:val="18"/>
          <w:szCs w:val="18"/>
        </w:rPr>
        <w:t>/</w:t>
      </w:r>
      <w:r>
        <w:rPr>
          <w:rStyle w:val="n"/>
          <w:rFonts w:ascii="Consolas" w:hAnsi="Consolas" w:cs="Consolas"/>
          <w:color w:val="404040"/>
          <w:sz w:val="18"/>
          <w:szCs w:val="18"/>
        </w:rPr>
        <w:t>in_voltage</w:t>
      </w:r>
      <w:r>
        <w:rPr>
          <w:rStyle w:val="o"/>
          <w:rFonts w:ascii="Consolas" w:hAnsi="Consolas" w:cs="Consolas"/>
          <w:color w:val="666666"/>
          <w:sz w:val="18"/>
          <w:szCs w:val="18"/>
        </w:rPr>
        <w:t>*</w:t>
      </w:r>
      <w:r>
        <w:rPr>
          <w:rStyle w:val="n"/>
          <w:rFonts w:ascii="Consolas" w:hAnsi="Consolas" w:cs="Consolas"/>
          <w:color w:val="404040"/>
          <w:sz w:val="18"/>
          <w:szCs w:val="18"/>
        </w:rPr>
        <w:t>_raw</w:t>
      </w:r>
    </w:p>
    <w:p w:rsidR="00263000" w:rsidRPr="00B44C45" w:rsidRDefault="00263000" w:rsidP="00263000">
      <w:pPr>
        <w:rPr>
          <w:color w:val="FF0000"/>
        </w:rPr>
      </w:pPr>
      <w:r w:rsidRPr="00B44C45">
        <w:rPr>
          <w:color w:val="FF0000"/>
        </w:rPr>
        <w:t>为何按上面的步骤申请SARADC，会出现申请报错的情况？</w:t>
      </w:r>
    </w:p>
    <w:p w:rsidR="000127B0" w:rsidRPr="00766ACD" w:rsidRDefault="00263000" w:rsidP="00766ACD">
      <w:pPr>
        <w:ind w:firstLine="420"/>
        <w:rPr>
          <w:sz w:val="24"/>
          <w:szCs w:val="24"/>
        </w:rPr>
      </w:pPr>
      <w:r>
        <w:t>驱动需要获取ADC通道来使用时，需要对驱动的加载时间进行控制，必须要在saradc初始化之后。saradc是使用module_platform_driver()进行平台设备驱动注册，最终调用的是module_init()。所以用户的驱动加载函数只需使用比module_init()优先级低的，例如：late_initcall()，就能保证驱动的加载的时间比saradc初始化时间晚，可避免出错。</w:t>
      </w:r>
    </w:p>
    <w:p w:rsidR="00FD1270" w:rsidRDefault="00854FE3" w:rsidP="00854FE3">
      <w:pPr>
        <w:pStyle w:val="2"/>
      </w:pPr>
      <w:bookmarkStart w:id="105" w:name="_Toc12547027"/>
      <w:r>
        <w:rPr>
          <w:rFonts w:hint="eastAsia"/>
        </w:rPr>
        <w:t>16.4 ADC</w:t>
      </w:r>
      <w:r>
        <w:rPr>
          <w:rFonts w:hint="eastAsia"/>
        </w:rPr>
        <w:t>按键</w:t>
      </w:r>
      <w:r w:rsidR="00FD1270">
        <w:rPr>
          <w:rFonts w:hint="eastAsia"/>
        </w:rPr>
        <w:t>驱动</w:t>
      </w:r>
      <w:r w:rsidR="00FD1270">
        <w:t>分析</w:t>
      </w:r>
      <w:bookmarkEnd w:id="105"/>
    </w:p>
    <w:p w:rsidR="00AB5EAB" w:rsidRPr="00AB5EAB" w:rsidRDefault="00AB5EAB" w:rsidP="00AB5EAB">
      <w:r>
        <w:rPr>
          <w:rFonts w:hint="eastAsia"/>
        </w:rPr>
        <w:t>搜索设备</w:t>
      </w:r>
      <w:r>
        <w:t>树</w:t>
      </w:r>
      <w:r w:rsidRPr="00AB5EAB">
        <w:t>adc-keys</w:t>
      </w:r>
      <w:r>
        <w:rPr>
          <w:rFonts w:hint="eastAsia"/>
        </w:rPr>
        <w:t>：</w:t>
      </w:r>
    </w:p>
    <w:p w:rsidR="00AB5EAB" w:rsidRDefault="00AB5EAB" w:rsidP="00AB5EAB">
      <w:r w:rsidRPr="00AB5EAB">
        <w:t xml:space="preserve">adc-keys.c (drivers\input\keyboard) line 193 : </w:t>
      </w:r>
      <w:r w:rsidRPr="00AB5EAB">
        <w:tab/>
        <w:t>{ .compatible = "adc-keys", },</w:t>
      </w:r>
    </w:p>
    <w:p w:rsidR="00B44C45" w:rsidRDefault="00B44C45" w:rsidP="00AB5EAB">
      <w:r w:rsidRPr="00B44C45">
        <w:t>rockchip-saradc</w:t>
      </w:r>
      <w:r>
        <w:t>.c</w:t>
      </w:r>
      <w:r>
        <w:rPr>
          <w:rFonts w:hint="eastAsia"/>
        </w:rPr>
        <w:t>是ADC的</w:t>
      </w:r>
      <w:r>
        <w:t>驱动</w:t>
      </w:r>
      <w:r w:rsidR="000D42D3">
        <w:rPr>
          <w:rFonts w:hint="eastAsia"/>
        </w:rPr>
        <w:t>，</w:t>
      </w:r>
      <w:r w:rsidR="000D42D3">
        <w:t>注册对</w:t>
      </w:r>
      <w:r w:rsidR="000D42D3">
        <w:rPr>
          <w:rFonts w:hint="eastAsia"/>
        </w:rPr>
        <w:t>ADC的</w:t>
      </w:r>
      <w:r w:rsidR="000D42D3">
        <w:t>操作函数</w:t>
      </w:r>
      <w:r w:rsidR="00AD263B">
        <w:rPr>
          <w:rFonts w:hint="eastAsia"/>
        </w:rPr>
        <w:t>。</w:t>
      </w:r>
    </w:p>
    <w:p w:rsidR="00AD263B" w:rsidRDefault="00AD263B" w:rsidP="00AB5EAB">
      <w:r>
        <w:rPr>
          <w:rFonts w:hint="eastAsia"/>
        </w:rPr>
        <w:t>驱动</w:t>
      </w:r>
      <w:r>
        <w:t>中的结构体</w:t>
      </w:r>
    </w:p>
    <w:p w:rsidR="00C43D1B" w:rsidRDefault="00C43D1B" w:rsidP="00C43D1B">
      <w:r>
        <w:t>struct adc_keys_button {</w:t>
      </w:r>
    </w:p>
    <w:p w:rsidR="00C43D1B" w:rsidRDefault="00C43D1B" w:rsidP="00C43D1B">
      <w:r>
        <w:tab/>
        <w:t>u32 voltage;</w:t>
      </w:r>
    </w:p>
    <w:p w:rsidR="00C43D1B" w:rsidRDefault="00C43D1B" w:rsidP="00C43D1B">
      <w:r>
        <w:tab/>
        <w:t>u32 keycode;</w:t>
      </w:r>
    </w:p>
    <w:p w:rsidR="00C43D1B" w:rsidRDefault="00C43D1B" w:rsidP="00C43D1B">
      <w:r>
        <w:t>};</w:t>
      </w:r>
    </w:p>
    <w:p w:rsidR="00AD263B" w:rsidRDefault="00AD263B" w:rsidP="00AD263B">
      <w:r>
        <w:t>struct adc_keys_state {</w:t>
      </w:r>
    </w:p>
    <w:p w:rsidR="00AD263B" w:rsidRDefault="00AD263B" w:rsidP="00AD263B">
      <w:r>
        <w:tab/>
        <w:t>struct iio_channel *channel;</w:t>
      </w:r>
    </w:p>
    <w:p w:rsidR="00AD263B" w:rsidRDefault="00AD263B" w:rsidP="00AD263B">
      <w:r>
        <w:tab/>
        <w:t>u32 num_keys;</w:t>
      </w:r>
    </w:p>
    <w:p w:rsidR="00AD263B" w:rsidRDefault="00AD263B" w:rsidP="00AD263B">
      <w:r>
        <w:tab/>
        <w:t>u32 last_key;</w:t>
      </w:r>
    </w:p>
    <w:p w:rsidR="00AD263B" w:rsidRDefault="00AD263B" w:rsidP="00AD263B">
      <w:r>
        <w:tab/>
        <w:t>u32 keyup_voltage;</w:t>
      </w:r>
    </w:p>
    <w:p w:rsidR="00AD263B" w:rsidRDefault="00AD263B" w:rsidP="00AD263B">
      <w:r>
        <w:tab/>
        <w:t>const struct adc_keys_button *map;</w:t>
      </w:r>
    </w:p>
    <w:p w:rsidR="00AD263B" w:rsidRDefault="00AD263B" w:rsidP="00AD263B">
      <w:r>
        <w:t>};</w:t>
      </w:r>
    </w:p>
    <w:p w:rsidR="00915356" w:rsidRDefault="00915356" w:rsidP="00915356">
      <w:pPr>
        <w:pStyle w:val="3"/>
      </w:pPr>
      <w:bookmarkStart w:id="106" w:name="_Toc12547028"/>
      <w:r>
        <w:t xml:space="preserve">16.3.1 </w:t>
      </w:r>
      <w:r>
        <w:rPr>
          <w:rFonts w:hint="eastAsia"/>
        </w:rPr>
        <w:t>驱动</w:t>
      </w:r>
      <w:r>
        <w:t>中配置设备树</w:t>
      </w:r>
      <w:bookmarkEnd w:id="106"/>
    </w:p>
    <w:p w:rsidR="00915356" w:rsidRDefault="00915356" w:rsidP="00915356">
      <w:r>
        <w:t>static const struct of_device_id adc_keys_of_match[] = {</w:t>
      </w:r>
    </w:p>
    <w:p w:rsidR="00915356" w:rsidRDefault="00915356" w:rsidP="00915356">
      <w:r>
        <w:tab/>
        <w:t>{ .compatible = "adc-keys", },</w:t>
      </w:r>
    </w:p>
    <w:p w:rsidR="00915356" w:rsidRDefault="00915356" w:rsidP="00915356">
      <w:r>
        <w:tab/>
        <w:t>{ }</w:t>
      </w:r>
    </w:p>
    <w:p w:rsidR="00915356" w:rsidRDefault="00915356" w:rsidP="00915356">
      <w:r>
        <w:t>};</w:t>
      </w:r>
    </w:p>
    <w:p w:rsidR="002A59AE" w:rsidRDefault="002A59AE" w:rsidP="002A59AE">
      <w:pPr>
        <w:pStyle w:val="3"/>
      </w:pPr>
      <w:bookmarkStart w:id="107" w:name="_Toc12547029"/>
      <w:r>
        <w:t xml:space="preserve">16.3.2 </w:t>
      </w:r>
      <w:r>
        <w:rPr>
          <w:rFonts w:hint="eastAsia"/>
        </w:rPr>
        <w:t>注册</w:t>
      </w:r>
      <w:r w:rsidR="00B564C5">
        <w:t>adc_keys</w:t>
      </w:r>
      <w:r>
        <w:t>驱动</w:t>
      </w:r>
      <w:bookmarkEnd w:id="107"/>
    </w:p>
    <w:p w:rsidR="00C67E52" w:rsidRDefault="00C67E52" w:rsidP="00C67E52">
      <w:r>
        <w:lastRenderedPageBreak/>
        <w:t>static struct platform_driver __refdata adc_keys_driver = {</w:t>
      </w:r>
    </w:p>
    <w:p w:rsidR="00C67E52" w:rsidRDefault="00C67E52" w:rsidP="00C67E52">
      <w:r>
        <w:tab/>
        <w:t>.driver = {</w:t>
      </w:r>
    </w:p>
    <w:p w:rsidR="00C67E52" w:rsidRDefault="00C67E52" w:rsidP="00C67E52">
      <w:r>
        <w:tab/>
      </w:r>
      <w:r>
        <w:tab/>
        <w:t>.name = "adc_keys",</w:t>
      </w:r>
    </w:p>
    <w:p w:rsidR="00C67E52" w:rsidRDefault="00C67E52" w:rsidP="00C67E52">
      <w:r>
        <w:tab/>
      </w:r>
      <w:r>
        <w:tab/>
        <w:t>.of_match_table = of_match_ptr(adc_keys_of_match),</w:t>
      </w:r>
    </w:p>
    <w:p w:rsidR="00C67E52" w:rsidRDefault="00C67E52" w:rsidP="00C67E52">
      <w:r>
        <w:tab/>
        <w:t>},</w:t>
      </w:r>
    </w:p>
    <w:p w:rsidR="00C67E52" w:rsidRDefault="00C67E52" w:rsidP="00C67E52">
      <w:r>
        <w:tab/>
        <w:t>.probe = adc_keys_probe,</w:t>
      </w:r>
    </w:p>
    <w:p w:rsidR="00C67E52" w:rsidRDefault="00C67E52" w:rsidP="00C67E52">
      <w:r>
        <w:t>};</w:t>
      </w:r>
    </w:p>
    <w:p w:rsidR="004E6B23" w:rsidRDefault="004E6B23" w:rsidP="004E6B23">
      <w:pPr>
        <w:pStyle w:val="3"/>
      </w:pPr>
      <w:bookmarkStart w:id="108" w:name="_Toc12547030"/>
      <w:r>
        <w:t>16.3.3 probe</w:t>
      </w:r>
      <w:r>
        <w:rPr>
          <w:rFonts w:hint="eastAsia"/>
        </w:rPr>
        <w:t>函数</w:t>
      </w:r>
      <w:bookmarkEnd w:id="108"/>
    </w:p>
    <w:p w:rsidR="00462CAE" w:rsidRDefault="00462CAE" w:rsidP="00462CAE">
      <w:r w:rsidRPr="008430D1">
        <w:rPr>
          <w:color w:val="006600"/>
        </w:rPr>
        <w:t>adc</w:t>
      </w:r>
      <w:r w:rsidRPr="00462CAE">
        <w:t>_keys_probe(struct platform_device *pdev)</w:t>
      </w:r>
    </w:p>
    <w:p w:rsidR="00011389" w:rsidRPr="00011389" w:rsidRDefault="00011389" w:rsidP="00462CAE">
      <w:pPr>
        <w:rPr>
          <w:color w:val="006600"/>
        </w:rPr>
      </w:pPr>
      <w:r w:rsidRPr="00011389">
        <w:rPr>
          <w:color w:val="006600"/>
        </w:rPr>
        <w:tab/>
      </w:r>
      <w:r w:rsidRPr="00011389">
        <w:rPr>
          <w:rFonts w:hint="eastAsia"/>
          <w:color w:val="006600"/>
        </w:rPr>
        <w:t>//获取buttons使用的adc通道</w:t>
      </w:r>
    </w:p>
    <w:p w:rsidR="00B6799D" w:rsidRDefault="00B6799D" w:rsidP="00462CAE">
      <w:r>
        <w:tab/>
      </w:r>
      <w:r w:rsidRPr="00B6799D">
        <w:t>st-&gt;channel = devm_iio_channel_get(dev, "buttons");</w:t>
      </w:r>
    </w:p>
    <w:p w:rsidR="00B6799D" w:rsidRDefault="00B6799D" w:rsidP="00462CAE">
      <w:r>
        <w:tab/>
      </w:r>
      <w:r>
        <w:tab/>
      </w:r>
      <w:r w:rsidRPr="00B6799D">
        <w:t>channel = iio_channel_get(dev, channel_name);</w:t>
      </w:r>
    </w:p>
    <w:p w:rsidR="00B6799D" w:rsidRPr="00462CAE" w:rsidRDefault="00B6799D" w:rsidP="00B6799D">
      <w:r>
        <w:tab/>
      </w:r>
      <w:r>
        <w:tab/>
      </w:r>
      <w:r>
        <w:tab/>
        <w:t>channel = of_iio_channel_get_by_name(dev-&gt;of_node,channel_name);</w:t>
      </w:r>
    </w:p>
    <w:p w:rsidR="0061359F" w:rsidRDefault="00B66DEF" w:rsidP="00C67E52">
      <w:r>
        <w:tab/>
      </w:r>
      <w:r>
        <w:tab/>
      </w:r>
      <w:r>
        <w:tab/>
      </w:r>
      <w:r>
        <w:tab/>
      </w:r>
      <w:r w:rsidRPr="00B66DEF">
        <w:t>iio_channel_get_sys(name, channel_name);</w:t>
      </w:r>
    </w:p>
    <w:p w:rsidR="00011389" w:rsidRDefault="00011389" w:rsidP="00C67E52">
      <w:pPr>
        <w:rPr>
          <w:color w:val="006600"/>
        </w:rPr>
      </w:pPr>
      <w:r w:rsidRPr="00011389">
        <w:rPr>
          <w:rFonts w:hint="eastAsia"/>
          <w:color w:val="006600"/>
        </w:rPr>
        <w:t>//获取通道的类型</w:t>
      </w:r>
    </w:p>
    <w:p w:rsidR="00011389" w:rsidRDefault="00011389" w:rsidP="00C67E52">
      <w:r w:rsidRPr="00011389">
        <w:t>iio_get_channel_type(st-&gt;channel, &amp;type);</w:t>
      </w:r>
    </w:p>
    <w:p w:rsidR="00011389" w:rsidRDefault="00011389" w:rsidP="00011389">
      <w:r>
        <w:t>if (type != IIO_VOLTAGE) {</w:t>
      </w:r>
      <w:r w:rsidRPr="00011389">
        <w:rPr>
          <w:color w:val="006600"/>
        </w:rPr>
        <w:t xml:space="preserve"> //</w:t>
      </w:r>
      <w:r w:rsidRPr="00011389">
        <w:rPr>
          <w:rFonts w:hint="eastAsia"/>
          <w:color w:val="006600"/>
        </w:rPr>
        <w:t>只</w:t>
      </w:r>
      <w:r w:rsidRPr="00011389">
        <w:rPr>
          <w:color w:val="006600"/>
        </w:rPr>
        <w:t>支持电压型</w:t>
      </w:r>
    </w:p>
    <w:p w:rsidR="00011389" w:rsidRDefault="00011389" w:rsidP="00011389">
      <w:r>
        <w:tab/>
      </w:r>
      <w:r>
        <w:tab/>
        <w:t>dev_err(dev, "Incompatible channel type %d\n", type);</w:t>
      </w:r>
    </w:p>
    <w:p w:rsidR="00011389" w:rsidRDefault="00011389" w:rsidP="00011389">
      <w:r>
        <w:tab/>
      </w:r>
      <w:r>
        <w:tab/>
        <w:t>return -EINVAL;</w:t>
      </w:r>
    </w:p>
    <w:p w:rsidR="00011389" w:rsidRDefault="00011389" w:rsidP="00011389">
      <w:r>
        <w:tab/>
        <w:t>}</w:t>
      </w:r>
    </w:p>
    <w:p w:rsidR="00254B14" w:rsidRPr="00254B14" w:rsidRDefault="00254B14" w:rsidP="00011389">
      <w:pPr>
        <w:rPr>
          <w:color w:val="006600"/>
        </w:rPr>
      </w:pPr>
      <w:r w:rsidRPr="00AE797C">
        <w:rPr>
          <w:rFonts w:hint="eastAsia"/>
          <w:color w:val="006600"/>
        </w:rPr>
        <w:t>//设备树中的电压设置</w:t>
      </w:r>
      <w:r>
        <w:rPr>
          <w:rFonts w:hint="eastAsia"/>
          <w:color w:val="006600"/>
        </w:rPr>
        <w:t>最大</w:t>
      </w:r>
      <w:r>
        <w:rPr>
          <w:color w:val="006600"/>
        </w:rPr>
        <w:t>值</w:t>
      </w:r>
      <w:r w:rsidRPr="00AE797C">
        <w:rPr>
          <w:rFonts w:hint="eastAsia"/>
          <w:color w:val="006600"/>
        </w:rPr>
        <w:t>1800000，实际1.8V，除以1000就是1800mv</w:t>
      </w:r>
    </w:p>
    <w:p w:rsidR="00112B57" w:rsidRDefault="00112B57" w:rsidP="00112B57">
      <w:r w:rsidRPr="008430D1">
        <w:rPr>
          <w:color w:val="006600"/>
        </w:rPr>
        <w:t>device</w:t>
      </w:r>
      <w:r>
        <w:t>_property_read_u32(dev, "keyup-threshold-microvolt",</w:t>
      </w:r>
      <w:r w:rsidR="00C76F20">
        <w:t>&amp;st-&gt;keyup_voltage)</w:t>
      </w:r>
    </w:p>
    <w:p w:rsidR="00FD6CED" w:rsidRDefault="00FD6CED" w:rsidP="00112B57">
      <w:r w:rsidRPr="008430D1">
        <w:rPr>
          <w:color w:val="006600"/>
        </w:rPr>
        <w:t>st</w:t>
      </w:r>
      <w:r w:rsidRPr="00FD6CED">
        <w:t>-&gt;keyup_voltage /= 1000;</w:t>
      </w:r>
    </w:p>
    <w:p w:rsidR="001728DA" w:rsidRPr="00AE797C" w:rsidRDefault="001728DA" w:rsidP="00112B57">
      <w:pPr>
        <w:rPr>
          <w:color w:val="006600"/>
        </w:rPr>
      </w:pPr>
      <w:r w:rsidRPr="008430D1">
        <w:rPr>
          <w:color w:val="006600"/>
        </w:rPr>
        <w:t>adc</w:t>
      </w:r>
      <w:r w:rsidRPr="001728DA">
        <w:t>_keys_load_keymap(dev, st);</w:t>
      </w:r>
      <w:r w:rsidR="00AE797C" w:rsidRPr="00AE797C">
        <w:rPr>
          <w:color w:val="006600"/>
        </w:rPr>
        <w:t>//</w:t>
      </w:r>
      <w:r w:rsidR="00AE797C" w:rsidRPr="00AE797C">
        <w:rPr>
          <w:rFonts w:hint="eastAsia"/>
          <w:color w:val="006600"/>
        </w:rPr>
        <w:t>获取</w:t>
      </w:r>
      <w:r w:rsidR="00AE797C" w:rsidRPr="00AE797C">
        <w:rPr>
          <w:color w:val="006600"/>
        </w:rPr>
        <w:t>按键电压阈值和键码</w:t>
      </w:r>
    </w:p>
    <w:p w:rsidR="00882338" w:rsidRDefault="00882338" w:rsidP="008430D1">
      <w:pPr>
        <w:ind w:firstLine="420"/>
      </w:pPr>
      <w:r w:rsidRPr="00882338">
        <w:t>st-&gt;num_keys = device_get_child_node_count(dev);</w:t>
      </w:r>
    </w:p>
    <w:p w:rsidR="00AB2C76" w:rsidRDefault="00AB2C76" w:rsidP="00112B57">
      <w:r>
        <w:tab/>
      </w:r>
      <w:r w:rsidRPr="00AB2C76">
        <w:t>map = devm_kmalloc_array(dev, st-&gt;num_keys, sizeof(*map), GFP_KERNEL);</w:t>
      </w:r>
    </w:p>
    <w:p w:rsidR="005916DC" w:rsidRDefault="005916DC" w:rsidP="00112B57">
      <w:r w:rsidRPr="005916DC">
        <w:rPr>
          <w:rFonts w:hint="eastAsia"/>
          <w:color w:val="006600"/>
        </w:rPr>
        <w:t>//对该设备下所有子节点进行分</w:t>
      </w:r>
      <w:r w:rsidRPr="005916DC">
        <w:rPr>
          <w:rFonts w:hint="eastAsia"/>
        </w:rPr>
        <w:t>析</w:t>
      </w:r>
    </w:p>
    <w:p w:rsidR="00C43D1B" w:rsidRDefault="00C43D1B" w:rsidP="00C43D1B">
      <w:r>
        <w:tab/>
        <w:t>device_for_each_child_node(dev, child) {</w:t>
      </w:r>
    </w:p>
    <w:p w:rsidR="005916DC" w:rsidRDefault="005916DC" w:rsidP="00C43D1B">
      <w:r>
        <w:tab/>
      </w:r>
      <w:r>
        <w:tab/>
      </w:r>
      <w:r w:rsidRPr="005916DC">
        <w:rPr>
          <w:color w:val="006600"/>
        </w:rPr>
        <w:t>//</w:t>
      </w:r>
      <w:r w:rsidRPr="005916DC">
        <w:rPr>
          <w:rFonts w:hint="eastAsia"/>
          <w:color w:val="006600"/>
        </w:rPr>
        <w:t>读取每个</w:t>
      </w:r>
      <w:r w:rsidRPr="005916DC">
        <w:rPr>
          <w:color w:val="006600"/>
        </w:rPr>
        <w:t>按键的分压值</w:t>
      </w:r>
    </w:p>
    <w:p w:rsidR="00C43D1B" w:rsidRDefault="005916DC" w:rsidP="00C43D1B">
      <w:r>
        <w:tab/>
      </w:r>
      <w:r>
        <w:tab/>
        <w:t>i</w:t>
      </w:r>
      <w:r w:rsidR="00C43D1B">
        <w:t>fwnode_property_read_u32(child, "press-threshold-microvolt",</w:t>
      </w:r>
      <w:r>
        <w:t xml:space="preserve">&amp;map[i].voltage)) </w:t>
      </w:r>
    </w:p>
    <w:p w:rsidR="00C43D1B" w:rsidRDefault="00C43D1B" w:rsidP="00C43D1B">
      <w:r>
        <w:tab/>
      </w:r>
      <w:r>
        <w:tab/>
        <w:t>map[i].voltage /= 1000;</w:t>
      </w:r>
    </w:p>
    <w:p w:rsidR="005916DC" w:rsidRDefault="005916DC" w:rsidP="00C43D1B">
      <w:r>
        <w:tab/>
      </w:r>
      <w:r w:rsidRPr="005916DC">
        <w:rPr>
          <w:color w:val="006600"/>
        </w:rPr>
        <w:tab/>
      </w:r>
      <w:r w:rsidRPr="005916DC">
        <w:rPr>
          <w:rFonts w:hint="eastAsia"/>
          <w:color w:val="006600"/>
        </w:rPr>
        <w:t>//读取</w:t>
      </w:r>
      <w:r w:rsidRPr="005916DC">
        <w:rPr>
          <w:color w:val="006600"/>
        </w:rPr>
        <w:t>按键码</w:t>
      </w:r>
    </w:p>
    <w:p w:rsidR="005916DC" w:rsidRDefault="005916DC" w:rsidP="005916DC">
      <w:r>
        <w:tab/>
      </w:r>
      <w:r>
        <w:tab/>
        <w:t xml:space="preserve">fwnode_property_read_u32(child, "linux,code",&amp;map[i].keycode)) </w:t>
      </w:r>
    </w:p>
    <w:p w:rsidR="005916DC" w:rsidRDefault="005916DC" w:rsidP="005916DC">
      <w:r>
        <w:tab/>
      </w:r>
      <w:r>
        <w:tab/>
        <w:t>i++;</w:t>
      </w:r>
    </w:p>
    <w:p w:rsidR="005916DC" w:rsidRDefault="005916DC" w:rsidP="008430D1">
      <w:pPr>
        <w:ind w:firstLine="420"/>
      </w:pPr>
      <w:r>
        <w:t>}</w:t>
      </w:r>
    </w:p>
    <w:p w:rsidR="005916DC" w:rsidRDefault="005916DC" w:rsidP="008430D1">
      <w:pPr>
        <w:ind w:firstLine="420"/>
      </w:pPr>
      <w:r w:rsidRPr="005916DC">
        <w:t>st-&gt;map = map;</w:t>
      </w:r>
    </w:p>
    <w:p w:rsidR="00904C23" w:rsidRPr="004E7E43" w:rsidRDefault="00904C23" w:rsidP="005762A7">
      <w:pPr>
        <w:rPr>
          <w:color w:val="006600"/>
        </w:rPr>
      </w:pPr>
      <w:r w:rsidRPr="004E7E43">
        <w:rPr>
          <w:rFonts w:hint="eastAsia"/>
          <w:color w:val="006600"/>
        </w:rPr>
        <w:t>//</w:t>
      </w:r>
      <w:r w:rsidR="00BB4A11">
        <w:rPr>
          <w:rFonts w:hint="eastAsia"/>
          <w:color w:val="006600"/>
        </w:rPr>
        <w:t>分配</w:t>
      </w:r>
      <w:r w:rsidRPr="004E7E43">
        <w:rPr>
          <w:rFonts w:hint="eastAsia"/>
          <w:color w:val="006600"/>
        </w:rPr>
        <w:t>一个支持轮询的设备，select-poll函数</w:t>
      </w:r>
    </w:p>
    <w:p w:rsidR="00EE0CE7" w:rsidRDefault="00EE0CE7" w:rsidP="00EE0CE7">
      <w:r w:rsidRPr="00EE0CE7">
        <w:rPr>
          <w:color w:val="006600"/>
        </w:rPr>
        <w:t>poll</w:t>
      </w:r>
      <w:r w:rsidRPr="00EE0CE7">
        <w:t>_dev = devm_input_allocate_polled_device(dev);</w:t>
      </w:r>
    </w:p>
    <w:p w:rsidR="008B1B03" w:rsidRDefault="008B1B03" w:rsidP="00EE0CE7">
      <w:pPr>
        <w:rPr>
          <w:color w:val="006600"/>
        </w:rPr>
      </w:pPr>
      <w:r w:rsidRPr="008B1B03">
        <w:t>device_property_read_u32(dev, "poll-interval", &amp;value)</w:t>
      </w:r>
      <w:r w:rsidRPr="00CE01FC">
        <w:rPr>
          <w:color w:val="006600"/>
        </w:rPr>
        <w:t>//</w:t>
      </w:r>
      <w:r w:rsidRPr="00CE01FC">
        <w:rPr>
          <w:rFonts w:hint="eastAsia"/>
          <w:color w:val="006600"/>
        </w:rPr>
        <w:t>读取</w:t>
      </w:r>
      <w:r w:rsidRPr="00CE01FC">
        <w:rPr>
          <w:color w:val="006600"/>
        </w:rPr>
        <w:t>轮询间隔时间</w:t>
      </w:r>
    </w:p>
    <w:p w:rsidR="0034181B" w:rsidRPr="0034181B" w:rsidRDefault="0034181B" w:rsidP="0034181B">
      <w:pPr>
        <w:rPr>
          <w:color w:val="006600"/>
        </w:rPr>
      </w:pPr>
      <w:r w:rsidRPr="0034181B">
        <w:t>poll_dev-&gt;poll = adc_keys_poll;</w:t>
      </w:r>
      <w:r w:rsidRPr="0034181B">
        <w:rPr>
          <w:color w:val="006600"/>
        </w:rPr>
        <w:t>//select-poll函数进入内核执行该函数</w:t>
      </w:r>
    </w:p>
    <w:p w:rsidR="0034181B" w:rsidRPr="0034181B" w:rsidRDefault="0034181B" w:rsidP="0034181B">
      <w:r w:rsidRPr="0034181B">
        <w:t>poll_dev-&gt;private = st;</w:t>
      </w:r>
    </w:p>
    <w:p w:rsidR="0034181B" w:rsidRDefault="0034181B" w:rsidP="0034181B">
      <w:r w:rsidRPr="0034181B">
        <w:t>input = poll_dev-&gt;input;</w:t>
      </w:r>
    </w:p>
    <w:p w:rsidR="00FD1B08" w:rsidRDefault="00FD1B08" w:rsidP="0034181B">
      <w:pPr>
        <w:rPr>
          <w:color w:val="006600"/>
        </w:rPr>
      </w:pPr>
      <w:r w:rsidRPr="00FD1B08">
        <w:t>__set_bit(EV_KEY, input-&gt;evbit);</w:t>
      </w:r>
      <w:r w:rsidRPr="00FD1B08">
        <w:rPr>
          <w:color w:val="006600"/>
        </w:rPr>
        <w:t>//</w:t>
      </w:r>
      <w:r w:rsidRPr="00FD1B08">
        <w:rPr>
          <w:rFonts w:hint="eastAsia"/>
          <w:color w:val="006600"/>
        </w:rPr>
        <w:t>设置</w:t>
      </w:r>
      <w:r w:rsidRPr="00FD1B08">
        <w:rPr>
          <w:color w:val="006600"/>
        </w:rPr>
        <w:t>支持按键事件</w:t>
      </w:r>
    </w:p>
    <w:p w:rsidR="008A479D" w:rsidRPr="000A130E" w:rsidRDefault="008A479D" w:rsidP="008A479D">
      <w:pPr>
        <w:rPr>
          <w:color w:val="006600"/>
        </w:rPr>
      </w:pPr>
      <w:r w:rsidRPr="008A479D">
        <w:lastRenderedPageBreak/>
        <w:t>for (i = 0; i &lt; st-&gt;num_keys; i++)</w:t>
      </w:r>
      <w:r w:rsidRPr="000A130E">
        <w:rPr>
          <w:color w:val="006600"/>
        </w:rPr>
        <w:t>//</w:t>
      </w:r>
      <w:r w:rsidRPr="000A130E">
        <w:rPr>
          <w:rFonts w:hint="eastAsia"/>
          <w:color w:val="006600"/>
        </w:rPr>
        <w:t>设置</w:t>
      </w:r>
      <w:r w:rsidRPr="000A130E">
        <w:rPr>
          <w:color w:val="006600"/>
        </w:rPr>
        <w:t>支持哪个按键</w:t>
      </w:r>
    </w:p>
    <w:p w:rsidR="008A479D" w:rsidRDefault="008A479D" w:rsidP="008A479D">
      <w:r w:rsidRPr="008A479D">
        <w:tab/>
      </w:r>
      <w:r w:rsidRPr="008A479D">
        <w:tab/>
        <w:t>__set_bit(st-&gt;map[i].keycode, input-&gt;keybit);</w:t>
      </w:r>
    </w:p>
    <w:p w:rsidR="00E751F0" w:rsidRPr="00E751F0" w:rsidRDefault="00E751F0" w:rsidP="00E751F0">
      <w:pPr>
        <w:rPr>
          <w:color w:val="006600"/>
        </w:rPr>
      </w:pPr>
      <w:r w:rsidRPr="00E751F0">
        <w:rPr>
          <w:rFonts w:hint="eastAsia"/>
          <w:color w:val="006600"/>
        </w:rPr>
        <w:t>//是否支持重复类事件</w:t>
      </w:r>
    </w:p>
    <w:p w:rsidR="00E751F0" w:rsidRDefault="00E751F0" w:rsidP="00E751F0">
      <w:r>
        <w:t>if (device_property_read_bool(dev, "autorepeat"))</w:t>
      </w:r>
    </w:p>
    <w:p w:rsidR="00E751F0" w:rsidRDefault="00E751F0" w:rsidP="00E751F0">
      <w:r>
        <w:tab/>
        <w:t>__set_bit(EV_REP, input-&gt;evbit);</w:t>
      </w:r>
    </w:p>
    <w:p w:rsidR="000A130E" w:rsidRDefault="000A130E" w:rsidP="008A479D">
      <w:r w:rsidRPr="000A130E">
        <w:t>input_register_polled_device(poll_dev);</w:t>
      </w:r>
    </w:p>
    <w:p w:rsidR="00036B9E" w:rsidRDefault="00036B9E" w:rsidP="00036B9E">
      <w:pPr>
        <w:pStyle w:val="2"/>
      </w:pPr>
      <w:bookmarkStart w:id="109" w:name="_Toc12547031"/>
      <w:r>
        <w:rPr>
          <w:rFonts w:hint="eastAsia"/>
        </w:rPr>
        <w:t xml:space="preserve">16.4 </w:t>
      </w:r>
      <w:r>
        <w:rPr>
          <w:rFonts w:hint="eastAsia"/>
        </w:rPr>
        <w:t>应用层</w:t>
      </w:r>
      <w:r>
        <w:t>测试程序</w:t>
      </w:r>
      <w:bookmarkEnd w:id="109"/>
    </w:p>
    <w:p w:rsidR="00502969" w:rsidRPr="00502969" w:rsidRDefault="00502969" w:rsidP="00502969">
      <w:r>
        <w:rPr>
          <w:rFonts w:hint="eastAsia"/>
        </w:rPr>
        <w:t>E9驱动笔记</w:t>
      </w:r>
      <w:r>
        <w:t>里面有读取按键的应用程序</w:t>
      </w:r>
      <w:r w:rsidR="00E96376">
        <w:rPr>
          <w:rFonts w:hint="eastAsia"/>
        </w:rPr>
        <w:t>，</w:t>
      </w:r>
      <w:r w:rsidR="00E96376">
        <w:t>可以更改后使用</w:t>
      </w:r>
    </w:p>
    <w:p w:rsidR="009C797A" w:rsidRPr="009C797A" w:rsidRDefault="009C797A" w:rsidP="009C797A">
      <w:r>
        <w:t>I</w:t>
      </w:r>
      <w:r>
        <w:rPr>
          <w:rFonts w:hint="eastAsia"/>
        </w:rPr>
        <w:t>n</w:t>
      </w:r>
      <w:r>
        <w:t>clude/uapi/linux/input.h</w:t>
      </w:r>
    </w:p>
    <w:p w:rsidR="00036B9E" w:rsidRDefault="00036B9E" w:rsidP="00036B9E">
      <w:r>
        <w:t>struct input_event {</w:t>
      </w:r>
    </w:p>
    <w:p w:rsidR="00036B9E" w:rsidRDefault="00036B9E" w:rsidP="00036B9E">
      <w:r>
        <w:tab/>
        <w:t>struct timeval time;</w:t>
      </w:r>
    </w:p>
    <w:p w:rsidR="00036B9E" w:rsidRDefault="00036B9E" w:rsidP="00036B9E">
      <w:r>
        <w:tab/>
        <w:t>__u16 type;</w:t>
      </w:r>
    </w:p>
    <w:p w:rsidR="00036B9E" w:rsidRDefault="00036B9E" w:rsidP="00036B9E">
      <w:r>
        <w:tab/>
        <w:t>__u16 code;</w:t>
      </w:r>
    </w:p>
    <w:p w:rsidR="00036B9E" w:rsidRDefault="00036B9E" w:rsidP="00036B9E">
      <w:r>
        <w:tab/>
        <w:t>__s32 value;</w:t>
      </w:r>
    </w:p>
    <w:p w:rsidR="00036B9E" w:rsidRDefault="00036B9E" w:rsidP="00036B9E">
      <w:r>
        <w:t>}</w:t>
      </w:r>
    </w:p>
    <w:p w:rsidR="008E582F" w:rsidRDefault="008E582F" w:rsidP="00036B9E"/>
    <w:p w:rsidR="008E582F" w:rsidRDefault="008E582F" w:rsidP="008E582F">
      <w:pPr>
        <w:pStyle w:val="2"/>
      </w:pPr>
      <w:bookmarkStart w:id="110" w:name="_Toc12547032"/>
      <w:r>
        <w:t xml:space="preserve">16.5 </w:t>
      </w:r>
      <w:r w:rsidR="00E85ED7">
        <w:rPr>
          <w:rFonts w:hint="eastAsia"/>
        </w:rPr>
        <w:t>自定义</w:t>
      </w:r>
      <w:r>
        <w:rPr>
          <w:rFonts w:hint="eastAsia"/>
        </w:rPr>
        <w:t>reset</w:t>
      </w:r>
      <w:r>
        <w:t>键</w:t>
      </w:r>
      <w:r w:rsidR="005864DD">
        <w:rPr>
          <w:rFonts w:hint="eastAsia"/>
        </w:rPr>
        <w:t>码</w:t>
      </w:r>
      <w:r w:rsidR="005864DD">
        <w:t>值添加</w:t>
      </w:r>
      <w:bookmarkEnd w:id="110"/>
    </w:p>
    <w:p w:rsidR="000F2E75" w:rsidRDefault="00D4041A" w:rsidP="000F2E75">
      <w:r>
        <w:rPr>
          <w:rFonts w:hint="eastAsia"/>
        </w:rPr>
        <w:t>内核</w:t>
      </w:r>
      <w:r w:rsidR="000F2E75">
        <w:rPr>
          <w:rFonts w:hint="eastAsia"/>
        </w:rPr>
        <w:t>有两处</w:t>
      </w:r>
      <w:r w:rsidR="000F2E75">
        <w:t>：</w:t>
      </w:r>
      <w:r>
        <w:rPr>
          <w:rFonts w:hint="eastAsia"/>
        </w:rPr>
        <w:t>一个用于</w:t>
      </w:r>
      <w:r>
        <w:t>设备树，一个用于</w:t>
      </w:r>
      <w:r>
        <w:rPr>
          <w:rFonts w:hint="eastAsia"/>
        </w:rPr>
        <w:t>内核</w:t>
      </w:r>
    </w:p>
    <w:p w:rsidR="000F2E75" w:rsidRDefault="000F2E75" w:rsidP="000F2E75">
      <w:r>
        <w:t>R</w:t>
      </w:r>
      <w:r>
        <w:rPr>
          <w:rFonts w:hint="eastAsia"/>
        </w:rPr>
        <w:t>k</w:t>
      </w:r>
      <w:r>
        <w:t>-input.h</w:t>
      </w:r>
      <w:r>
        <w:rPr>
          <w:rFonts w:hint="eastAsia"/>
        </w:rPr>
        <w:t>和input-event-codes.h中</w:t>
      </w:r>
    </w:p>
    <w:p w:rsidR="000F2E75" w:rsidRDefault="000F2E75" w:rsidP="000F2E75">
      <w:r>
        <w:rPr>
          <w:rFonts w:hint="eastAsia"/>
        </w:rPr>
        <w:t>添加</w:t>
      </w:r>
      <w:r w:rsidRPr="000F2E75">
        <w:t>#define KEY_</w:t>
      </w:r>
      <w:r>
        <w:t>RESET</w:t>
      </w:r>
      <w:r w:rsidRPr="000F2E75">
        <w:tab/>
        <w:t>2</w:t>
      </w:r>
      <w:r>
        <w:t>54</w:t>
      </w:r>
    </w:p>
    <w:p w:rsidR="00413B11" w:rsidRDefault="00413B11" w:rsidP="000F2E75">
      <w:r>
        <w:rPr>
          <w:rFonts w:hint="eastAsia"/>
        </w:rPr>
        <w:t>编译器头文件</w:t>
      </w:r>
    </w:p>
    <w:p w:rsidR="00413B11" w:rsidRDefault="00413B11" w:rsidP="000F2E75">
      <w:r w:rsidRPr="00413B11">
        <w:t>/home/chao/rk3308_linux/buildroot/output/rockchip_rk3308_32_debug/host/arm-rockchip-linux-gnueabihf/sysroot/usr/include/linux</w:t>
      </w:r>
    </w:p>
    <w:p w:rsidR="00D4041A" w:rsidRDefault="00D4041A" w:rsidP="000F2E75">
      <w:r>
        <w:rPr>
          <w:rFonts w:hint="eastAsia"/>
        </w:rPr>
        <w:t>添加</w:t>
      </w:r>
    </w:p>
    <w:p w:rsidR="00D4041A" w:rsidRDefault="00D4041A" w:rsidP="000F2E75">
      <w:r w:rsidRPr="00D4041A">
        <w:t>#define KEY_RESET</w:t>
      </w:r>
      <w:r w:rsidRPr="00D4041A">
        <w:tab/>
        <w:t>254</w:t>
      </w:r>
    </w:p>
    <w:p w:rsidR="00D4041A" w:rsidRDefault="00D4041A" w:rsidP="000F2E75">
      <w:r>
        <w:rPr>
          <w:rFonts w:hint="eastAsia"/>
        </w:rPr>
        <w:t>编译器</w:t>
      </w:r>
      <w:r>
        <w:t>头文件添加也可用改在按键</w:t>
      </w:r>
      <w:r w:rsidR="005E14FB">
        <w:rPr>
          <w:rFonts w:hint="eastAsia"/>
        </w:rPr>
        <w:t>应用</w:t>
      </w:r>
      <w:r>
        <w:t>源码中添加宏定义。</w:t>
      </w:r>
    </w:p>
    <w:p w:rsidR="00D4041A" w:rsidRPr="000F2E75" w:rsidRDefault="00D4041A" w:rsidP="000F2E75"/>
    <w:p w:rsidR="0049341C" w:rsidRDefault="0049341C" w:rsidP="0049341C">
      <w:pPr>
        <w:pStyle w:val="1"/>
      </w:pPr>
      <w:bookmarkStart w:id="111" w:name="_Toc12547033"/>
      <w:r>
        <w:rPr>
          <w:rFonts w:hint="eastAsia"/>
        </w:rPr>
        <w:t xml:space="preserve">17 </w:t>
      </w:r>
      <w:r w:rsidR="00C25E2A">
        <w:rPr>
          <w:rFonts w:hint="eastAsia"/>
        </w:rPr>
        <w:t>串口驱动</w:t>
      </w:r>
      <w:bookmarkEnd w:id="111"/>
    </w:p>
    <w:p w:rsidR="00C17FBF" w:rsidRDefault="00C17FBF" w:rsidP="00C17FBF">
      <w:pPr>
        <w:pStyle w:val="2"/>
      </w:pPr>
      <w:bookmarkStart w:id="112" w:name="_Toc12547034"/>
      <w:r>
        <w:rPr>
          <w:rFonts w:hint="eastAsia"/>
        </w:rPr>
        <w:t xml:space="preserve">17.1 </w:t>
      </w:r>
      <w:r>
        <w:rPr>
          <w:rFonts w:hint="eastAsia"/>
        </w:rPr>
        <w:t>配置</w:t>
      </w:r>
      <w:r>
        <w:t>内核</w:t>
      </w:r>
      <w:bookmarkEnd w:id="112"/>
    </w:p>
    <w:p w:rsidR="00C17FBF" w:rsidRPr="00C17FBF" w:rsidRDefault="00C17FBF" w:rsidP="00C17FBF">
      <w:r>
        <w:rPr>
          <w:rFonts w:hint="eastAsia"/>
        </w:rPr>
        <w:t>采用的是</w:t>
      </w:r>
      <w:r>
        <w:rPr>
          <w:rFonts w:ascii="Open Sans" w:eastAsia="Open Sans" w:cs="Open Sans"/>
        </w:rPr>
        <w:t>8250</w:t>
      </w:r>
      <w:r>
        <w:rPr>
          <w:rFonts w:hint="eastAsia"/>
        </w:rPr>
        <w:t>通用驱动，类型是</w:t>
      </w:r>
      <w:r>
        <w:rPr>
          <w:rFonts w:ascii="Open Sans" w:eastAsia="Open Sans" w:cs="Open Sans"/>
        </w:rPr>
        <w:t>16550A</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Device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Character devices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Serial drivers ‐‐‐&gt;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8250/16550 and compatible serial support</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Support 8250_core.* kernel options (DEPRECATED)</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Console on 8250/16550 and compatible serial port 8250</w:t>
      </w:r>
      <w:r>
        <w:rPr>
          <w:rFonts w:ascii="微软雅黑" w:eastAsia="微软雅黑" w:hAnsi="Consolas" w:cs="微软雅黑" w:hint="eastAsia"/>
          <w:color w:val="333333"/>
          <w:kern w:val="0"/>
          <w:sz w:val="18"/>
          <w:szCs w:val="18"/>
        </w:rPr>
        <w:t>串口开启</w:t>
      </w:r>
      <w:r>
        <w:rPr>
          <w:rFonts w:ascii="Consolas" w:hAnsi="Consolas" w:cs="Consolas"/>
          <w:color w:val="333333"/>
          <w:kern w:val="0"/>
          <w:sz w:val="18"/>
          <w:szCs w:val="18"/>
        </w:rPr>
        <w:t>console</w:t>
      </w:r>
      <w:r>
        <w:rPr>
          <w:rFonts w:ascii="微软雅黑" w:eastAsia="微软雅黑" w:hAnsi="Consolas" w:cs="微软雅黑" w:hint="eastAsia"/>
          <w:color w:val="333333"/>
          <w:kern w:val="0"/>
          <w:sz w:val="18"/>
          <w:szCs w:val="18"/>
        </w:rPr>
        <w:t>功</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微软雅黑" w:eastAsia="微软雅黑" w:hAnsi="Consolas" w:cs="微软雅黑" w:hint="eastAsia"/>
          <w:color w:val="333333"/>
          <w:kern w:val="0"/>
          <w:sz w:val="18"/>
          <w:szCs w:val="18"/>
        </w:rPr>
        <w:t>能</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DMA support for 16550 compatible UART controllers</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t xml:space="preserve">(5) Maximum number of 8250/16550 serial ports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微软雅黑" w:eastAsia="微软雅黑" w:hAnsi="Consolas" w:cs="微软雅黑"/>
          <w:color w:val="333333"/>
          <w:kern w:val="0"/>
          <w:sz w:val="18"/>
          <w:szCs w:val="18"/>
        </w:rPr>
      </w:pPr>
      <w:r>
        <w:rPr>
          <w:rFonts w:ascii="Consolas" w:hAnsi="Consolas" w:cs="Consolas"/>
          <w:color w:val="333333"/>
          <w:kern w:val="0"/>
          <w:sz w:val="18"/>
          <w:szCs w:val="18"/>
        </w:rPr>
        <w:lastRenderedPageBreak/>
        <w:t xml:space="preserve">(5) Number of 8250/16550 serial ports to register at runtime </w:t>
      </w:r>
      <w:r>
        <w:rPr>
          <w:rFonts w:ascii="微软雅黑" w:eastAsia="微软雅黑" w:hAnsi="Consolas" w:cs="微软雅黑" w:hint="eastAsia"/>
          <w:color w:val="333333"/>
          <w:kern w:val="0"/>
          <w:sz w:val="18"/>
          <w:szCs w:val="18"/>
        </w:rPr>
        <w:t>一般填最大串口数</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 ] Extended 8250/16550 serial driver options</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 Support for Synopsys DesignWare 8250 quirks</w:t>
      </w:r>
    </w:p>
    <w:p w:rsidR="00C17FBF" w:rsidRDefault="00C17FBF" w:rsidP="00C17FBF">
      <w:pPr>
        <w:pStyle w:val="2"/>
      </w:pPr>
      <w:bookmarkStart w:id="113" w:name="_Toc12547035"/>
      <w:r>
        <w:t xml:space="preserve">17.2 </w:t>
      </w:r>
      <w:r>
        <w:rPr>
          <w:rFonts w:hint="eastAsia"/>
        </w:rPr>
        <w:t>配置</w:t>
      </w:r>
      <w:r>
        <w:t>设备树</w:t>
      </w:r>
      <w:bookmarkEnd w:id="113"/>
    </w:p>
    <w:p w:rsidR="00E149EE" w:rsidRPr="00E149EE" w:rsidRDefault="00E149EE" w:rsidP="00E149EE">
      <w:r w:rsidRPr="00760555">
        <w:t>rk3308-voice-module-v10-aarch32.dtsi</w:t>
      </w:r>
      <w:r>
        <w:rPr>
          <w:rFonts w:hint="eastAsia"/>
        </w:rPr>
        <w:t>文件</w:t>
      </w:r>
      <w:r>
        <w:t>中配置</w:t>
      </w:r>
    </w:p>
    <w:p w:rsidR="00C17FBF" w:rsidRDefault="00C17FBF" w:rsidP="00C17FBF">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&amp;uart0 {</w:t>
      </w:r>
    </w:p>
    <w:p w:rsidR="00C17FBF" w:rsidRDefault="00C17FBF" w:rsidP="000D4F94">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status = "okay";</w:t>
      </w:r>
    </w:p>
    <w:p w:rsidR="00C17FBF" w:rsidRDefault="00C17FBF" w:rsidP="00C17FBF">
      <w:pPr>
        <w:rPr>
          <w:rFonts w:ascii="Consolas" w:hAnsi="Consolas" w:cs="Consolas"/>
          <w:color w:val="333333"/>
          <w:kern w:val="0"/>
          <w:sz w:val="18"/>
          <w:szCs w:val="18"/>
        </w:rPr>
      </w:pPr>
      <w:r>
        <w:rPr>
          <w:rFonts w:ascii="Consolas" w:hAnsi="Consolas" w:cs="Consolas"/>
          <w:color w:val="333333"/>
          <w:kern w:val="0"/>
          <w:sz w:val="18"/>
          <w:szCs w:val="18"/>
        </w:rPr>
        <w:t>};</w:t>
      </w:r>
    </w:p>
    <w:p w:rsidR="0030334A" w:rsidRDefault="00F278D2" w:rsidP="00F278D2">
      <w:pPr>
        <w:pStyle w:val="2"/>
      </w:pPr>
      <w:bookmarkStart w:id="114" w:name="_Toc12547036"/>
      <w:r>
        <w:t xml:space="preserve">17.3 </w:t>
      </w:r>
      <w:r>
        <w:rPr>
          <w:rFonts w:hint="eastAsia"/>
        </w:rPr>
        <w:t>串口</w:t>
      </w:r>
      <w:r w:rsidR="0030334A">
        <w:rPr>
          <w:rFonts w:hint="eastAsia"/>
        </w:rPr>
        <w:t>配置</w:t>
      </w:r>
      <w:bookmarkEnd w:id="114"/>
    </w:p>
    <w:p w:rsidR="00F278D2" w:rsidRDefault="0030334A" w:rsidP="0030334A">
      <w:pPr>
        <w:pStyle w:val="3"/>
      </w:pPr>
      <w:bookmarkStart w:id="115" w:name="_Toc12547037"/>
      <w:r>
        <w:rPr>
          <w:rFonts w:hint="eastAsia"/>
        </w:rPr>
        <w:t xml:space="preserve">17.3.1 </w:t>
      </w:r>
      <w:r>
        <w:rPr>
          <w:rFonts w:hint="eastAsia"/>
        </w:rPr>
        <w:t>串口</w:t>
      </w:r>
      <w:r w:rsidR="00F278D2">
        <w:t>名字</w:t>
      </w:r>
      <w:bookmarkEnd w:id="115"/>
    </w:p>
    <w:p w:rsidR="00F278D2" w:rsidRDefault="00F278D2" w:rsidP="00F278D2">
      <w:pPr>
        <w:ind w:firstLineChars="250" w:firstLine="525"/>
      </w:pPr>
      <w:r>
        <w:rPr>
          <w:rFonts w:hint="eastAsia"/>
        </w:rPr>
        <w:t>驱动起来后会先注册</w:t>
      </w:r>
      <w:r>
        <w:rPr>
          <w:rFonts w:ascii="Open Sans" w:eastAsia="Open Sans" w:cs="Open Sans"/>
        </w:rPr>
        <w:t>5</w:t>
      </w:r>
      <w:r>
        <w:rPr>
          <w:rFonts w:hint="eastAsia"/>
        </w:rPr>
        <w:t>个</w:t>
      </w:r>
      <w:r>
        <w:rPr>
          <w:rFonts w:ascii="Open Sans" w:eastAsia="Open Sans" w:cs="Open Sans"/>
        </w:rPr>
        <w:t>ttySx</w:t>
      </w:r>
      <w:r>
        <w:rPr>
          <w:rFonts w:hint="eastAsia"/>
        </w:rPr>
        <w:t>设备。但如果没有经过</w:t>
      </w:r>
      <w:r>
        <w:rPr>
          <w:rFonts w:ascii="Open Sans" w:eastAsia="Open Sans" w:cs="Open Sans"/>
        </w:rPr>
        <w:t>2.3.1</w:t>
      </w:r>
      <w:r>
        <w:rPr>
          <w:rFonts w:hint="eastAsia"/>
        </w:rPr>
        <w:t>使能的串口，虽然也有设备节点，但是是不能操作的。</w:t>
      </w:r>
    </w:p>
    <w:p w:rsidR="00F278D2" w:rsidRDefault="00F278D2" w:rsidP="00F278D2">
      <w:r>
        <w:rPr>
          <w:rFonts w:hint="eastAsia"/>
        </w:rPr>
        <w:t>驱动会根据</w:t>
      </w:r>
      <w:r>
        <w:rPr>
          <w:rFonts w:ascii="Open Sans" w:eastAsia="Open Sans" w:cs="Open Sans"/>
        </w:rPr>
        <w:t>aliase</w:t>
      </w:r>
      <w:r>
        <w:rPr>
          <w:rFonts w:hint="eastAsia"/>
        </w:rPr>
        <w:t>，来对应串口编号，如下：</w:t>
      </w:r>
      <w:r>
        <w:t xml:space="preserve"> </w:t>
      </w:r>
      <w:r>
        <w:rPr>
          <w:rFonts w:ascii="Open Sans" w:eastAsia="Open Sans" w:cs="Open Sans"/>
        </w:rPr>
        <w:t>serial0</w:t>
      </w:r>
      <w:r>
        <w:rPr>
          <w:rFonts w:hint="eastAsia"/>
        </w:rPr>
        <w:t>最终会生成</w:t>
      </w:r>
      <w:r>
        <w:rPr>
          <w:rFonts w:ascii="Open Sans" w:eastAsia="Open Sans" w:cs="Open Sans"/>
        </w:rPr>
        <w:t>ttyS0</w:t>
      </w:r>
      <w:r>
        <w:rPr>
          <w:rFonts w:hint="eastAsia"/>
        </w:rPr>
        <w:t>，</w:t>
      </w:r>
      <w:r>
        <w:rPr>
          <w:rFonts w:ascii="Open Sans" w:eastAsia="Open Sans" w:cs="Open Sans"/>
        </w:rPr>
        <w:t>serial3</w:t>
      </w:r>
      <w:r>
        <w:rPr>
          <w:rFonts w:hint="eastAsia"/>
        </w:rPr>
        <w:t>会生成</w:t>
      </w:r>
      <w:r>
        <w:rPr>
          <w:rFonts w:ascii="Open Sans" w:eastAsia="Open Sans" w:cs="Open Sans"/>
        </w:rPr>
        <w:t>ttyS3</w:t>
      </w:r>
      <w:r>
        <w:rPr>
          <w:rFonts w:hint="eastAsia"/>
        </w:rPr>
        <w:t>设备。</w:t>
      </w:r>
    </w:p>
    <w:p w:rsidR="00261F1B" w:rsidRDefault="00261F1B" w:rsidP="00261F1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aliases {</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serial0 = &amp;uart0;</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serial1 = &amp;uart1;</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serial2 = &amp;uart2;</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serial3 = &amp;uart3;</w:t>
      </w:r>
    </w:p>
    <w:p w:rsidR="00261F1B" w:rsidRDefault="00261F1B" w:rsidP="00261F1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serial4 = &amp;uart4;</w:t>
      </w:r>
    </w:p>
    <w:p w:rsidR="00261F1B" w:rsidRDefault="00261F1B" w:rsidP="00261F1B">
      <w:pPr>
        <w:rPr>
          <w:rFonts w:ascii="Consolas" w:hAnsi="Consolas" w:cs="Consolas"/>
          <w:color w:val="333333"/>
          <w:kern w:val="0"/>
          <w:sz w:val="18"/>
          <w:szCs w:val="18"/>
        </w:rPr>
      </w:pPr>
      <w:r>
        <w:rPr>
          <w:rFonts w:ascii="Consolas" w:hAnsi="Consolas" w:cs="Consolas"/>
          <w:color w:val="333333"/>
          <w:kern w:val="0"/>
          <w:sz w:val="18"/>
          <w:szCs w:val="18"/>
        </w:rPr>
        <w:t>};</w:t>
      </w:r>
    </w:p>
    <w:p w:rsidR="00846567" w:rsidRDefault="00846567" w:rsidP="00846567">
      <w:pPr>
        <w:pStyle w:val="3"/>
      </w:pPr>
      <w:bookmarkStart w:id="116" w:name="_Toc12547038"/>
      <w:r w:rsidRPr="00846567">
        <w:t>17.3.2 pinctrl</w:t>
      </w:r>
      <w:r w:rsidRPr="00846567">
        <w:rPr>
          <w:rFonts w:hint="eastAsia"/>
        </w:rPr>
        <w:t>配置</w:t>
      </w:r>
      <w:bookmarkEnd w:id="116"/>
    </w:p>
    <w:p w:rsidR="00846567" w:rsidRDefault="00846567" w:rsidP="00846567">
      <w:r>
        <w:rPr>
          <w:rFonts w:hint="eastAsia"/>
        </w:rPr>
        <w:t>有时一个串口有多组</w:t>
      </w:r>
      <w:r>
        <w:rPr>
          <w:rFonts w:ascii="Open Sans" w:eastAsia="Open Sans" w:cs="Open Sans"/>
        </w:rPr>
        <w:t>IOMUX</w:t>
      </w:r>
      <w:r>
        <w:rPr>
          <w:rFonts w:hint="eastAsia"/>
        </w:rPr>
        <w:t>配置，需要根据实际使用配置</w:t>
      </w:r>
    </w:p>
    <w:p w:rsidR="004462CD" w:rsidRDefault="00846567" w:rsidP="00846567">
      <w:pPr>
        <w:rPr>
          <w:rFonts w:ascii="Open Sans" w:eastAsia="Open Sans" w:cs="Open Sans"/>
        </w:rPr>
      </w:pPr>
      <w:r>
        <w:rPr>
          <w:rFonts w:hint="eastAsia"/>
        </w:rPr>
        <w:t>其中</w:t>
      </w:r>
      <w:r>
        <w:rPr>
          <w:rFonts w:ascii="Open Sans" w:eastAsia="Open Sans" w:cs="Open Sans"/>
        </w:rPr>
        <w:t>uart0_cts</w:t>
      </w:r>
      <w:r>
        <w:rPr>
          <w:rFonts w:hint="eastAsia"/>
        </w:rPr>
        <w:t>和</w:t>
      </w:r>
      <w:r>
        <w:rPr>
          <w:rFonts w:ascii="Open Sans" w:eastAsia="Open Sans" w:cs="Open Sans"/>
        </w:rPr>
        <w:t>uart0_rts</w:t>
      </w:r>
      <w:r>
        <w:rPr>
          <w:rFonts w:hint="eastAsia"/>
        </w:rPr>
        <w:t>是硬件流控脚，这只代表引脚有配置为相应的功能脚，并不代表使能硬件流控。使能硬件流控需要从运用层设置下来。需要注意的是，如果使能流控，</w:t>
      </w:r>
      <w:r>
        <w:rPr>
          <w:rFonts w:ascii="Open Sans" w:eastAsia="Open Sans" w:cs="Open Sans"/>
        </w:rPr>
        <w:t>uart0_cts</w:t>
      </w:r>
      <w:r>
        <w:rPr>
          <w:rFonts w:hint="eastAsia"/>
        </w:rPr>
        <w:t>和</w:t>
      </w:r>
      <w:r>
        <w:rPr>
          <w:rFonts w:ascii="Open Sans" w:eastAsia="Open Sans" w:cs="Open Sans"/>
        </w:rPr>
        <w:t>uart0_rts</w:t>
      </w:r>
      <w:r>
        <w:rPr>
          <w:rFonts w:hint="eastAsia"/>
        </w:rPr>
        <w:t>必须同时配上。如果不需要流控，可以把</w:t>
      </w:r>
      <w:r>
        <w:rPr>
          <w:rFonts w:ascii="Open Sans" w:eastAsia="Open Sans" w:cs="Open Sans"/>
        </w:rPr>
        <w:t>uart0_cts</w:t>
      </w:r>
      <w:r>
        <w:rPr>
          <w:rFonts w:hint="eastAsia"/>
        </w:rPr>
        <w:t>和</w:t>
      </w:r>
      <w:r>
        <w:rPr>
          <w:rFonts w:ascii="Open Sans" w:eastAsia="Open Sans" w:cs="Open Sans"/>
        </w:rPr>
        <w:t>uart0_rts</w:t>
      </w:r>
      <w:r w:rsidR="004462CD">
        <w:rPr>
          <w:rFonts w:ascii="Open Sans" w:eastAsia="Open Sans" w:cs="Open Sans" w:hint="eastAsia"/>
        </w:rPr>
        <w:t>。</w:t>
      </w:r>
    </w:p>
    <w:p w:rsidR="00846567" w:rsidRDefault="00846567" w:rsidP="00846567">
      <w:r>
        <w:rPr>
          <w:rFonts w:hint="eastAsia"/>
        </w:rPr>
        <w:t>去掉。</w:t>
      </w:r>
    </w:p>
    <w:p w:rsidR="004462CD" w:rsidRDefault="004462CD" w:rsidP="004462CD">
      <w:pPr>
        <w:pStyle w:val="3"/>
      </w:pPr>
      <w:bookmarkStart w:id="117" w:name="_Toc12547039"/>
      <w:r>
        <w:rPr>
          <w:rFonts w:hint="eastAsia"/>
        </w:rPr>
        <w:t>17.3.2 DMA</w:t>
      </w:r>
      <w:r>
        <w:rPr>
          <w:rFonts w:hint="eastAsia"/>
        </w:rPr>
        <w:t>使用</w:t>
      </w:r>
      <w:bookmarkEnd w:id="117"/>
    </w:p>
    <w:p w:rsidR="004462CD" w:rsidRDefault="004462CD" w:rsidP="004462CD">
      <w:r>
        <w:rPr>
          <w:rFonts w:hint="eastAsia"/>
        </w:rPr>
        <w:t>需要使用</w:t>
      </w:r>
      <w:r>
        <w:rPr>
          <w:rFonts w:ascii="Open Sans" w:eastAsia="Open Sans" w:cs="Open Sans"/>
        </w:rPr>
        <w:t>DMA</w:t>
      </w:r>
      <w:r>
        <w:rPr>
          <w:rFonts w:hint="eastAsia"/>
        </w:rPr>
        <w:t>时需要以下配置，如果没有需要自己手动添加：</w:t>
      </w:r>
    </w:p>
    <w:p w:rsidR="004462CD" w:rsidRDefault="004462CD" w:rsidP="004462CD">
      <w:r>
        <w:rPr>
          <w:rFonts w:ascii="Open Sans" w:eastAsia="Open Sans" w:cs="Open Sans"/>
        </w:rPr>
        <w:t xml:space="preserve">dma-names = "tx", "rx"; </w:t>
      </w:r>
      <w:r>
        <w:rPr>
          <w:rFonts w:hint="eastAsia"/>
        </w:rPr>
        <w:t>使能</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dma-names = "!tx", "!rx"; </w:t>
      </w:r>
      <w:r>
        <w:rPr>
          <w:rFonts w:hint="eastAsia"/>
        </w:rPr>
        <w:t>禁止</w:t>
      </w:r>
      <w:r>
        <w:rPr>
          <w:rFonts w:ascii="Open Sans" w:eastAsia="Open Sans" w:cs="Open Sans"/>
        </w:rPr>
        <w:t>DMA</w:t>
      </w:r>
      <w:r>
        <w:rPr>
          <w:rFonts w:hint="eastAsia"/>
        </w:rPr>
        <w:t>发送和接收</w:t>
      </w:r>
    </w:p>
    <w:p w:rsidR="004462CD" w:rsidRDefault="004462CD" w:rsidP="004462CD">
      <w:r>
        <w:rPr>
          <w:rFonts w:ascii="Open Sans" w:eastAsia="Open Sans" w:cs="Open Sans"/>
        </w:rPr>
        <w:t xml:space="preserve">dmas = &lt;&amp;dmac_peri 0&gt;, &lt;&amp;dmac_peri 1&gt;; </w:t>
      </w:r>
      <w:r>
        <w:rPr>
          <w:rFonts w:hint="eastAsia"/>
        </w:rPr>
        <w:t>这里的</w:t>
      </w:r>
      <w:r>
        <w:rPr>
          <w:rFonts w:ascii="Open Sans" w:eastAsia="Open Sans" w:cs="Open Sans"/>
        </w:rPr>
        <w:t>0</w:t>
      </w:r>
      <w:r>
        <w:rPr>
          <w:rFonts w:hint="eastAsia"/>
        </w:rPr>
        <w:t>和</w:t>
      </w:r>
      <w:r>
        <w:rPr>
          <w:rFonts w:ascii="Open Sans" w:eastAsia="Open Sans" w:cs="Open Sans"/>
        </w:rPr>
        <w:t>1</w:t>
      </w:r>
      <w:r>
        <w:rPr>
          <w:rFonts w:hint="eastAsia"/>
        </w:rPr>
        <w:t>是外设和</w:t>
      </w:r>
      <w:r>
        <w:rPr>
          <w:rFonts w:ascii="Open Sans" w:eastAsia="Open Sans" w:cs="Open Sans"/>
        </w:rPr>
        <w:t>DMAC</w:t>
      </w:r>
      <w:r>
        <w:rPr>
          <w:rFonts w:hint="eastAsia"/>
        </w:rPr>
        <w:t>连接的通道号，</w:t>
      </w:r>
      <w:r>
        <w:rPr>
          <w:rFonts w:ascii="Open Sans" w:eastAsia="Open Sans" w:cs="Open Sans"/>
        </w:rPr>
        <w:t>DMAC</w:t>
      </w:r>
      <w:r>
        <w:rPr>
          <w:rFonts w:hint="eastAsia"/>
        </w:rPr>
        <w:t>通过这个号来识别外设。</w:t>
      </w:r>
    </w:p>
    <w:p w:rsidR="00537705" w:rsidRPr="008A0E8A" w:rsidRDefault="00537705" w:rsidP="008A0E8A">
      <w:pPr>
        <w:pStyle w:val="3"/>
      </w:pPr>
      <w:bookmarkStart w:id="118" w:name="_Toc12547040"/>
      <w:r w:rsidRPr="008A0E8A">
        <w:rPr>
          <w:rFonts w:hint="eastAsia"/>
        </w:rPr>
        <w:t>17.3.3</w:t>
      </w:r>
      <w:r w:rsidRPr="008A0E8A">
        <w:rPr>
          <w:rFonts w:hint="eastAsia"/>
        </w:rPr>
        <w:t>波特率配置</w:t>
      </w:r>
      <w:bookmarkEnd w:id="118"/>
    </w:p>
    <w:p w:rsidR="005C69A0" w:rsidRDefault="005C69A0" w:rsidP="005C69A0">
      <w:pPr>
        <w:ind w:firstLineChars="200" w:firstLine="420"/>
      </w:pPr>
      <w:r>
        <w:rPr>
          <w:rFonts w:hint="eastAsia"/>
        </w:rPr>
        <w:t>目前的代码会根据波特率大小来设置时钟，一般</w:t>
      </w:r>
      <w:r>
        <w:rPr>
          <w:rFonts w:ascii="Open Sans" w:eastAsia="Open Sans" w:cs="Open Sans"/>
        </w:rPr>
        <w:t>1.5M</w:t>
      </w:r>
      <w:r>
        <w:rPr>
          <w:rFonts w:hint="eastAsia"/>
        </w:rPr>
        <w:t>以下的波特率都可以分出来。</w:t>
      </w:r>
      <w:r>
        <w:rPr>
          <w:rFonts w:ascii="Open Sans" w:eastAsia="Open Sans" w:cs="Open Sans"/>
        </w:rPr>
        <w:t>1.5M</w:t>
      </w:r>
      <w:r>
        <w:rPr>
          <w:rFonts w:hint="eastAsia"/>
        </w:rPr>
        <w:t>以上的波特率，可能会经过小数分频或整数分频</w:t>
      </w:r>
    </w:p>
    <w:p w:rsidR="008600C1" w:rsidRPr="008A0E8A" w:rsidRDefault="008600C1" w:rsidP="008A0E8A">
      <w:pPr>
        <w:pStyle w:val="2"/>
      </w:pPr>
      <w:bookmarkStart w:id="119" w:name="_Toc12547041"/>
      <w:r>
        <w:rPr>
          <w:rFonts w:hint="eastAsia"/>
        </w:rPr>
        <w:t>1</w:t>
      </w:r>
      <w:r>
        <w:t>7.4 linux</w:t>
      </w:r>
      <w:r>
        <w:t>打印</w:t>
      </w:r>
      <w:r w:rsidR="003F7002">
        <w:t>串口</w:t>
      </w:r>
      <w:r w:rsidR="003F7002">
        <w:rPr>
          <w:rFonts w:hint="eastAsia"/>
        </w:rPr>
        <w:t>配置</w:t>
      </w:r>
      <w:bookmarkEnd w:id="119"/>
    </w:p>
    <w:p w:rsidR="00496412" w:rsidRPr="00496412" w:rsidRDefault="00496412" w:rsidP="00496412">
      <w:pPr>
        <w:rPr>
          <w:rFonts w:hAnsiTheme="minorEastAsia"/>
          <w:szCs w:val="21"/>
        </w:rPr>
      </w:pPr>
      <w:r w:rsidRPr="00496412">
        <w:rPr>
          <w:rFonts w:hAnsiTheme="minorEastAsia"/>
          <w:szCs w:val="21"/>
        </w:rPr>
        <w:t>FIQ debugger, ttyFIQ0</w:t>
      </w:r>
      <w:r w:rsidRPr="00496412">
        <w:rPr>
          <w:rFonts w:hAnsiTheme="minorEastAsia" w:cs="微软雅黑" w:hint="eastAsia"/>
          <w:szCs w:val="21"/>
        </w:rPr>
        <w:t>设备作为</w:t>
      </w:r>
      <w:r w:rsidRPr="00496412">
        <w:rPr>
          <w:rFonts w:hAnsiTheme="minorEastAsia"/>
          <w:szCs w:val="21"/>
        </w:rPr>
        <w:t>console</w:t>
      </w:r>
    </w:p>
    <w:p w:rsidR="00496412" w:rsidRDefault="00496412" w:rsidP="00496412">
      <w:pPr>
        <w:rPr>
          <w:rFonts w:hAnsiTheme="minorEastAsia" w:cs="微软雅黑"/>
          <w:color w:val="333333"/>
          <w:kern w:val="0"/>
          <w:szCs w:val="21"/>
        </w:rPr>
      </w:pPr>
      <w:r w:rsidRPr="00496412">
        <w:rPr>
          <w:rFonts w:hAnsiTheme="minorEastAsia" w:cs="微软雅黑" w:hint="eastAsia"/>
          <w:color w:val="333333"/>
          <w:kern w:val="0"/>
          <w:szCs w:val="21"/>
        </w:rPr>
        <w:lastRenderedPageBreak/>
        <w:t>使能</w:t>
      </w:r>
      <w:r w:rsidRPr="00496412">
        <w:rPr>
          <w:rFonts w:hAnsiTheme="minorEastAsia" w:cs="Open Sans"/>
          <w:color w:val="333333"/>
          <w:kern w:val="0"/>
          <w:szCs w:val="21"/>
        </w:rPr>
        <w:t>DTS</w:t>
      </w:r>
      <w:r w:rsidRPr="00496412">
        <w:rPr>
          <w:rFonts w:hAnsiTheme="minorEastAsia" w:cs="微软雅黑" w:hint="eastAsia"/>
          <w:color w:val="333333"/>
          <w:kern w:val="0"/>
          <w:szCs w:val="21"/>
        </w:rPr>
        <w:t>节点</w:t>
      </w:r>
      <w:r w:rsidR="00056142">
        <w:rPr>
          <w:rFonts w:hAnsiTheme="minorEastAsia" w:cs="微软雅黑"/>
          <w:color w:val="333333"/>
          <w:kern w:val="0"/>
          <w:szCs w:val="21"/>
        </w:rPr>
        <w:t>。</w:t>
      </w:r>
    </w:p>
    <w:p w:rsidR="00056142" w:rsidRPr="00056142" w:rsidRDefault="00056142" w:rsidP="00496412">
      <w:r w:rsidRPr="00760555">
        <w:t>rk3308-voice-module-v10-aarch32.dtsi</w:t>
      </w:r>
      <w:r>
        <w:rPr>
          <w:rFonts w:hint="eastAsia"/>
        </w:rPr>
        <w:t>文件</w:t>
      </w:r>
      <w:r>
        <w:t>中配置</w:t>
      </w:r>
    </w:p>
    <w:p w:rsidR="00056142" w:rsidRDefault="00056142" w:rsidP="00056142">
      <w:r>
        <w:t>&amp;fiq_debugger {</w:t>
      </w:r>
    </w:p>
    <w:p w:rsidR="00056142" w:rsidRDefault="00056142" w:rsidP="00056142">
      <w:r>
        <w:tab/>
        <w:t>status = "okay";</w:t>
      </w:r>
    </w:p>
    <w:p w:rsidR="00AF5357" w:rsidRDefault="00056142" w:rsidP="00056142">
      <w:r>
        <w:t>};</w:t>
      </w:r>
    </w:p>
    <w:p w:rsidR="007D177B" w:rsidRPr="007D177B" w:rsidRDefault="007D177B" w:rsidP="00056142">
      <w:r>
        <w:t>rk3308</w:t>
      </w:r>
      <w:r w:rsidRPr="00760555">
        <w:t>.dtsi</w:t>
      </w:r>
      <w:r>
        <w:rPr>
          <w:rFonts w:hint="eastAsia"/>
        </w:rPr>
        <w:t>文件</w:t>
      </w:r>
      <w:r>
        <w:t>中配置</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fiq_debugger: fiq‐debugger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compatible = "rockchip,fiq‐debugger";</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rockchip,serial‐id = &lt;2&gt;;</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设置串口</w:t>
      </w:r>
      <w:r w:rsidRPr="007D177B">
        <w:rPr>
          <w:rFonts w:ascii="Consolas" w:hAnsi="Consolas" w:cs="Consolas"/>
          <w:color w:val="006600"/>
          <w:kern w:val="0"/>
          <w:sz w:val="18"/>
          <w:szCs w:val="18"/>
        </w:rPr>
        <w:t>id</w:t>
      </w:r>
      <w:r w:rsidRPr="007D177B">
        <w:rPr>
          <w:rFonts w:ascii="微软雅黑" w:eastAsia="微软雅黑" w:hAnsi="Consolas" w:cs="微软雅黑" w:hint="eastAsia"/>
          <w:color w:val="006600"/>
          <w:kern w:val="0"/>
          <w:sz w:val="18"/>
          <w:szCs w:val="18"/>
        </w:rPr>
        <w:t>，如果想换不同的串口就改这个</w:t>
      </w:r>
      <w:r w:rsidRPr="007D177B">
        <w:rPr>
          <w:rFonts w:ascii="Consolas" w:hAnsi="Consolas" w:cs="Consolas"/>
          <w:color w:val="006600"/>
          <w:kern w:val="0"/>
          <w:sz w:val="18"/>
          <w:szCs w:val="18"/>
        </w:rPr>
        <w:t>ID*/</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rockchip,wake‐irq = &lt;0&gt;;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rockchip,irq‐mode‐enable = &lt;0&gt;; </w:t>
      </w:r>
      <w:r w:rsidRPr="007D177B">
        <w:rPr>
          <w:rFonts w:ascii="Consolas" w:hAnsi="Consolas" w:cs="Consolas"/>
          <w:color w:val="006600"/>
          <w:kern w:val="0"/>
          <w:sz w:val="18"/>
          <w:szCs w:val="18"/>
        </w:rPr>
        <w:t>/* If 1</w:t>
      </w:r>
      <w:r w:rsidRPr="007D177B">
        <w:rPr>
          <w:rFonts w:ascii="微软雅黑" w:eastAsia="微软雅黑" w:hAnsi="Consolas" w:cs="微软雅黑" w:hint="eastAsia"/>
          <w:color w:val="006600"/>
          <w:kern w:val="0"/>
          <w:sz w:val="18"/>
          <w:szCs w:val="18"/>
        </w:rPr>
        <w:t>，</w:t>
      </w:r>
      <w:r w:rsidRPr="007D177B">
        <w:rPr>
          <w:rFonts w:ascii="微软雅黑" w:eastAsia="微软雅黑" w:hAnsi="Consolas" w:cs="微软雅黑"/>
          <w:color w:val="006600"/>
          <w:kern w:val="0"/>
          <w:sz w:val="18"/>
          <w:szCs w:val="18"/>
        </w:rPr>
        <w:t xml:space="preserve"> </w:t>
      </w:r>
      <w:r w:rsidRPr="007D177B">
        <w:rPr>
          <w:rFonts w:ascii="Consolas" w:hAnsi="Consolas" w:cs="Consolas"/>
          <w:color w:val="006600"/>
          <w:kern w:val="0"/>
          <w:sz w:val="18"/>
          <w:szCs w:val="18"/>
        </w:rPr>
        <w:t>uart uses irq instead of fiq */</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rockchip,baudrate = &lt;1500000&gt;;</w:t>
      </w:r>
      <w:r w:rsidRPr="007D177B">
        <w:rPr>
          <w:rFonts w:ascii="Consolas" w:hAnsi="Consolas" w:cs="Consolas"/>
          <w:color w:val="006600"/>
          <w:kern w:val="0"/>
          <w:sz w:val="18"/>
          <w:szCs w:val="18"/>
        </w:rPr>
        <w:t xml:space="preserve"> /* Only 115200 and 1500000 */</w:t>
      </w:r>
    </w:p>
    <w:p w:rsidR="007D177B" w:rsidRDefault="007D177B" w:rsidP="007D177B">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pinctrl‐names = "default";</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pinctrl‐0 = &lt;&amp;uart2c_xfer&gt;; </w:t>
      </w:r>
      <w:r w:rsidRPr="007D177B">
        <w:rPr>
          <w:rFonts w:ascii="Consolas" w:hAnsi="Consolas" w:cs="Consolas"/>
          <w:color w:val="006600"/>
          <w:kern w:val="0"/>
          <w:sz w:val="18"/>
          <w:szCs w:val="18"/>
        </w:rPr>
        <w:t>/*</w:t>
      </w:r>
      <w:r w:rsidRPr="007D177B">
        <w:rPr>
          <w:rFonts w:ascii="微软雅黑" w:eastAsia="微软雅黑" w:hAnsi="Consolas" w:cs="微软雅黑" w:hint="eastAsia"/>
          <w:color w:val="006600"/>
          <w:kern w:val="0"/>
          <w:sz w:val="18"/>
          <w:szCs w:val="18"/>
        </w:rPr>
        <w:t>换了不同的串口后，需要配置</w:t>
      </w:r>
      <w:r w:rsidRPr="007D177B">
        <w:rPr>
          <w:rFonts w:ascii="Consolas" w:hAnsi="Consolas" w:cs="Consolas"/>
          <w:color w:val="006600"/>
          <w:kern w:val="0"/>
          <w:sz w:val="18"/>
          <w:szCs w:val="18"/>
        </w:rPr>
        <w:t>iomux*/</w:t>
      </w:r>
    </w:p>
    <w:p w:rsidR="007D177B" w:rsidRPr="007D177B" w:rsidRDefault="007D177B" w:rsidP="007D177B">
      <w:pPr>
        <w:autoSpaceDE w:val="0"/>
        <w:autoSpaceDN w:val="0"/>
        <w:adjustRightInd w:val="0"/>
        <w:ind w:firstLine="420"/>
        <w:jc w:val="left"/>
        <w:rPr>
          <w:rFonts w:ascii="Consolas" w:hAnsi="Consolas" w:cs="Consolas"/>
          <w:color w:val="006600"/>
          <w:kern w:val="0"/>
          <w:sz w:val="18"/>
          <w:szCs w:val="18"/>
        </w:rPr>
      </w:pPr>
      <w:r>
        <w:rPr>
          <w:rFonts w:ascii="Consolas" w:hAnsi="Consolas" w:cs="Consolas"/>
          <w:color w:val="333333"/>
          <w:kern w:val="0"/>
          <w:sz w:val="18"/>
          <w:szCs w:val="18"/>
        </w:rPr>
        <w:t xml:space="preserve">interrupts = &lt;GIC_SPI 150 IRQ_TYPE_LEVEL_HIGH 0&gt;; </w:t>
      </w:r>
      <w:r w:rsidRPr="007D177B">
        <w:rPr>
          <w:rFonts w:ascii="Consolas" w:hAnsi="Consolas" w:cs="Consolas"/>
          <w:color w:val="006600"/>
          <w:kern w:val="0"/>
          <w:sz w:val="18"/>
          <w:szCs w:val="18"/>
        </w:rPr>
        <w:t xml:space="preserve">/* </w:t>
      </w:r>
      <w:r w:rsidRPr="007D177B">
        <w:rPr>
          <w:rFonts w:ascii="微软雅黑" w:eastAsia="微软雅黑" w:hAnsi="Consolas" w:cs="微软雅黑" w:hint="eastAsia"/>
          <w:color w:val="006600"/>
          <w:kern w:val="0"/>
          <w:sz w:val="18"/>
          <w:szCs w:val="18"/>
        </w:rPr>
        <w:t>配置</w:t>
      </w:r>
      <w:r w:rsidRPr="007D177B">
        <w:rPr>
          <w:rFonts w:ascii="Consolas" w:hAnsi="Consolas" w:cs="Consolas"/>
          <w:color w:val="006600"/>
          <w:kern w:val="0"/>
          <w:sz w:val="18"/>
          <w:szCs w:val="18"/>
        </w:rPr>
        <w:t>signal irq</w:t>
      </w:r>
      <w:r w:rsidRPr="007D177B">
        <w:rPr>
          <w:rFonts w:ascii="微软雅黑" w:eastAsia="微软雅黑" w:hAnsi="Consolas" w:cs="微软雅黑" w:hint="eastAsia"/>
          <w:color w:val="006600"/>
          <w:kern w:val="0"/>
          <w:sz w:val="18"/>
          <w:szCs w:val="18"/>
        </w:rPr>
        <w:t>，一般可以是该</w:t>
      </w:r>
      <w:r w:rsidRPr="007D177B">
        <w:rPr>
          <w:rFonts w:ascii="Consolas" w:hAnsi="Consolas" w:cs="Consolas"/>
          <w:color w:val="006600"/>
          <w:kern w:val="0"/>
          <w:sz w:val="18"/>
          <w:szCs w:val="18"/>
        </w:rPr>
        <w:t>SOC</w:t>
      </w:r>
      <w:r w:rsidRPr="007D177B">
        <w:rPr>
          <w:rFonts w:ascii="微软雅黑" w:eastAsia="微软雅黑" w:hAnsi="Consolas" w:cs="微软雅黑" w:hint="eastAsia"/>
          <w:color w:val="006600"/>
          <w:kern w:val="0"/>
          <w:sz w:val="18"/>
          <w:szCs w:val="18"/>
        </w:rPr>
        <w:t>最大中断号加</w:t>
      </w:r>
      <w:r w:rsidRPr="007D177B">
        <w:rPr>
          <w:rFonts w:ascii="Consolas" w:hAnsi="Consolas" w:cs="Consolas"/>
          <w:color w:val="006600"/>
          <w:kern w:val="0"/>
          <w:sz w:val="18"/>
          <w:szCs w:val="18"/>
        </w:rPr>
        <w:t>1 */</w:t>
      </w:r>
    </w:p>
    <w:p w:rsidR="007D177B" w:rsidRDefault="007D177B" w:rsidP="007D177B">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status = "disable</w:t>
      </w:r>
    </w:p>
    <w:p w:rsidR="007D177B" w:rsidRPr="00AF5357" w:rsidRDefault="007D177B" w:rsidP="007D177B">
      <w:r>
        <w:rPr>
          <w:rFonts w:ascii="Consolas" w:hAnsi="Consolas" w:cs="Consolas"/>
          <w:color w:val="333333"/>
          <w:kern w:val="0"/>
          <w:sz w:val="18"/>
          <w:szCs w:val="18"/>
        </w:rPr>
        <w:t>};</w:t>
      </w:r>
    </w:p>
    <w:p w:rsidR="00094E45" w:rsidRDefault="00B24835" w:rsidP="003F7002">
      <w:pPr>
        <w:ind w:firstLine="420"/>
        <w:rPr>
          <w:rFonts w:hAnsiTheme="minorEastAsia" w:cs="微软雅黑"/>
        </w:rPr>
      </w:pPr>
      <w:r w:rsidRPr="00B24835">
        <w:rPr>
          <w:rFonts w:hint="eastAsia"/>
        </w:rPr>
        <w:t>该节点驱动加载</w:t>
      </w:r>
      <w:r w:rsidR="0067157E" w:rsidRPr="00B24835">
        <w:rPr>
          <w:rFonts w:hint="eastAsia"/>
        </w:rPr>
        <w:t>动加载后会注册</w:t>
      </w:r>
      <w:r w:rsidR="0067157E" w:rsidRPr="00B24835">
        <w:t>/dev/ttyFIQ0</w:t>
      </w:r>
      <w:r w:rsidR="0067157E" w:rsidRPr="00B24835">
        <w:rPr>
          <w:rFonts w:hint="eastAsia"/>
        </w:rPr>
        <w:t>设备，需要注意的是</w:t>
      </w:r>
      <w:r w:rsidR="0067157E" w:rsidRPr="00B24835">
        <w:t xml:space="preserve">rockchip,serial-id </w:t>
      </w:r>
      <w:r w:rsidR="0067157E" w:rsidRPr="0067157E">
        <w:rPr>
          <w:rFonts w:hAnsiTheme="minorEastAsia" w:cs="微软雅黑" w:hint="eastAsia"/>
        </w:rPr>
        <w:t>即便改了，注册的也是</w:t>
      </w:r>
      <w:r w:rsidR="0067157E" w:rsidRPr="0067157E">
        <w:rPr>
          <w:rFonts w:hAnsiTheme="minorEastAsia"/>
        </w:rPr>
        <w:t>ttyFIQ0</w:t>
      </w:r>
      <w:r w:rsidR="0067157E" w:rsidRPr="0067157E">
        <w:rPr>
          <w:rFonts w:hAnsiTheme="minorEastAsia" w:cs="微软雅黑" w:hint="eastAsia"/>
        </w:rPr>
        <w:t>。</w:t>
      </w:r>
      <w:r w:rsidR="0067157E" w:rsidRPr="0067157E">
        <w:rPr>
          <w:rFonts w:hAnsiTheme="minorEastAsia"/>
        </w:rPr>
        <w:t xml:space="preserve">rockchip,irq-mode-enable = &lt;0&gt;; </w:t>
      </w:r>
      <w:r w:rsidR="0067157E" w:rsidRPr="0067157E">
        <w:rPr>
          <w:rFonts w:hAnsiTheme="minorEastAsia" w:cs="微软雅黑" w:hint="eastAsia"/>
        </w:rPr>
        <w:t>这个如果为</w:t>
      </w:r>
      <w:r w:rsidR="0067157E" w:rsidRPr="0067157E">
        <w:rPr>
          <w:rFonts w:hAnsiTheme="minorEastAsia"/>
        </w:rPr>
        <w:t>1</w:t>
      </w:r>
      <w:r w:rsidR="0067157E" w:rsidRPr="0067157E">
        <w:rPr>
          <w:rFonts w:hAnsiTheme="minorEastAsia" w:cs="微软雅黑" w:hint="eastAsia"/>
        </w:rPr>
        <w:t>，串口中断方式采用的是</w:t>
      </w:r>
      <w:r w:rsidR="0067157E" w:rsidRPr="0067157E">
        <w:rPr>
          <w:rFonts w:hAnsiTheme="minorEastAsia"/>
        </w:rPr>
        <w:t>irq</w:t>
      </w:r>
      <w:r w:rsidR="0067157E" w:rsidRPr="0067157E">
        <w:rPr>
          <w:rFonts w:hAnsiTheme="minorEastAsia" w:cs="微软雅黑" w:hint="eastAsia"/>
        </w:rPr>
        <w:t>，一般不会遇到问题。但如果是</w:t>
      </w:r>
      <w:r w:rsidR="0067157E" w:rsidRPr="0067157E">
        <w:rPr>
          <w:rFonts w:hAnsiTheme="minorEastAsia"/>
        </w:rPr>
        <w:t>0</w:t>
      </w:r>
      <w:r w:rsidR="0067157E" w:rsidRPr="0067157E">
        <w:rPr>
          <w:rFonts w:hAnsiTheme="minorEastAsia" w:cs="微软雅黑" w:hint="eastAsia"/>
        </w:rPr>
        <w:t>，用的是</w:t>
      </w:r>
      <w:r w:rsidR="0067157E" w:rsidRPr="0067157E">
        <w:rPr>
          <w:rFonts w:hAnsiTheme="minorEastAsia"/>
        </w:rPr>
        <w:t>FIQ</w:t>
      </w:r>
      <w:r w:rsidR="0067157E" w:rsidRPr="0067157E">
        <w:rPr>
          <w:rFonts w:hAnsiTheme="minorEastAsia" w:cs="微软雅黑" w:hint="eastAsia"/>
        </w:rPr>
        <w:t>模式，有些带有</w:t>
      </w:r>
      <w:r w:rsidR="0067157E" w:rsidRPr="0067157E">
        <w:rPr>
          <w:rFonts w:hAnsiTheme="minorEastAsia"/>
        </w:rPr>
        <w:t>trust firmeware</w:t>
      </w:r>
      <w:r w:rsidR="0067157E" w:rsidRPr="0067157E">
        <w:rPr>
          <w:rFonts w:hAnsiTheme="minorEastAsia" w:cs="微软雅黑" w:hint="eastAsia"/>
        </w:rPr>
        <w:t>的平台就需要谨慎用，这可能会因为</w:t>
      </w:r>
      <w:r w:rsidR="0067157E" w:rsidRPr="0067157E">
        <w:rPr>
          <w:rFonts w:hAnsiTheme="minorEastAsia"/>
        </w:rPr>
        <w:t>trust firmeware</w:t>
      </w:r>
      <w:r w:rsidR="0067157E" w:rsidRPr="0067157E">
        <w:rPr>
          <w:rFonts w:hAnsiTheme="minorEastAsia" w:cs="微软雅黑" w:hint="eastAsia"/>
        </w:rPr>
        <w:t>版本和内核版本不匹配出问题。</w:t>
      </w:r>
    </w:p>
    <w:p w:rsidR="003F7002" w:rsidRDefault="003F7002" w:rsidP="0092428A">
      <w:pPr>
        <w:rPr>
          <w:rFonts w:hAnsiTheme="minorEastAsia" w:cs="微软雅黑"/>
          <w:b/>
        </w:rPr>
      </w:pPr>
      <w:r w:rsidRPr="0092428A">
        <w:rPr>
          <w:rFonts w:hAnsiTheme="minorEastAsia" w:cs="微软雅黑" w:hint="eastAsia"/>
          <w:b/>
        </w:rPr>
        <w:t>使能</w:t>
      </w:r>
      <w:r w:rsidRPr="0092428A">
        <w:rPr>
          <w:rFonts w:hAnsiTheme="minorEastAsia"/>
          <w:b/>
        </w:rPr>
        <w:t>early printk</w:t>
      </w:r>
      <w:r w:rsidRPr="0092428A">
        <w:rPr>
          <w:rFonts w:hAnsiTheme="minorEastAsia" w:cs="微软雅黑" w:hint="eastAsia"/>
          <w:b/>
        </w:rPr>
        <w:t>功能</w:t>
      </w:r>
    </w:p>
    <w:p w:rsidR="002B6466" w:rsidRDefault="002B6466" w:rsidP="002B6466">
      <w:r>
        <w:rPr>
          <w:rFonts w:hint="eastAsia"/>
        </w:rPr>
        <w:t>添加一下参数，其中</w:t>
      </w:r>
      <w:r>
        <w:rPr>
          <w:rFonts w:ascii="Open Sans" w:eastAsia="Open Sans" w:cs="Open Sans"/>
        </w:rPr>
        <w:t>0xff1a0000</w:t>
      </w:r>
      <w:r>
        <w:rPr>
          <w:rFonts w:hint="eastAsia"/>
        </w:rPr>
        <w:t>是</w:t>
      </w:r>
      <w:r>
        <w:rPr>
          <w:rFonts w:ascii="Open Sans" w:eastAsia="Open Sans" w:cs="Open Sans"/>
        </w:rPr>
        <w:t>uart2</w:t>
      </w:r>
      <w:r>
        <w:rPr>
          <w:rFonts w:hint="eastAsia"/>
        </w:rPr>
        <w:t>的物理基地址，不同的串口基地址不一样。</w:t>
      </w:r>
    </w:p>
    <w:p w:rsidR="002B6466" w:rsidRDefault="002B6466" w:rsidP="002B6466">
      <w:r>
        <w:rPr>
          <w:rFonts w:hint="eastAsia"/>
        </w:rPr>
        <w:t>一般后面参数不加</w:t>
      </w:r>
      <w:r>
        <w:rPr>
          <w:rFonts w:ascii="Open Sans" w:eastAsia="Open Sans" w:cs="Open Sans"/>
        </w:rPr>
        <w:t>115200</w:t>
      </w:r>
      <w:r>
        <w:rPr>
          <w:rFonts w:hint="eastAsia"/>
        </w:rPr>
        <w:t>等波特率，用</w:t>
      </w:r>
      <w:r>
        <w:rPr>
          <w:rFonts w:ascii="Open Sans" w:eastAsia="Open Sans" w:cs="Open Sans"/>
        </w:rPr>
        <w:t>uboot</w:t>
      </w:r>
      <w:r>
        <w:rPr>
          <w:rFonts w:hint="eastAsia"/>
        </w:rPr>
        <w:t>或</w:t>
      </w:r>
      <w:r>
        <w:rPr>
          <w:rFonts w:ascii="Open Sans" w:eastAsia="Open Sans" w:cs="Open Sans"/>
        </w:rPr>
        <w:t>loader</w:t>
      </w:r>
      <w:r>
        <w:rPr>
          <w:rFonts w:hint="eastAsia"/>
        </w:rPr>
        <w:t>起来后配置的波特率即可。</w:t>
      </w:r>
    </w:p>
    <w:p w:rsidR="002B6466" w:rsidRPr="0092428A" w:rsidRDefault="002B6466" w:rsidP="002B6466">
      <w:pPr>
        <w:rPr>
          <w:rFonts w:hAnsiTheme="minorEastAsia"/>
          <w:b/>
        </w:rPr>
      </w:pPr>
      <w:r>
        <w:rPr>
          <w:rFonts w:hint="eastAsia"/>
        </w:rPr>
        <w:t>如果配了波特率可能会出问题，因为内核</w:t>
      </w:r>
      <w:r>
        <w:rPr>
          <w:rFonts w:ascii="Open Sans" w:eastAsia="Open Sans" w:cs="Open Sans"/>
        </w:rPr>
        <w:t>early con</w:t>
      </w:r>
      <w:r>
        <w:rPr>
          <w:rFonts w:hint="eastAsia"/>
        </w:rPr>
        <w:t>对这块的支持不是很好。</w:t>
      </w:r>
    </w:p>
    <w:p w:rsidR="002B6466" w:rsidRDefault="002B6466" w:rsidP="002B6466">
      <w:pPr>
        <w:autoSpaceDE w:val="0"/>
        <w:autoSpaceDN w:val="0"/>
        <w:adjustRightInd w:val="0"/>
        <w:jc w:val="left"/>
        <w:rPr>
          <w:rFonts w:ascii="Consolas" w:hAnsi="Consolas" w:cs="Consolas"/>
          <w:color w:val="333333"/>
          <w:kern w:val="0"/>
          <w:sz w:val="18"/>
          <w:szCs w:val="18"/>
        </w:rPr>
      </w:pPr>
      <w:r>
        <w:rPr>
          <w:rFonts w:ascii="Consolas" w:hAnsi="Consolas" w:cs="Consolas"/>
          <w:color w:val="333333"/>
          <w:kern w:val="0"/>
          <w:sz w:val="18"/>
          <w:szCs w:val="18"/>
        </w:rPr>
        <w:t>chosen {</w:t>
      </w:r>
    </w:p>
    <w:p w:rsidR="002B6466" w:rsidRDefault="002B6466" w:rsidP="002C6D82">
      <w:pPr>
        <w:autoSpaceDE w:val="0"/>
        <w:autoSpaceDN w:val="0"/>
        <w:adjustRightInd w:val="0"/>
        <w:ind w:firstLine="420"/>
        <w:jc w:val="left"/>
        <w:rPr>
          <w:rFonts w:ascii="Consolas" w:hAnsi="Consolas" w:cs="Consolas"/>
          <w:color w:val="333333"/>
          <w:kern w:val="0"/>
          <w:sz w:val="18"/>
          <w:szCs w:val="18"/>
        </w:rPr>
      </w:pPr>
      <w:r>
        <w:rPr>
          <w:rFonts w:ascii="Consolas" w:hAnsi="Consolas" w:cs="Consolas"/>
          <w:color w:val="333333"/>
          <w:kern w:val="0"/>
          <w:sz w:val="18"/>
          <w:szCs w:val="18"/>
        </w:rPr>
        <w:t>bootargs ="earlycon=uart8250,mmio32,0xff1a0000";</w:t>
      </w:r>
    </w:p>
    <w:p w:rsidR="00094E45" w:rsidRDefault="002B6466" w:rsidP="002B6466">
      <w:pPr>
        <w:ind w:firstLine="420"/>
        <w:rPr>
          <w:rFonts w:ascii="Consolas" w:hAnsi="Consolas" w:cs="Consolas"/>
          <w:color w:val="333333"/>
          <w:kern w:val="0"/>
          <w:sz w:val="18"/>
          <w:szCs w:val="18"/>
        </w:rPr>
      </w:pPr>
      <w:r>
        <w:rPr>
          <w:rFonts w:ascii="Consolas" w:hAnsi="Consolas" w:cs="Consolas"/>
          <w:color w:val="333333"/>
          <w:kern w:val="0"/>
          <w:sz w:val="18"/>
          <w:szCs w:val="18"/>
        </w:rPr>
        <w:t>};</w:t>
      </w:r>
    </w:p>
    <w:p w:rsidR="00BE4803" w:rsidRDefault="00BE4803" w:rsidP="00617EB7">
      <w:pPr>
        <w:pStyle w:val="2"/>
      </w:pPr>
      <w:bookmarkStart w:id="120" w:name="_Toc12547042"/>
      <w:r>
        <w:t xml:space="preserve">17.5 </w:t>
      </w:r>
      <w:r w:rsidR="00B066A3">
        <w:t>测试</w:t>
      </w:r>
      <w:r w:rsidR="00B066A3">
        <w:rPr>
          <w:rFonts w:hint="eastAsia"/>
        </w:rPr>
        <w:t>板子</w:t>
      </w:r>
      <w:r w:rsidR="00B066A3">
        <w:t>串口</w:t>
      </w:r>
      <w:r w:rsidR="00B066A3">
        <w:rPr>
          <w:rFonts w:hint="eastAsia"/>
        </w:rPr>
        <w:t>和</w:t>
      </w:r>
      <w:r w:rsidR="00B066A3">
        <w:rPr>
          <w:rFonts w:hint="eastAsia"/>
        </w:rPr>
        <w:t>ub</w:t>
      </w:r>
      <w:r w:rsidR="00B066A3">
        <w:t>untu</w:t>
      </w:r>
      <w:r w:rsidR="00B066A3">
        <w:t>串口</w:t>
      </w:r>
      <w:r w:rsidR="00B066A3">
        <w:rPr>
          <w:rFonts w:hint="eastAsia"/>
        </w:rPr>
        <w:t>是否</w:t>
      </w:r>
      <w:r w:rsidR="00B066A3">
        <w:t>通</w:t>
      </w:r>
      <w:bookmarkEnd w:id="120"/>
    </w:p>
    <w:p w:rsidR="00CD1215" w:rsidRPr="00CD1215" w:rsidRDefault="00CD1215" w:rsidP="00CD1215">
      <w:r>
        <w:rPr>
          <w:rFonts w:hint="eastAsia"/>
        </w:rPr>
        <w:t>stty查看串口参数</w:t>
      </w:r>
    </w:p>
    <w:p w:rsidR="00CD1215" w:rsidRPr="00504A03" w:rsidRDefault="00CD1215" w:rsidP="00CD1215">
      <w:pPr>
        <w:rPr>
          <w:rFonts w:ascii="Consolas" w:hAnsi="Consolas" w:cs="Consolas"/>
          <w:szCs w:val="21"/>
          <w:shd w:val="pct15" w:color="auto" w:fill="FFFFFF"/>
        </w:rPr>
      </w:pPr>
      <w:r w:rsidRPr="00504A03">
        <w:rPr>
          <w:rFonts w:ascii="Consolas" w:hAnsi="Consolas" w:cs="Consolas"/>
          <w:szCs w:val="21"/>
          <w:shd w:val="pct15" w:color="auto" w:fill="FFFFFF"/>
        </w:rPr>
        <w:t>stty -F /dev/ttyS0 -a</w:t>
      </w:r>
    </w:p>
    <w:p w:rsidR="00CD1215" w:rsidRDefault="00CD1215" w:rsidP="00CD1215">
      <w:pPr>
        <w:rPr>
          <w:shd w:val="clear" w:color="auto" w:fill="FFFFFF"/>
        </w:rPr>
      </w:pPr>
      <w:r>
        <w:rPr>
          <w:rFonts w:hint="eastAsia"/>
          <w:shd w:val="clear" w:color="auto" w:fill="FFFFFF"/>
        </w:rPr>
        <w:t>查看串口1（/dev/ttyS0）当前的参数，包括波特率、数据位等。</w:t>
      </w:r>
    </w:p>
    <w:p w:rsidR="00504A03" w:rsidRDefault="00504A03" w:rsidP="00504A03">
      <w:r>
        <w:rPr>
          <w:rFonts w:hint="eastAsia"/>
        </w:rPr>
        <w:t>stty设置串口参数</w:t>
      </w:r>
    </w:p>
    <w:p w:rsidR="00504A03" w:rsidRPr="00504A03" w:rsidRDefault="00504A03" w:rsidP="00504A03">
      <w:pPr>
        <w:rPr>
          <w:shd w:val="pct15" w:color="auto" w:fill="FFFFFF"/>
        </w:rPr>
      </w:pPr>
      <w:r w:rsidRPr="00504A03">
        <w:rPr>
          <w:shd w:val="pct15" w:color="auto" w:fill="FFFFFF"/>
        </w:rPr>
        <w:t xml:space="preserve">stty -F /dev/ttyS0 </w:t>
      </w:r>
      <w:r>
        <w:rPr>
          <w:shd w:val="pct15" w:color="auto" w:fill="FFFFFF"/>
        </w:rPr>
        <w:t>ispeed 115200 ospeed 115200 cs8</w:t>
      </w:r>
    </w:p>
    <w:p w:rsidR="00504A03" w:rsidRDefault="00504A03" w:rsidP="00504A03">
      <w:r>
        <w:rPr>
          <w:rFonts w:hint="eastAsia"/>
        </w:rPr>
        <w:t>该命令将串口1（/dev/ttyS0）设置成115200波特率，8位数据模式。一般情况下设置这两个参数就可以了，如果显示数据乱码，可能还需要设置其它参数，使用man查看stty其它设置选项。</w:t>
      </w:r>
    </w:p>
    <w:p w:rsidR="00504A03" w:rsidRDefault="00504A03" w:rsidP="00504A03">
      <w:r>
        <w:rPr>
          <w:rFonts w:hint="eastAsia"/>
        </w:rPr>
        <w:t>cat打印串口数据</w:t>
      </w:r>
    </w:p>
    <w:p w:rsidR="00504A03" w:rsidRPr="00F94931" w:rsidRDefault="00504A03" w:rsidP="00504A03">
      <w:pPr>
        <w:rPr>
          <w:rFonts w:hAnsiTheme="minorEastAsia"/>
          <w:shd w:val="pct15" w:color="auto" w:fill="FFFFFF"/>
        </w:rPr>
      </w:pPr>
      <w:r w:rsidRPr="00F94931">
        <w:rPr>
          <w:rStyle w:val="HTML"/>
          <w:rFonts w:asciiTheme="minorEastAsia" w:eastAsiaTheme="minorEastAsia" w:hAnsiTheme="minorEastAsia" w:cs="Consolas"/>
          <w:szCs w:val="21"/>
          <w:shd w:val="pct15" w:color="auto" w:fill="FFFFFF"/>
        </w:rPr>
        <w:t>cat /dev/ttyS0</w:t>
      </w:r>
    </w:p>
    <w:p w:rsidR="00504A03" w:rsidRDefault="00504A03" w:rsidP="00504A03">
      <w:r>
        <w:rPr>
          <w:rFonts w:hint="eastAsia"/>
        </w:rPr>
        <w:t>串口数据就可以在终端上显示了。</w:t>
      </w:r>
    </w:p>
    <w:p w:rsidR="005B06B5" w:rsidRPr="00691498" w:rsidRDefault="005B06B5" w:rsidP="00504A03">
      <w:pPr>
        <w:rPr>
          <w:b/>
        </w:rPr>
      </w:pPr>
      <w:r w:rsidRPr="00691498">
        <w:rPr>
          <w:rFonts w:hint="eastAsia"/>
          <w:b/>
          <w:color w:val="F79646" w:themeColor="accent6"/>
        </w:rPr>
        <w:t>实验</w:t>
      </w:r>
      <w:r w:rsidRPr="00691498">
        <w:rPr>
          <w:b/>
        </w:rPr>
        <w:t>：</w:t>
      </w:r>
    </w:p>
    <w:p w:rsidR="006B6A3B" w:rsidRDefault="006B6A3B" w:rsidP="00504A03">
      <w:r>
        <w:rPr>
          <w:rFonts w:hint="eastAsia"/>
        </w:rPr>
        <w:lastRenderedPageBreak/>
        <w:t>ubutu映射</w:t>
      </w:r>
      <w:r>
        <w:t>的usb转串口名字是ttyUSB0,</w:t>
      </w:r>
      <w:r>
        <w:rPr>
          <w:rFonts w:hint="eastAsia"/>
        </w:rPr>
        <w:t>板子</w:t>
      </w:r>
      <w:r>
        <w:t>上是ttyS4</w:t>
      </w:r>
    </w:p>
    <w:p w:rsidR="005B06B5" w:rsidRPr="00691498" w:rsidRDefault="005B06B5" w:rsidP="00504A03">
      <w:pPr>
        <w:rPr>
          <w:color w:val="F79646" w:themeColor="accent6"/>
        </w:rPr>
      </w:pPr>
      <w:r w:rsidRPr="00691498">
        <w:rPr>
          <w:rFonts w:hint="eastAsia"/>
          <w:color w:val="F79646" w:themeColor="accent6"/>
        </w:rPr>
        <w:t>ubuntu操作</w:t>
      </w:r>
    </w:p>
    <w:p w:rsidR="00504A03" w:rsidRPr="00752E0E" w:rsidRDefault="00752E0E" w:rsidP="00504A03">
      <w:pPr>
        <w:rPr>
          <w:rFonts w:cs="宋体"/>
          <w:color w:val="00B0F0"/>
        </w:rPr>
      </w:pPr>
      <w:r>
        <w:t xml:space="preserve">chao@ubuntu: </w:t>
      </w:r>
      <w:r w:rsidR="005B06B5" w:rsidRPr="00752E0E">
        <w:rPr>
          <w:rFonts w:cs="宋体"/>
          <w:color w:val="00B0F0"/>
        </w:rPr>
        <w:t>sudo stty -F /dev/ttyUSB0 -a</w:t>
      </w:r>
    </w:p>
    <w:p w:rsidR="005B06B5" w:rsidRDefault="00752E0E" w:rsidP="00504A03">
      <w:r>
        <w:t xml:space="preserve">chao@ubuntu: </w:t>
      </w:r>
      <w:r w:rsidR="005B06B5" w:rsidRPr="00752E0E">
        <w:rPr>
          <w:color w:val="00B0F0"/>
        </w:rPr>
        <w:t>sudo stty -F /dev/ttyUSB0 ispeed 115200 ospeed 115200 cs8</w:t>
      </w:r>
    </w:p>
    <w:p w:rsidR="004C67BF" w:rsidRPr="00752E0E" w:rsidRDefault="004C67BF" w:rsidP="004C67BF">
      <w:pPr>
        <w:rPr>
          <w:color w:val="00B050"/>
        </w:rPr>
      </w:pPr>
      <w:r>
        <w:t xml:space="preserve">chao@ubuntu:~$ </w:t>
      </w:r>
      <w:r w:rsidRPr="00752E0E">
        <w:rPr>
          <w:color w:val="00B0F0"/>
        </w:rPr>
        <w:t>sudo su</w:t>
      </w:r>
      <w:r w:rsidR="00752E0E">
        <w:rPr>
          <w:color w:val="00B0F0"/>
        </w:rPr>
        <w:t xml:space="preserve">  </w:t>
      </w:r>
      <w:r w:rsidR="00752E0E" w:rsidRPr="00752E0E">
        <w:rPr>
          <w:color w:val="00B050"/>
        </w:rPr>
        <w:t>//</w:t>
      </w:r>
      <w:r w:rsidR="00752E0E" w:rsidRPr="00752E0E">
        <w:rPr>
          <w:rFonts w:hint="eastAsia"/>
          <w:color w:val="00B050"/>
        </w:rPr>
        <w:t>必须</w:t>
      </w:r>
      <w:r w:rsidR="00752E0E" w:rsidRPr="00752E0E">
        <w:rPr>
          <w:color w:val="00B050"/>
        </w:rPr>
        <w:t>切换到root</w:t>
      </w:r>
      <w:r w:rsidR="00752E0E" w:rsidRPr="00752E0E">
        <w:rPr>
          <w:rFonts w:hint="eastAsia"/>
          <w:color w:val="00B050"/>
        </w:rPr>
        <w:t>用户</w:t>
      </w:r>
      <w:r w:rsidR="00752E0E" w:rsidRPr="00752E0E">
        <w:rPr>
          <w:color w:val="00B050"/>
        </w:rPr>
        <w:t>，否则易出错</w:t>
      </w:r>
    </w:p>
    <w:p w:rsidR="00691498" w:rsidRDefault="004C67BF" w:rsidP="004C67BF">
      <w:pPr>
        <w:rPr>
          <w:color w:val="00B0F0"/>
        </w:rPr>
      </w:pPr>
      <w:r>
        <w:t xml:space="preserve">root@ubuntu:/home/chao# </w:t>
      </w:r>
      <w:r w:rsidRPr="00752E0E">
        <w:rPr>
          <w:color w:val="00B0F0"/>
        </w:rPr>
        <w:t>cat /dev/ttyUSB0</w:t>
      </w:r>
    </w:p>
    <w:p w:rsidR="00691498" w:rsidRPr="00691498" w:rsidRDefault="00691498" w:rsidP="004C67BF">
      <w:r w:rsidRPr="00691498">
        <w:rPr>
          <w:rFonts w:hint="eastAsia"/>
        </w:rPr>
        <w:t>“</w:t>
      </w:r>
      <w:r w:rsidRPr="00691498">
        <w:t>hello</w:t>
      </w:r>
      <w:r w:rsidRPr="00691498">
        <w:t>”</w:t>
      </w:r>
    </w:p>
    <w:p w:rsidR="005B06B5" w:rsidRPr="00691498" w:rsidRDefault="005B06B5" w:rsidP="004C67BF">
      <w:pPr>
        <w:rPr>
          <w:color w:val="F79646" w:themeColor="accent6"/>
        </w:rPr>
      </w:pPr>
      <w:r w:rsidRPr="00691498">
        <w:rPr>
          <w:rFonts w:hint="eastAsia"/>
          <w:color w:val="F79646" w:themeColor="accent6"/>
        </w:rPr>
        <w:t>板子</w:t>
      </w:r>
      <w:r w:rsidRPr="00691498">
        <w:rPr>
          <w:color w:val="F79646" w:themeColor="accent6"/>
        </w:rPr>
        <w:t>操作</w:t>
      </w:r>
    </w:p>
    <w:p w:rsidR="005B06B5" w:rsidRDefault="005B06B5" w:rsidP="005B06B5">
      <w:pPr>
        <w:rPr>
          <w:rFonts w:cs="宋体"/>
        </w:rPr>
      </w:pPr>
      <w:r w:rsidRPr="005B06B5">
        <w:rPr>
          <w:rFonts w:cs="宋体"/>
        </w:rPr>
        <w:t>stty -F /dev/</w:t>
      </w:r>
      <w:r>
        <w:t>ttyS4</w:t>
      </w:r>
      <w:r w:rsidRPr="005B06B5">
        <w:rPr>
          <w:rFonts w:cs="宋体"/>
        </w:rPr>
        <w:t xml:space="preserve"> -a</w:t>
      </w:r>
    </w:p>
    <w:p w:rsidR="005B06B5" w:rsidRDefault="005B06B5" w:rsidP="005B06B5">
      <w:r w:rsidRPr="005B06B5">
        <w:t>stty -F /dev/</w:t>
      </w:r>
      <w:r>
        <w:t>ttyS4</w:t>
      </w:r>
      <w:r w:rsidRPr="005B06B5">
        <w:t xml:space="preserve"> ispeed 115200 ospeed 115200 cs8</w:t>
      </w:r>
    </w:p>
    <w:p w:rsidR="00C87E6A" w:rsidRDefault="005B06B5" w:rsidP="005B06B5">
      <w:r>
        <w:t xml:space="preserve">echo </w:t>
      </w:r>
      <w:r>
        <w:t>“</w:t>
      </w:r>
      <w:r>
        <w:t>hello</w:t>
      </w:r>
      <w:r>
        <w:t>”</w:t>
      </w:r>
      <w:r>
        <w:t xml:space="preserve"> &gt; /dev/ttyS4</w:t>
      </w:r>
    </w:p>
    <w:p w:rsidR="00FE15FC" w:rsidRPr="00FE15FC" w:rsidRDefault="00FE15FC" w:rsidP="005B06B5"/>
    <w:p w:rsidR="00272CB6" w:rsidRDefault="00145934" w:rsidP="00272CB6">
      <w:pPr>
        <w:pStyle w:val="2"/>
      </w:pPr>
      <w:bookmarkStart w:id="121" w:name="_Toc12547043"/>
      <w:r>
        <w:t xml:space="preserve">17.6 </w:t>
      </w:r>
      <w:r w:rsidR="00BC3563">
        <w:rPr>
          <w:rFonts w:hint="eastAsia"/>
        </w:rPr>
        <w:t>通过串口</w:t>
      </w:r>
      <w:r w:rsidR="00BC3563">
        <w:t>实现</w:t>
      </w:r>
      <w:r w:rsidR="00BC3563">
        <w:t xml:space="preserve">GDB </w:t>
      </w:r>
      <w:r w:rsidR="00BC3563">
        <w:rPr>
          <w:rFonts w:hint="eastAsia"/>
        </w:rPr>
        <w:t>调试</w:t>
      </w:r>
      <w:bookmarkEnd w:id="121"/>
    </w:p>
    <w:p w:rsidR="00272CB6" w:rsidRPr="00272CB6" w:rsidRDefault="00272CB6" w:rsidP="00272CB6">
      <w:pPr>
        <w:pStyle w:val="3"/>
      </w:pPr>
      <w:bookmarkStart w:id="122" w:name="_Toc12547044"/>
      <w:r>
        <w:rPr>
          <w:rFonts w:hint="eastAsia"/>
        </w:rPr>
        <w:t>17.6.1</w:t>
      </w:r>
      <w:r>
        <w:rPr>
          <w:rFonts w:hint="eastAsia"/>
        </w:rPr>
        <w:t>配置</w:t>
      </w:r>
      <w:r>
        <w:rPr>
          <w:rFonts w:hint="eastAsia"/>
        </w:rPr>
        <w:t>buildroot</w:t>
      </w:r>
      <w:r>
        <w:rPr>
          <w:rFonts w:hint="eastAsia"/>
        </w:rPr>
        <w:t>生成</w:t>
      </w:r>
      <w:r>
        <w:t>gdb</w:t>
      </w:r>
      <w:r>
        <w:rPr>
          <w:rFonts w:hint="eastAsia"/>
        </w:rPr>
        <w:t>调试</w:t>
      </w:r>
      <w:r>
        <w:t>工具</w:t>
      </w:r>
      <w:bookmarkEnd w:id="122"/>
    </w:p>
    <w:p w:rsidR="00272CB6" w:rsidRDefault="00272CB6" w:rsidP="00272CB6">
      <w:r>
        <w:rPr>
          <w:rFonts w:hint="eastAsia"/>
        </w:rPr>
        <w:t xml:space="preserve">│ Symbol: BR2_PACKAGE_GDB [=n]                                                                                           </w:t>
      </w:r>
    </w:p>
    <w:p w:rsidR="00272CB6" w:rsidRDefault="00272CB6" w:rsidP="00272CB6">
      <w:r>
        <w:rPr>
          <w:rFonts w:hint="eastAsia"/>
        </w:rPr>
        <w:t xml:space="preserve">  │ Type  : boolean                                                                                                        </w:t>
      </w:r>
    </w:p>
    <w:p w:rsidR="00272CB6" w:rsidRDefault="00272CB6" w:rsidP="00272CB6">
      <w:r>
        <w:rPr>
          <w:rFonts w:hint="eastAsia"/>
        </w:rPr>
        <w:t xml:space="preserve">  │ Prompt: gdb                                                                                                            </w:t>
      </w:r>
    </w:p>
    <w:p w:rsidR="00272CB6" w:rsidRDefault="00272CB6" w:rsidP="00272CB6">
      <w:r>
        <w:rPr>
          <w:rFonts w:hint="eastAsia"/>
        </w:rPr>
        <w:t xml:space="preserve">  │   Location:                                                                                                            </w:t>
      </w:r>
    </w:p>
    <w:p w:rsidR="00272CB6" w:rsidRDefault="00272CB6" w:rsidP="00272CB6">
      <w:r>
        <w:rPr>
          <w:rFonts w:hint="eastAsia"/>
        </w:rPr>
        <w:t xml:space="preserve">  │     -&gt; Target packages                                                                                                 </w:t>
      </w:r>
    </w:p>
    <w:p w:rsidR="00272CB6" w:rsidRDefault="00272CB6" w:rsidP="00272CB6">
      <w:r>
        <w:rPr>
          <w:rFonts w:hint="eastAsia"/>
        </w:rPr>
        <w:t xml:space="preserve">  │ (3)   -&gt; Debugging, profiling and benchmark                                                                            </w:t>
      </w:r>
    </w:p>
    <w:p w:rsidR="00272CB6" w:rsidRDefault="00272CB6" w:rsidP="00272CB6">
      <w:r>
        <w:rPr>
          <w:rFonts w:hint="eastAsia"/>
        </w:rPr>
        <w:t xml:space="preserve">  │   Defined at package/gdb/Config.in:14                                                                                  </w:t>
      </w:r>
    </w:p>
    <w:p w:rsidR="00272CB6" w:rsidRDefault="00272CB6" w:rsidP="00272CB6">
      <w:r>
        <w:rPr>
          <w:rFonts w:hint="eastAsia"/>
        </w:rPr>
        <w:t xml:space="preserve">  │   Depends on: BR2_TOOLCHAIN_HAS_THREADS [=y] &amp;&amp; BR2_TOOLCHAIN_HAS_THREADS_DEBUG [=y] &amp;&amp; BR2_PACKAGE_GDB_ARCH_SUPPORTS  </w:t>
      </w:r>
    </w:p>
    <w:p w:rsidR="00272CB6" w:rsidRDefault="00272CB6" w:rsidP="00272CB6">
      <w:r>
        <w:rPr>
          <w:rFonts w:hint="eastAsia"/>
        </w:rPr>
        <w:t xml:space="preserve">  │   Selects: BR2_PACKAGE_GDB_SERVER [=n] </w:t>
      </w:r>
    </w:p>
    <w:p w:rsidR="00272CB6" w:rsidRPr="00C64E2D" w:rsidRDefault="00272CB6" w:rsidP="00272CB6">
      <w:pPr>
        <w:rPr>
          <w:color w:val="F79646" w:themeColor="accent6"/>
        </w:rPr>
      </w:pPr>
      <w:r w:rsidRPr="00C64E2D">
        <w:rPr>
          <w:rFonts w:hint="eastAsia"/>
          <w:color w:val="F79646" w:themeColor="accent6"/>
        </w:rPr>
        <w:t>选中</w:t>
      </w:r>
      <w:r w:rsidRPr="00C64E2D">
        <w:rPr>
          <w:color w:val="F79646" w:themeColor="accent6"/>
        </w:rPr>
        <w:t>gdb</w:t>
      </w:r>
      <w:r w:rsidRPr="00C64E2D">
        <w:rPr>
          <w:rFonts w:hint="eastAsia"/>
          <w:color w:val="F79646" w:themeColor="accent6"/>
        </w:rPr>
        <w:t xml:space="preserve">选项 </w:t>
      </w:r>
    </w:p>
    <w:p w:rsidR="00272CB6" w:rsidRDefault="00272CB6" w:rsidP="00272CB6">
      <w:r>
        <w:rPr>
          <w:rFonts w:hint="eastAsia"/>
        </w:rPr>
        <w:t>生成gdbserver 命令</w:t>
      </w:r>
      <w:r>
        <w:t>工具</w:t>
      </w:r>
      <w:r>
        <w:rPr>
          <w:rFonts w:hint="eastAsia"/>
        </w:rPr>
        <w:t>和</w:t>
      </w:r>
      <w:r>
        <w:t>arm-linux-gdb</w:t>
      </w:r>
    </w:p>
    <w:p w:rsidR="00272CB6" w:rsidRPr="00C64E2D" w:rsidRDefault="00272CB6" w:rsidP="00272CB6">
      <w:pPr>
        <w:rPr>
          <w:color w:val="F79646" w:themeColor="accent6"/>
        </w:rPr>
      </w:pPr>
      <w:r w:rsidRPr="00C64E2D">
        <w:rPr>
          <w:color w:val="F79646" w:themeColor="accent6"/>
        </w:rPr>
        <w:t>ubuntu</w:t>
      </w:r>
      <w:r w:rsidRPr="00C64E2D">
        <w:rPr>
          <w:rFonts w:hint="eastAsia"/>
          <w:color w:val="F79646" w:themeColor="accent6"/>
        </w:rPr>
        <w:t>安装</w:t>
      </w:r>
      <w:r w:rsidRPr="00C64E2D">
        <w:rPr>
          <w:color w:val="F79646" w:themeColor="accent6"/>
        </w:rPr>
        <w:t>adb</w:t>
      </w:r>
    </w:p>
    <w:p w:rsidR="00272CB6" w:rsidRPr="007E1113" w:rsidRDefault="00272CB6" w:rsidP="00272CB6">
      <w:r>
        <w:rPr>
          <w:rFonts w:hint="eastAsia"/>
        </w:rPr>
        <w:t>sudo</w:t>
      </w:r>
      <w:r>
        <w:t xml:space="preserve"> apt-get install </w:t>
      </w:r>
      <w:r>
        <w:rPr>
          <w:rFonts w:ascii="Arial" w:hAnsi="Arial" w:cs="Arial"/>
          <w:color w:val="2F2F2F"/>
          <w:shd w:val="clear" w:color="auto" w:fill="FFFFFF"/>
        </w:rPr>
        <w:t>android-tools-adb </w:t>
      </w:r>
    </w:p>
    <w:p w:rsidR="00272CB6" w:rsidRDefault="00C64E2D" w:rsidP="00C64E2D">
      <w:pPr>
        <w:pStyle w:val="2"/>
      </w:pPr>
      <w:bookmarkStart w:id="123" w:name="_Toc12547045"/>
      <w:r>
        <w:rPr>
          <w:rFonts w:hint="eastAsia"/>
        </w:rPr>
        <w:t>17.6.2 gdb</w:t>
      </w:r>
      <w:r>
        <w:t>调试测试</w:t>
      </w:r>
      <w:bookmarkEnd w:id="123"/>
    </w:p>
    <w:p w:rsidR="00C64E2D" w:rsidRDefault="00142745" w:rsidP="00C64E2D">
      <w:r>
        <w:rPr>
          <w:rFonts w:hint="eastAsia"/>
        </w:rPr>
        <w:t>gdb</w:t>
      </w:r>
      <w:r>
        <w:t>调试之前必须先配置串口</w:t>
      </w:r>
      <w:r>
        <w:rPr>
          <w:rFonts w:hint="eastAsia"/>
        </w:rPr>
        <w:t>，</w:t>
      </w:r>
      <w:r>
        <w:t>按</w:t>
      </w:r>
      <w:r>
        <w:rPr>
          <w:rFonts w:hint="eastAsia"/>
        </w:rPr>
        <w:t>17.5的</w:t>
      </w:r>
      <w:r>
        <w:t>操作进行配置</w:t>
      </w:r>
      <w:r w:rsidR="003D333D">
        <w:rPr>
          <w:rFonts w:hint="eastAsia"/>
        </w:rPr>
        <w:t>波特率</w:t>
      </w:r>
    </w:p>
    <w:p w:rsidR="004F18BB" w:rsidRDefault="004F18BB" w:rsidP="00C64E2D">
      <w:r>
        <w:rPr>
          <w:rFonts w:hint="eastAsia"/>
        </w:rPr>
        <w:t>发现串口</w:t>
      </w:r>
      <w:r>
        <w:t>调试非常不稳定，容易连不上</w:t>
      </w:r>
    </w:p>
    <w:p w:rsidR="00A47B75" w:rsidRPr="00A47B75" w:rsidRDefault="00A47B75" w:rsidP="00C64E2D">
      <w:pPr>
        <w:rPr>
          <w:color w:val="F79646" w:themeColor="accent6"/>
        </w:rPr>
      </w:pPr>
      <w:r w:rsidRPr="00A47B75">
        <w:rPr>
          <w:rFonts w:hint="eastAsia"/>
          <w:color w:val="F79646" w:themeColor="accent6"/>
        </w:rPr>
        <w:t>板子上面</w:t>
      </w:r>
      <w:r w:rsidRPr="00A47B75">
        <w:rPr>
          <w:color w:val="F79646" w:themeColor="accent6"/>
        </w:rPr>
        <w:t>执行命令</w:t>
      </w:r>
    </w:p>
    <w:p w:rsidR="00095E7B" w:rsidRDefault="001808C3" w:rsidP="00095E7B">
      <w:pPr>
        <w:rPr>
          <w:color w:val="00B0F0"/>
        </w:rPr>
      </w:pPr>
      <w:r w:rsidRPr="001808C3">
        <w:t xml:space="preserve"># </w:t>
      </w:r>
      <w:r w:rsidRPr="001808C3">
        <w:rPr>
          <w:color w:val="00B0F0"/>
        </w:rPr>
        <w:t xml:space="preserve">gdbserver /dev/ttyS4 </w:t>
      </w:r>
      <w:r w:rsidR="0087616E">
        <w:rPr>
          <w:rFonts w:hint="eastAsia"/>
          <w:color w:val="00B0F0"/>
        </w:rPr>
        <w:t>/oem/</w:t>
      </w:r>
      <w:r w:rsidRPr="001808C3">
        <w:rPr>
          <w:color w:val="00B0F0"/>
        </w:rPr>
        <w:t>agdb_example</w:t>
      </w:r>
      <w:r w:rsidR="003977CD" w:rsidRPr="001808C3">
        <w:rPr>
          <w:color w:val="00B0F0"/>
        </w:rPr>
        <w:t xml:space="preserve"> </w:t>
      </w:r>
    </w:p>
    <w:p w:rsidR="00A47B75" w:rsidRPr="00A47B75" w:rsidRDefault="00A47B75" w:rsidP="00095E7B">
      <w:pPr>
        <w:rPr>
          <w:color w:val="F79646" w:themeColor="accent6"/>
        </w:rPr>
      </w:pPr>
      <w:r w:rsidRPr="00A47B75">
        <w:rPr>
          <w:color w:val="F79646" w:themeColor="accent6"/>
        </w:rPr>
        <w:t>ubuntu</w:t>
      </w:r>
      <w:r w:rsidRPr="00A47B75">
        <w:rPr>
          <w:rFonts w:hint="eastAsia"/>
          <w:color w:val="F79646" w:themeColor="accent6"/>
        </w:rPr>
        <w:t>执行</w:t>
      </w:r>
      <w:r w:rsidRPr="00A47B75">
        <w:rPr>
          <w:color w:val="F79646" w:themeColor="accent6"/>
        </w:rPr>
        <w:t>如下命令</w:t>
      </w:r>
    </w:p>
    <w:p w:rsidR="00486C70" w:rsidRPr="00C14C55" w:rsidRDefault="00486C70" w:rsidP="00095E7B">
      <w:pPr>
        <w:rPr>
          <w:color w:val="00B0F0"/>
        </w:rPr>
      </w:pPr>
      <w:r w:rsidRPr="00C14C55">
        <w:rPr>
          <w:color w:val="00B0F0"/>
        </w:rPr>
        <w:t>arm-linux-gdb /home/chao/code/gdb/agdb_example</w:t>
      </w:r>
    </w:p>
    <w:p w:rsidR="00486C70" w:rsidRDefault="00486C70" w:rsidP="00095E7B">
      <w:pPr>
        <w:rPr>
          <w:color w:val="00B0F0"/>
        </w:rPr>
      </w:pPr>
      <w:r w:rsidRPr="00C14C55">
        <w:rPr>
          <w:color w:val="00B0F0"/>
        </w:rPr>
        <w:t>target remote /dev/ttyUSB0</w:t>
      </w:r>
    </w:p>
    <w:p w:rsidR="00421E95" w:rsidRPr="00C14C55" w:rsidRDefault="00421E95" w:rsidP="00095E7B">
      <w:pPr>
        <w:rPr>
          <w:color w:val="00B0F0"/>
        </w:rPr>
      </w:pPr>
      <w:r>
        <w:rPr>
          <w:rFonts w:hint="eastAsia"/>
          <w:color w:val="00B0F0"/>
        </w:rPr>
        <w:t>下面是</w:t>
      </w:r>
      <w:r>
        <w:rPr>
          <w:color w:val="00B0F0"/>
        </w:rPr>
        <w:t>在ubuntu</w:t>
      </w:r>
      <w:r>
        <w:rPr>
          <w:rFonts w:hint="eastAsia"/>
          <w:color w:val="00B0F0"/>
        </w:rPr>
        <w:t>调试</w:t>
      </w:r>
      <w:r>
        <w:rPr>
          <w:color w:val="00B0F0"/>
        </w:rPr>
        <w:t>的例子</w:t>
      </w:r>
    </w:p>
    <w:p w:rsidR="00421E95" w:rsidRPr="0050611D" w:rsidRDefault="00421E95" w:rsidP="00421E95">
      <w:pPr>
        <w:rPr>
          <w:color w:val="00B0F0"/>
        </w:rPr>
      </w:pPr>
      <w:r>
        <w:t xml:space="preserve">root@ubuntu:/home/chao# </w:t>
      </w:r>
      <w:r w:rsidRPr="0050611D">
        <w:rPr>
          <w:color w:val="00B0F0"/>
        </w:rPr>
        <w:t>arm-linux-gdb /home/chao/code/gdb/agdb_example</w:t>
      </w:r>
    </w:p>
    <w:p w:rsidR="00421E95" w:rsidRDefault="00421E95" w:rsidP="00421E95">
      <w:r>
        <w:t>GNU gdb (GDB) 7.11.1</w:t>
      </w:r>
    </w:p>
    <w:p w:rsidR="00421E95" w:rsidRDefault="00421E95" w:rsidP="00421E95">
      <w:r>
        <w:t>Copyright (C) 2016 Free Software Foundation, Inc.</w:t>
      </w:r>
    </w:p>
    <w:p w:rsidR="00421E95" w:rsidRDefault="00421E95" w:rsidP="00421E95">
      <w:r>
        <w:t>License GPLv3+: GNU GPL version 3 or later &lt;http://gnu.org/licenses/gpl.html&gt;</w:t>
      </w:r>
    </w:p>
    <w:p w:rsidR="00421E95" w:rsidRDefault="00421E95" w:rsidP="00421E95">
      <w:r>
        <w:t>This is free software: you are free to change and redistribute it.</w:t>
      </w:r>
    </w:p>
    <w:p w:rsidR="00421E95" w:rsidRDefault="00421E95" w:rsidP="00421E95">
      <w:r>
        <w:lastRenderedPageBreak/>
        <w:t>There is NO WARRANTY, to the extent permitted by law.  Type "show copying"</w:t>
      </w:r>
    </w:p>
    <w:p w:rsidR="00421E95" w:rsidRDefault="00421E95" w:rsidP="00421E95">
      <w:r>
        <w:t>and "show warranty" for details.</w:t>
      </w:r>
    </w:p>
    <w:p w:rsidR="00421E95" w:rsidRDefault="00421E95" w:rsidP="00421E95">
      <w:r>
        <w:t>This GDB was configured as "--host=x86_64-pc-linux-gnu --target=arm-rockchip-linux-gnueabihf".</w:t>
      </w:r>
    </w:p>
    <w:p w:rsidR="00421E95" w:rsidRDefault="00421E95" w:rsidP="00421E95">
      <w:r>
        <w:t>Type "show configuration" for configuration details.</w:t>
      </w:r>
    </w:p>
    <w:p w:rsidR="00421E95" w:rsidRDefault="00421E95" w:rsidP="00421E95">
      <w:r>
        <w:t>For bug reporting instructions, please see:</w:t>
      </w:r>
    </w:p>
    <w:p w:rsidR="00421E95" w:rsidRDefault="00421E95" w:rsidP="00421E95">
      <w:r>
        <w:t>&lt;http://www.gnu.org/software/gdb/bugs/&gt;.</w:t>
      </w:r>
    </w:p>
    <w:p w:rsidR="00421E95" w:rsidRDefault="00421E95" w:rsidP="00421E95">
      <w:r>
        <w:t>Find the GDB manual and other documentation resources online at:</w:t>
      </w:r>
    </w:p>
    <w:p w:rsidR="00421E95" w:rsidRDefault="00421E95" w:rsidP="00421E95">
      <w:r>
        <w:t>&lt;http://www.gnu.org/software/gdb/documentation/&gt;.</w:t>
      </w:r>
    </w:p>
    <w:p w:rsidR="00421E95" w:rsidRDefault="00421E95" w:rsidP="00421E95">
      <w:r>
        <w:t>For help, type "help".</w:t>
      </w:r>
    </w:p>
    <w:p w:rsidR="00421E95" w:rsidRDefault="00421E95" w:rsidP="00421E95">
      <w:r>
        <w:t>Type "apropos word" to search for commands related to "word"...</w:t>
      </w:r>
    </w:p>
    <w:p w:rsidR="00421E95" w:rsidRDefault="00421E95" w:rsidP="00421E95">
      <w:r>
        <w:t>Reading symbols from /home/chao/code/gdb/agdb_example...done.</w:t>
      </w:r>
    </w:p>
    <w:p w:rsidR="00421E95" w:rsidRPr="0050611D" w:rsidRDefault="00421E95" w:rsidP="00421E95">
      <w:pPr>
        <w:rPr>
          <w:color w:val="00B0F0"/>
        </w:rPr>
      </w:pPr>
      <w:r>
        <w:t xml:space="preserve">(gdb) </w:t>
      </w:r>
      <w:r w:rsidRPr="0050611D">
        <w:rPr>
          <w:color w:val="00B0F0"/>
        </w:rPr>
        <w:t>target remote /dev/ttyUSB0</w:t>
      </w:r>
    </w:p>
    <w:p w:rsidR="00421E95" w:rsidRDefault="00421E95" w:rsidP="00421E95">
      <w:r>
        <w:rPr>
          <w:rFonts w:hint="eastAsia"/>
        </w:rPr>
        <w:t>/dev/ttyUSB0: 输入/输出错误.</w:t>
      </w:r>
    </w:p>
    <w:p w:rsidR="00421E95" w:rsidRDefault="00421E95" w:rsidP="00421E95">
      <w:r>
        <w:t>(gdb) target temote /dev/ttyUSB0</w:t>
      </w:r>
    </w:p>
    <w:p w:rsidR="00421E95" w:rsidRDefault="00421E95" w:rsidP="00421E95">
      <w:r>
        <w:t>Undefined target command: "temote /dev/ttyUSB0".  Try "help target".</w:t>
      </w:r>
    </w:p>
    <w:p w:rsidR="00421E95" w:rsidRDefault="00421E95" w:rsidP="00421E95">
      <w:r>
        <w:t xml:space="preserve">(gdb) </w:t>
      </w:r>
      <w:r w:rsidRPr="0050611D">
        <w:rPr>
          <w:color w:val="00B0F0"/>
        </w:rPr>
        <w:t>target remote /dev/ttyUSB0</w:t>
      </w:r>
    </w:p>
    <w:p w:rsidR="00421E95" w:rsidRDefault="00421E95" w:rsidP="00421E95">
      <w:r>
        <w:t>Remote debugging using /dev/ttyUSB0</w:t>
      </w:r>
    </w:p>
    <w:p w:rsidR="00421E95" w:rsidRDefault="00421E95" w:rsidP="00421E95">
      <w:r>
        <w:t>Reading /lib/ld-linux-armhf.so.3 from remote target...</w:t>
      </w:r>
    </w:p>
    <w:p w:rsidR="00421E95" w:rsidRDefault="00421E95" w:rsidP="00421E95">
      <w:r>
        <w:t>warning: File transfers from remote targets can be slow. Use "set sysroot" to access files locally instead.</w:t>
      </w:r>
    </w:p>
    <w:p w:rsidR="00421E95" w:rsidRDefault="00421E95" w:rsidP="00421E95">
      <w:r>
        <w:t>Reading /lib/ld-linux-armhf.so.3 from remote target...</w:t>
      </w:r>
    </w:p>
    <w:p w:rsidR="00421E95" w:rsidRPr="0050611D" w:rsidRDefault="00421E95" w:rsidP="00421E95">
      <w:r>
        <w:t>Reading symbols from target:/lib/ld-linux-armhf.so.3...(no d</w:t>
      </w:r>
      <w:r w:rsidR="0050611D">
        <w:t>ebugging symbols found)...done.</w:t>
      </w:r>
    </w:p>
    <w:p w:rsidR="00421E95" w:rsidRDefault="00421E95" w:rsidP="00421E95">
      <w:r>
        <w:t>0xb6fd79e0 in _start () from target:/lib/ld-linux-armhf.so.3</w:t>
      </w:r>
    </w:p>
    <w:p w:rsidR="00421E95" w:rsidRDefault="00421E95" w:rsidP="00421E95">
      <w:r>
        <w:t xml:space="preserve">(gdb) </w:t>
      </w:r>
    </w:p>
    <w:p w:rsidR="00421E95" w:rsidRDefault="00421E95" w:rsidP="00421E95">
      <w:r>
        <w:t xml:space="preserve">(gdb) </w:t>
      </w:r>
    </w:p>
    <w:p w:rsidR="00421E95" w:rsidRPr="0050611D" w:rsidRDefault="00421E95" w:rsidP="00421E95">
      <w:pPr>
        <w:rPr>
          <w:color w:val="00B0F0"/>
        </w:rPr>
      </w:pPr>
      <w:r>
        <w:t xml:space="preserve">(gdb) </w:t>
      </w:r>
      <w:r w:rsidRPr="0050611D">
        <w:rPr>
          <w:color w:val="00B0F0"/>
        </w:rPr>
        <w:t>list 1</w:t>
      </w:r>
    </w:p>
    <w:p w:rsidR="00421E95" w:rsidRDefault="00421E95" w:rsidP="00421E95">
      <w:r>
        <w:t>1</w:t>
      </w:r>
      <w:r>
        <w:tab/>
        <w:t>int add(int a,int b)</w:t>
      </w:r>
    </w:p>
    <w:p w:rsidR="00421E95" w:rsidRDefault="00421E95" w:rsidP="00421E95">
      <w:r>
        <w:t>2</w:t>
      </w:r>
      <w:r>
        <w:tab/>
        <w:t>{</w:t>
      </w:r>
    </w:p>
    <w:p w:rsidR="00421E95" w:rsidRDefault="00421E95" w:rsidP="00421E95">
      <w:r>
        <w:t>3</w:t>
      </w:r>
      <w:r>
        <w:tab/>
      </w:r>
      <w:r>
        <w:tab/>
        <w:t>return a*b;</w:t>
      </w:r>
    </w:p>
    <w:p w:rsidR="00421E95" w:rsidRDefault="00421E95" w:rsidP="00421E95">
      <w:r>
        <w:t>4</w:t>
      </w:r>
      <w:r>
        <w:tab/>
        <w:t>}</w:t>
      </w:r>
    </w:p>
    <w:p w:rsidR="00421E95" w:rsidRDefault="00421E95" w:rsidP="00421E95">
      <w:r>
        <w:t>5</w:t>
      </w:r>
      <w:r>
        <w:tab/>
        <w:t>int main()</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t>9</w:t>
      </w:r>
      <w:r>
        <w:tab/>
      </w:r>
      <w:r>
        <w:tab/>
        <w:t>int array1[10]={48,56,77,33,33,11,226,544,78,90};</w:t>
      </w:r>
    </w:p>
    <w:p w:rsidR="00421E95" w:rsidRDefault="00421E95" w:rsidP="00421E95">
      <w:r>
        <w:t>10</w:t>
      </w:r>
      <w:r>
        <w:tab/>
      </w:r>
      <w:r>
        <w:tab/>
        <w:t>int array2[10]={85,99,66,0x199,393,11,1,2,3,4};</w:t>
      </w:r>
    </w:p>
    <w:p w:rsidR="00421E95" w:rsidRPr="0050611D" w:rsidRDefault="00421E95" w:rsidP="00421E95">
      <w:pPr>
        <w:rPr>
          <w:color w:val="00B0F0"/>
        </w:rPr>
      </w:pPr>
      <w:r>
        <w:t xml:space="preserve">(gdb) </w:t>
      </w:r>
      <w:r w:rsidRPr="0050611D">
        <w:rPr>
          <w:color w:val="00B0F0"/>
        </w:rPr>
        <w:t>lisnt 11</w:t>
      </w:r>
    </w:p>
    <w:p w:rsidR="00421E95" w:rsidRDefault="00421E95" w:rsidP="00421E95">
      <w:r>
        <w:t>Undefined command: "lisnt".  Try "help".</w:t>
      </w:r>
    </w:p>
    <w:p w:rsidR="00421E95" w:rsidRDefault="00421E95" w:rsidP="00421E95">
      <w:r>
        <w:t>(gdb) list 11</w:t>
      </w:r>
    </w:p>
    <w:p w:rsidR="00421E95" w:rsidRDefault="00421E95" w:rsidP="00421E95">
      <w:r>
        <w:t>6</w:t>
      </w:r>
      <w:r>
        <w:tab/>
        <w:t>{</w:t>
      </w:r>
    </w:p>
    <w:p w:rsidR="00421E95" w:rsidRDefault="00421E95" w:rsidP="00421E95">
      <w:r>
        <w:t>7</w:t>
      </w:r>
      <w:r>
        <w:tab/>
      </w:r>
      <w:r>
        <w:tab/>
        <w:t>int sum[10]={0,0,0,0,0,0,0,0,0,0,};</w:t>
      </w:r>
    </w:p>
    <w:p w:rsidR="00421E95" w:rsidRDefault="00421E95" w:rsidP="00421E95">
      <w:r>
        <w:t>8</w:t>
      </w:r>
      <w:r>
        <w:tab/>
      </w:r>
      <w:r>
        <w:tab/>
        <w:t>int i;</w:t>
      </w:r>
    </w:p>
    <w:p w:rsidR="00421E95" w:rsidRDefault="00421E95" w:rsidP="00421E95">
      <w:r>
        <w:lastRenderedPageBreak/>
        <w:t>9</w:t>
      </w:r>
      <w:r>
        <w:tab/>
      </w:r>
      <w:r>
        <w:tab/>
        <w:t>int array1[10]={48,56,77,33,33,11,226,544,78,90};</w:t>
      </w:r>
    </w:p>
    <w:p w:rsidR="00421E95" w:rsidRDefault="00421E95" w:rsidP="00421E95">
      <w:r>
        <w:t>10</w:t>
      </w:r>
      <w:r>
        <w:tab/>
      </w:r>
      <w:r>
        <w:tab/>
        <w:t>int array2[10]={85,99,66,0x199,393,11,1,2,3,4};</w:t>
      </w:r>
    </w:p>
    <w:p w:rsidR="00421E95" w:rsidRDefault="00421E95" w:rsidP="00421E95">
      <w:r>
        <w:t>11</w:t>
      </w:r>
      <w:r>
        <w:tab/>
      </w:r>
      <w:r>
        <w:tab/>
        <w:t>for(i=0;i&lt;10;i++)</w:t>
      </w:r>
    </w:p>
    <w:p w:rsidR="00421E95" w:rsidRDefault="00421E95" w:rsidP="00421E95">
      <w:r>
        <w:t>12</w:t>
      </w:r>
      <w:r>
        <w:tab/>
      </w:r>
      <w:r>
        <w:tab/>
        <w:t>{</w:t>
      </w:r>
    </w:p>
    <w:p w:rsidR="00421E95" w:rsidRDefault="00421E95" w:rsidP="00421E95">
      <w:r>
        <w:t>13</w:t>
      </w:r>
      <w:r>
        <w:tab/>
      </w:r>
      <w:r>
        <w:tab/>
      </w:r>
      <w:r>
        <w:tab/>
        <w:t>sum[i]=add(array1[i],array2[i]);</w:t>
      </w:r>
    </w:p>
    <w:p w:rsidR="00421E95" w:rsidRDefault="00421E95" w:rsidP="00421E95">
      <w:r>
        <w:t>14</w:t>
      </w:r>
      <w:r>
        <w:tab/>
      </w:r>
      <w:r>
        <w:tab/>
        <w:t>}</w:t>
      </w:r>
    </w:p>
    <w:p w:rsidR="00421E95" w:rsidRDefault="00421E95" w:rsidP="00421E95">
      <w:r>
        <w:t>15</w:t>
      </w:r>
      <w:r>
        <w:tab/>
        <w:t>}</w:t>
      </w:r>
    </w:p>
    <w:p w:rsidR="00421E95" w:rsidRPr="0050611D" w:rsidRDefault="00421E95" w:rsidP="00421E95">
      <w:pPr>
        <w:rPr>
          <w:color w:val="00B0F0"/>
        </w:rPr>
      </w:pPr>
      <w:r>
        <w:t xml:space="preserve">(gdb) </w:t>
      </w:r>
      <w:r w:rsidRPr="0050611D">
        <w:rPr>
          <w:color w:val="00B0F0"/>
        </w:rPr>
        <w:t>b 3</w:t>
      </w:r>
    </w:p>
    <w:p w:rsidR="00421E95" w:rsidRDefault="00421E95" w:rsidP="00421E95">
      <w:r>
        <w:t>Breakpoint 1 at 0x10392: file gdb_example.c, line 3.</w:t>
      </w:r>
    </w:p>
    <w:p w:rsidR="00421E95" w:rsidRPr="0050611D" w:rsidRDefault="00421E95" w:rsidP="00421E95">
      <w:pPr>
        <w:rPr>
          <w:color w:val="00B0F0"/>
        </w:rPr>
      </w:pPr>
      <w:r>
        <w:t xml:space="preserve">(gdb) </w:t>
      </w:r>
      <w:r w:rsidRPr="0050611D">
        <w:rPr>
          <w:color w:val="00B0F0"/>
        </w:rPr>
        <w:t>b 13</w:t>
      </w:r>
    </w:p>
    <w:p w:rsidR="00421E95" w:rsidRDefault="00421E95" w:rsidP="00421E95">
      <w:r>
        <w:t>Breakpoint 2 at 0x1040c: file gdb_example.c, line 13.</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r>
        <w:t>Reading /lib/libc.so.6 from remote target...</w:t>
      </w:r>
    </w:p>
    <w:p w:rsidR="00421E95" w:rsidRDefault="00421E95" w:rsidP="00421E95"/>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Default="00421E95" w:rsidP="00421E95">
      <w:r>
        <w:t xml:space="preserve">(gdb) </w:t>
      </w:r>
    </w:p>
    <w:p w:rsidR="00421E95" w:rsidRDefault="00421E95" w:rsidP="00421E95">
      <w:r>
        <w:t>Continuing.</w:t>
      </w:r>
    </w:p>
    <w:p w:rsidR="00421E95" w:rsidRDefault="00421E95" w:rsidP="00421E95"/>
    <w:p w:rsidR="00421E95" w:rsidRDefault="00421E95" w:rsidP="00421E95">
      <w:r>
        <w:t>Breakpoint 1, add (a=48, b=85) at gdb_example.c:3</w:t>
      </w:r>
    </w:p>
    <w:p w:rsidR="00421E95" w:rsidRDefault="00421E95" w:rsidP="00421E95">
      <w:r>
        <w:t>3</w:t>
      </w:r>
      <w:r>
        <w:tab/>
      </w:r>
      <w:r>
        <w:tab/>
        <w:t>return a*b;</w:t>
      </w:r>
    </w:p>
    <w:p w:rsidR="00421E95" w:rsidRPr="0050611D" w:rsidRDefault="00421E95" w:rsidP="00421E95">
      <w:pPr>
        <w:rPr>
          <w:color w:val="00B0F0"/>
        </w:rPr>
      </w:pPr>
      <w:r>
        <w:t xml:space="preserve">(gdb) </w:t>
      </w:r>
      <w:r w:rsidRPr="0050611D">
        <w:rPr>
          <w:color w:val="00B0F0"/>
        </w:rPr>
        <w:t>print a</w:t>
      </w:r>
    </w:p>
    <w:p w:rsidR="00421E95" w:rsidRDefault="00421E95" w:rsidP="00421E95">
      <w:r>
        <w:t>$1 = 48</w:t>
      </w:r>
    </w:p>
    <w:p w:rsidR="00421E95" w:rsidRPr="0050611D" w:rsidRDefault="00421E95" w:rsidP="00421E95">
      <w:pPr>
        <w:rPr>
          <w:color w:val="00B0F0"/>
        </w:rPr>
      </w:pPr>
      <w:r>
        <w:t>(gdb)</w:t>
      </w:r>
      <w:r w:rsidRPr="0050611D">
        <w:rPr>
          <w:color w:val="00B0F0"/>
        </w:rPr>
        <w:t xml:space="preserve"> print b</w:t>
      </w:r>
    </w:p>
    <w:p w:rsidR="00421E95" w:rsidRDefault="00421E95" w:rsidP="00421E95">
      <w:r>
        <w:t>$2 = 85</w:t>
      </w:r>
    </w:p>
    <w:p w:rsidR="00421E95" w:rsidRPr="0050611D" w:rsidRDefault="00421E95" w:rsidP="00421E95">
      <w:pPr>
        <w:rPr>
          <w:color w:val="00B0F0"/>
        </w:rPr>
      </w:pPr>
      <w:r>
        <w:t xml:space="preserve">(gdb) </w:t>
      </w:r>
      <w:r w:rsidRPr="0050611D">
        <w:rPr>
          <w:color w:val="00B0F0"/>
        </w:rPr>
        <w:t>c</w:t>
      </w:r>
    </w:p>
    <w:p w:rsidR="00421E95" w:rsidRDefault="00421E95" w:rsidP="00421E95">
      <w:r>
        <w:t>Continuing.</w:t>
      </w:r>
    </w:p>
    <w:p w:rsidR="00421E95" w:rsidRDefault="00421E95" w:rsidP="00421E95"/>
    <w:p w:rsidR="00421E95" w:rsidRDefault="00421E95" w:rsidP="00421E95">
      <w:r>
        <w:t>Breakpoint 2, main () at gdb_example.c:13</w:t>
      </w:r>
    </w:p>
    <w:p w:rsidR="00421E95" w:rsidRDefault="00421E95" w:rsidP="00421E95">
      <w:r>
        <w:t>13</w:t>
      </w:r>
      <w:r>
        <w:tab/>
      </w:r>
      <w:r>
        <w:tab/>
      </w:r>
      <w:r>
        <w:tab/>
        <w:t>sum[i]=add(array1[i],array2[i]);</w:t>
      </w:r>
    </w:p>
    <w:p w:rsidR="00421E95" w:rsidRPr="0050611D" w:rsidRDefault="00421E95" w:rsidP="00421E95">
      <w:pPr>
        <w:rPr>
          <w:color w:val="00B0F0"/>
        </w:rPr>
      </w:pPr>
      <w:r>
        <w:t xml:space="preserve">(gdb) </w:t>
      </w:r>
      <w:r w:rsidRPr="0050611D">
        <w:rPr>
          <w:color w:val="00B0F0"/>
        </w:rPr>
        <w:t>print sum</w:t>
      </w:r>
    </w:p>
    <w:p w:rsidR="00421E95" w:rsidRDefault="00421E95" w:rsidP="00421E95">
      <w:r>
        <w:t>$3 = {4080, 0, 0, 0, 0, 0, 0, 0, 0, 0}</w:t>
      </w:r>
    </w:p>
    <w:p w:rsidR="005B06B5" w:rsidRDefault="00421E95" w:rsidP="00421E95">
      <w:r>
        <w:t>(gdb)</w:t>
      </w:r>
    </w:p>
    <w:p w:rsidR="0050611D" w:rsidRPr="006A7484" w:rsidRDefault="0050611D" w:rsidP="0050611D">
      <w:pPr>
        <w:rPr>
          <w:color w:val="00B0F0"/>
        </w:rPr>
      </w:pPr>
      <w:r>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1, add (a=56, b=99) at gdb_example.c:3</w:t>
      </w:r>
    </w:p>
    <w:p w:rsidR="0050611D" w:rsidRDefault="0050611D" w:rsidP="0050611D">
      <w:r>
        <w:t>3</w:t>
      </w:r>
      <w:r>
        <w:tab/>
      </w:r>
      <w:r>
        <w:tab/>
        <w:t>return a*b;</w:t>
      </w:r>
    </w:p>
    <w:p w:rsidR="0050611D" w:rsidRDefault="0050611D" w:rsidP="0050611D">
      <w:r>
        <w:t xml:space="preserve">(gdb) </w:t>
      </w:r>
      <w:r w:rsidRPr="006A7484">
        <w:rPr>
          <w:color w:val="00B0F0"/>
        </w:rPr>
        <w:t>print a</w:t>
      </w:r>
    </w:p>
    <w:p w:rsidR="0050611D" w:rsidRDefault="0050611D" w:rsidP="0050611D">
      <w:r>
        <w:t>$4 = 56</w:t>
      </w:r>
    </w:p>
    <w:p w:rsidR="0050611D" w:rsidRPr="006A7484" w:rsidRDefault="0050611D" w:rsidP="0050611D">
      <w:pPr>
        <w:rPr>
          <w:color w:val="00B0F0"/>
        </w:rPr>
      </w:pPr>
      <w:r>
        <w:t xml:space="preserve">(gdb) </w:t>
      </w:r>
      <w:r w:rsidRPr="006A7484">
        <w:rPr>
          <w:color w:val="00B0F0"/>
        </w:rPr>
        <w:t>print b</w:t>
      </w:r>
    </w:p>
    <w:p w:rsidR="0050611D" w:rsidRDefault="0050611D" w:rsidP="0050611D">
      <w:r>
        <w:t>$5 = 99</w:t>
      </w:r>
    </w:p>
    <w:p w:rsidR="0050611D" w:rsidRPr="006A7484" w:rsidRDefault="0050611D" w:rsidP="0050611D">
      <w:pPr>
        <w:rPr>
          <w:color w:val="00B0F0"/>
        </w:rPr>
      </w:pPr>
      <w:r>
        <w:lastRenderedPageBreak/>
        <w:t xml:space="preserve">(gdb) </w:t>
      </w:r>
      <w:r w:rsidRPr="006A7484">
        <w:rPr>
          <w:color w:val="00B0F0"/>
        </w:rPr>
        <w:t>c</w:t>
      </w:r>
    </w:p>
    <w:p w:rsidR="0050611D" w:rsidRDefault="0050611D" w:rsidP="0050611D">
      <w:r>
        <w:t>Continuing.</w:t>
      </w:r>
    </w:p>
    <w:p w:rsidR="0050611D" w:rsidRDefault="0050611D" w:rsidP="0050611D"/>
    <w:p w:rsidR="0050611D" w:rsidRDefault="0050611D" w:rsidP="0050611D">
      <w:r>
        <w:t>Breakpoint 2, main () at gdb_example.c:13</w:t>
      </w:r>
    </w:p>
    <w:p w:rsidR="0050611D" w:rsidRDefault="0050611D" w:rsidP="0050611D">
      <w:r>
        <w:t>13</w:t>
      </w:r>
      <w:r>
        <w:tab/>
      </w:r>
      <w:r>
        <w:tab/>
      </w:r>
      <w:r>
        <w:tab/>
        <w:t>sum[i]=add(array1[i],array2[i]);</w:t>
      </w:r>
    </w:p>
    <w:p w:rsidR="0050611D" w:rsidRPr="006A7484" w:rsidRDefault="0050611D" w:rsidP="0050611D">
      <w:pPr>
        <w:rPr>
          <w:color w:val="00B0F0"/>
        </w:rPr>
      </w:pPr>
      <w:r>
        <w:t xml:space="preserve">(gdb) </w:t>
      </w:r>
      <w:r w:rsidRPr="006A7484">
        <w:rPr>
          <w:color w:val="00B0F0"/>
        </w:rPr>
        <w:t>print sum</w:t>
      </w:r>
    </w:p>
    <w:p w:rsidR="0050611D" w:rsidRDefault="0050611D" w:rsidP="0050611D">
      <w:r>
        <w:t>$6 = {4080, 5544, 0, 0, 0, 0, 0, 0, 0, 0}</w:t>
      </w:r>
    </w:p>
    <w:p w:rsidR="0050611D" w:rsidRPr="00504A03" w:rsidRDefault="0050611D" w:rsidP="0050611D">
      <w:r>
        <w:t>(gdb)</w:t>
      </w:r>
    </w:p>
    <w:p w:rsidR="00D80889" w:rsidRDefault="00D80889" w:rsidP="00D80889">
      <w:pPr>
        <w:pStyle w:val="1"/>
      </w:pPr>
      <w:bookmarkStart w:id="124" w:name="_Toc12547046"/>
      <w:r>
        <w:t xml:space="preserve">18 </w:t>
      </w:r>
      <w:r>
        <w:rPr>
          <w:rFonts w:hint="eastAsia"/>
        </w:rPr>
        <w:t>音频驱动</w:t>
      </w:r>
      <w:bookmarkEnd w:id="124"/>
    </w:p>
    <w:p w:rsidR="00375895" w:rsidRPr="00375895" w:rsidRDefault="00375895" w:rsidP="00033D10">
      <w:pPr>
        <w:pStyle w:val="2"/>
      </w:pPr>
      <w:bookmarkStart w:id="125" w:name="_Toc12547047"/>
      <w:r>
        <w:rPr>
          <w:rFonts w:hint="eastAsia"/>
        </w:rPr>
        <w:t xml:space="preserve">18.1 </w:t>
      </w:r>
      <w:r>
        <w:rPr>
          <w:rFonts w:hint="eastAsia"/>
        </w:rPr>
        <w:t>功率</w:t>
      </w:r>
      <w:r>
        <w:t>放大器</w:t>
      </w:r>
      <w:bookmarkEnd w:id="125"/>
    </w:p>
    <w:p w:rsidR="005C7305" w:rsidRDefault="005C7305" w:rsidP="005C7305">
      <w:r>
        <w:t>Cs8508E</w:t>
      </w:r>
      <w:r>
        <w:rPr>
          <w:rFonts w:hint="eastAsia"/>
        </w:rPr>
        <w:t>：</w:t>
      </w:r>
      <w:r>
        <w:t>单声道音频</w:t>
      </w:r>
      <w:r>
        <w:rPr>
          <w:rFonts w:hint="eastAsia"/>
        </w:rPr>
        <w:t>功率放大器</w:t>
      </w:r>
      <w:r>
        <w:t>。</w:t>
      </w:r>
    </w:p>
    <w:p w:rsidR="005C7305" w:rsidRDefault="005C7305" w:rsidP="005C7305">
      <w:r>
        <w:t>AB/D</w:t>
      </w:r>
      <w:r>
        <w:rPr>
          <w:rFonts w:hint="eastAsia"/>
        </w:rPr>
        <w:t>类</w:t>
      </w:r>
      <w:r>
        <w:t>切换。</w:t>
      </w:r>
    </w:p>
    <w:p w:rsidR="00CD7E6C" w:rsidRDefault="00CD7E6C" w:rsidP="005C7305">
      <w:r>
        <w:t>SD:</w:t>
      </w:r>
      <w:r>
        <w:rPr>
          <w:rFonts w:hint="eastAsia"/>
        </w:rPr>
        <w:t>掉电</w:t>
      </w:r>
      <w:r>
        <w:t>控制管脚，高电平有效</w:t>
      </w:r>
      <w:r w:rsidR="0051114F">
        <w:rPr>
          <w:rFonts w:hint="eastAsia"/>
        </w:rPr>
        <w:t>。</w:t>
      </w:r>
      <w:r w:rsidR="00581D22">
        <w:rPr>
          <w:rFonts w:hint="eastAsia"/>
        </w:rPr>
        <w:t>低电平</w:t>
      </w:r>
      <w:r w:rsidR="0051114F">
        <w:rPr>
          <w:rFonts w:hint="eastAsia"/>
        </w:rPr>
        <w:t>用于</w:t>
      </w:r>
      <w:r w:rsidR="0051114F">
        <w:t>设置静音</w:t>
      </w:r>
      <w:r w:rsidR="0051114F">
        <w:rPr>
          <w:rFonts w:hint="eastAsia"/>
        </w:rPr>
        <w:t>模式？</w:t>
      </w:r>
    </w:p>
    <w:p w:rsidR="00CD7E6C" w:rsidRDefault="00CD7E6C" w:rsidP="005C7305">
      <w:r>
        <w:t>ABD:AB</w:t>
      </w:r>
      <w:r>
        <w:rPr>
          <w:rFonts w:hint="eastAsia"/>
        </w:rPr>
        <w:t>类</w:t>
      </w:r>
      <w:r>
        <w:t>/D</w:t>
      </w:r>
      <w:r>
        <w:rPr>
          <w:rFonts w:hint="eastAsia"/>
        </w:rPr>
        <w:t>类</w:t>
      </w:r>
      <w:r>
        <w:t>切换选择，</w:t>
      </w:r>
      <w:r>
        <w:rPr>
          <w:rFonts w:hint="eastAsia"/>
        </w:rPr>
        <w:t>L选择AB类</w:t>
      </w:r>
      <w:r>
        <w:t>模式，</w:t>
      </w:r>
      <w:r>
        <w:rPr>
          <w:rFonts w:hint="eastAsia"/>
        </w:rPr>
        <w:t>H选择D类</w:t>
      </w:r>
      <w:r>
        <w:t>模式</w:t>
      </w:r>
    </w:p>
    <w:p w:rsidR="00C6658C" w:rsidRDefault="00CD7E6C" w:rsidP="005C7305">
      <w:r>
        <w:t>IN+:</w:t>
      </w:r>
      <w:r>
        <w:rPr>
          <w:rFonts w:hint="eastAsia"/>
        </w:rPr>
        <w:t>音频</w:t>
      </w:r>
      <w:r>
        <w:t>输入正端</w:t>
      </w:r>
      <w:r w:rsidR="001B5CFC">
        <w:rPr>
          <w:rFonts w:hint="eastAsia"/>
        </w:rPr>
        <w:t>。</w:t>
      </w:r>
      <w:r w:rsidR="0004559C">
        <w:tab/>
      </w:r>
    </w:p>
    <w:p w:rsidR="00CD7E6C" w:rsidRDefault="00CD7E6C" w:rsidP="005C7305">
      <w:r>
        <w:rPr>
          <w:rFonts w:hint="eastAsia"/>
        </w:rPr>
        <w:t>IN-:音频</w:t>
      </w:r>
      <w:r>
        <w:t>输入负端</w:t>
      </w:r>
      <w:r w:rsidR="001B5CFC">
        <w:rPr>
          <w:rFonts w:hint="eastAsia"/>
        </w:rPr>
        <w:t>.</w:t>
      </w:r>
      <w:r w:rsidR="0004559C">
        <w:tab/>
      </w:r>
      <w:r w:rsidR="0004559C">
        <w:tab/>
      </w:r>
    </w:p>
    <w:p w:rsidR="00CD7E6C" w:rsidRDefault="00CD7E6C" w:rsidP="005C7305">
      <w:r>
        <w:rPr>
          <w:rFonts w:hint="eastAsia"/>
        </w:rPr>
        <w:t>VDD:电源</w:t>
      </w:r>
    </w:p>
    <w:p w:rsidR="00CD7E6C" w:rsidRDefault="00CD7E6C" w:rsidP="005C7305">
      <w:r>
        <w:rPr>
          <w:rFonts w:hint="eastAsia"/>
        </w:rPr>
        <w:t>VO+:正相</w:t>
      </w:r>
      <w:r>
        <w:t>音频输出</w:t>
      </w:r>
      <w:r w:rsidR="00743EC8">
        <w:rPr>
          <w:rFonts w:hint="eastAsia"/>
        </w:rPr>
        <w:t>。接</w:t>
      </w:r>
      <w:r w:rsidR="00743EC8">
        <w:t>喇叭</w:t>
      </w:r>
    </w:p>
    <w:p w:rsidR="00CD7E6C" w:rsidRDefault="00CD7E6C" w:rsidP="005C7305">
      <w:r>
        <w:rPr>
          <w:rFonts w:hint="eastAsia"/>
        </w:rPr>
        <w:t>VO-:反相</w:t>
      </w:r>
      <w:r>
        <w:t>音频输出</w:t>
      </w:r>
      <w:r w:rsidR="00743EC8">
        <w:rPr>
          <w:rFonts w:hint="eastAsia"/>
        </w:rPr>
        <w:t>。</w:t>
      </w:r>
      <w:r w:rsidR="00743EC8">
        <w:t>接喇叭</w:t>
      </w:r>
    </w:p>
    <w:p w:rsidR="00CD7E6C" w:rsidRDefault="00CD7E6C" w:rsidP="005C7305">
      <w:r>
        <w:t>GND</w:t>
      </w:r>
    </w:p>
    <w:p w:rsidR="00C6658C" w:rsidRDefault="009D70F7" w:rsidP="005C7305">
      <w:r>
        <w:rPr>
          <w:rFonts w:hint="eastAsia"/>
        </w:rPr>
        <w:t>原理图        芯片</w:t>
      </w:r>
      <w:r>
        <w:t>引脚</w:t>
      </w:r>
    </w:p>
    <w:p w:rsidR="00C6658C" w:rsidRPr="002355A7" w:rsidRDefault="00C6658C" w:rsidP="009D70F7">
      <w:pPr>
        <w:rPr>
          <w:sz w:val="12"/>
          <w:szCs w:val="12"/>
        </w:rPr>
      </w:pPr>
      <w:r>
        <w:rPr>
          <w:rFonts w:hint="eastAsia"/>
        </w:rPr>
        <w:t>LINEOUT_L</w:t>
      </w:r>
      <w:r w:rsidR="002355A7">
        <w:rPr>
          <w:rFonts w:hint="eastAsia"/>
        </w:rPr>
        <w:t>：</w:t>
      </w:r>
      <w:r w:rsidR="002355A7" w:rsidRPr="009D70F7">
        <w:rPr>
          <w:szCs w:val="21"/>
        </w:rPr>
        <w:t xml:space="preserve">CODEC_LINEOUT_L </w:t>
      </w:r>
    </w:p>
    <w:p w:rsidR="002355A7" w:rsidRDefault="009D70F7" w:rsidP="009D70F7">
      <w:r>
        <w:rPr>
          <w:rFonts w:hint="eastAsia"/>
        </w:rPr>
        <w:t>LINEOUT_R：</w:t>
      </w:r>
      <w:r w:rsidR="00CF1AFC" w:rsidRPr="00CF1AFC">
        <w:t>CODEC_LINEOUT_R</w:t>
      </w:r>
    </w:p>
    <w:p w:rsidR="006244B3" w:rsidRDefault="006244B3" w:rsidP="009D70F7">
      <w:r>
        <w:t>MICP8</w:t>
      </w:r>
      <w:r w:rsidR="00CF1AFC">
        <w:t xml:space="preserve">     :</w:t>
      </w:r>
      <w:r w:rsidR="00CF1AFC" w:rsidRPr="00CF1AFC">
        <w:t xml:space="preserve"> CODEC_MICP8</w:t>
      </w:r>
    </w:p>
    <w:p w:rsidR="006244B3" w:rsidRDefault="006244B3" w:rsidP="009D70F7">
      <w:r>
        <w:t>MICN8</w:t>
      </w:r>
      <w:r w:rsidR="00CF1AFC">
        <w:tab/>
        <w:t xml:space="preserve">   :</w:t>
      </w:r>
      <w:r w:rsidR="00CF1AFC" w:rsidRPr="00CF1AFC">
        <w:t xml:space="preserve"> </w:t>
      </w:r>
      <w:r w:rsidR="00CF1AFC">
        <w:t>CODEC_MICN</w:t>
      </w:r>
      <w:r w:rsidR="00CF1AFC" w:rsidRPr="00CF1AFC">
        <w:t>8</w:t>
      </w:r>
    </w:p>
    <w:p w:rsidR="006244B3" w:rsidRPr="0026459E" w:rsidRDefault="006244B3" w:rsidP="009D70F7">
      <w:r>
        <w:t>MICP7</w:t>
      </w:r>
      <w:r w:rsidR="0026459E">
        <w:tab/>
      </w:r>
      <w:r w:rsidR="0026459E">
        <w:tab/>
        <w:t>:</w:t>
      </w:r>
      <w:r w:rsidR="0026459E" w:rsidRPr="00CF1AFC">
        <w:t xml:space="preserve"> CODEC_MICP</w:t>
      </w:r>
      <w:r w:rsidR="0026459E">
        <w:t>7</w:t>
      </w:r>
    </w:p>
    <w:p w:rsidR="006244B3" w:rsidRPr="0026459E" w:rsidRDefault="006244B3" w:rsidP="009D70F7">
      <w:r>
        <w:t>MICN7</w:t>
      </w:r>
      <w:r w:rsidR="0026459E">
        <w:tab/>
      </w:r>
      <w:r w:rsidR="0026459E">
        <w:tab/>
        <w:t>:</w:t>
      </w:r>
      <w:r w:rsidR="0026459E" w:rsidRPr="00CF1AFC">
        <w:t xml:space="preserve"> CODEC_MIC</w:t>
      </w:r>
      <w:r w:rsidR="0026459E">
        <w:t>7N</w:t>
      </w:r>
    </w:p>
    <w:p w:rsidR="006244B3" w:rsidRPr="005E0AB9" w:rsidRDefault="006244B3" w:rsidP="005E0AB9">
      <w:r>
        <w:t>MICBIAS1:</w:t>
      </w:r>
      <w:r w:rsidR="005E0AB9" w:rsidRPr="005E0AB9">
        <w:t xml:space="preserve"> CODEC_MICBIAS1 </w:t>
      </w:r>
    </w:p>
    <w:p w:rsidR="006244B3" w:rsidRDefault="006244B3" w:rsidP="005E0AB9">
      <w:r>
        <w:t>MICBIAS2</w:t>
      </w:r>
      <w:r>
        <w:rPr>
          <w:rFonts w:hint="eastAsia"/>
        </w:rPr>
        <w:t>：</w:t>
      </w:r>
      <w:r w:rsidR="005E0AB9">
        <w:t>CODEC_MICBIAS2</w:t>
      </w:r>
    </w:p>
    <w:p w:rsidR="00375895" w:rsidRDefault="00375895" w:rsidP="00033D10">
      <w:pPr>
        <w:pStyle w:val="2"/>
      </w:pPr>
      <w:bookmarkStart w:id="126" w:name="_Toc12547048"/>
      <w:r>
        <w:rPr>
          <w:rFonts w:hint="eastAsia"/>
        </w:rPr>
        <w:t xml:space="preserve">18.2 </w:t>
      </w:r>
      <w:r w:rsidR="005A7191">
        <w:t>CODEC</w:t>
      </w:r>
      <w:r>
        <w:rPr>
          <w:rFonts w:hint="eastAsia"/>
        </w:rPr>
        <w:t>配置</w:t>
      </w:r>
      <w:bookmarkEnd w:id="126"/>
    </w:p>
    <w:p w:rsidR="008A30FC" w:rsidRDefault="008A30FC" w:rsidP="008A30FC">
      <w:pPr>
        <w:pStyle w:val="3"/>
      </w:pPr>
      <w:bookmarkStart w:id="127" w:name="_Toc12547049"/>
      <w:r>
        <w:t>18.2.1 UIOT</w:t>
      </w:r>
      <w:r>
        <w:rPr>
          <w:rFonts w:hint="eastAsia"/>
        </w:rPr>
        <w:t>板子</w:t>
      </w:r>
      <w:r>
        <w:t>codec</w:t>
      </w:r>
      <w:r>
        <w:t>配置</w:t>
      </w:r>
      <w:bookmarkEnd w:id="127"/>
    </w:p>
    <w:p w:rsidR="009807B7" w:rsidRDefault="009807B7" w:rsidP="009807B7">
      <w:pPr>
        <w:rPr>
          <w:color w:val="00B050"/>
        </w:rPr>
      </w:pPr>
      <w:r w:rsidRPr="00BC4CDB">
        <w:rPr>
          <w:color w:val="00B050"/>
        </w:rPr>
        <w:t>adc</w:t>
      </w:r>
      <w:r w:rsidRPr="00BC4CDB">
        <w:rPr>
          <w:rFonts w:hint="eastAsia"/>
          <w:color w:val="00B050"/>
        </w:rPr>
        <w:t>共8个</w:t>
      </w:r>
      <w:r w:rsidRPr="00BC4CDB">
        <w:rPr>
          <w:color w:val="00B050"/>
        </w:rPr>
        <w:t>通道，</w:t>
      </w:r>
      <w:r w:rsidR="00F07E84" w:rsidRPr="00BC4CDB">
        <w:rPr>
          <w:rFonts w:hint="eastAsia"/>
          <w:color w:val="00B050"/>
        </w:rPr>
        <w:t>2个</w:t>
      </w:r>
      <w:r w:rsidR="00F07E84" w:rsidRPr="00BC4CDB">
        <w:rPr>
          <w:color w:val="00B050"/>
        </w:rPr>
        <w:t>一组</w:t>
      </w:r>
    </w:p>
    <w:p w:rsidR="00BC4CDB" w:rsidRPr="00BC4CDB" w:rsidRDefault="00BC4CDB" w:rsidP="009807B7">
      <w:pPr>
        <w:rPr>
          <w:color w:val="7030A0"/>
        </w:rPr>
      </w:pPr>
      <w:r w:rsidRPr="00BC4CDB">
        <w:rPr>
          <w:color w:val="7030A0"/>
        </w:rPr>
        <w:t>rk3308-voice-module-board-v10-aarch32</w:t>
      </w:r>
      <w:r w:rsidR="00CB5C54">
        <w:rPr>
          <w:rFonts w:hint="eastAsia"/>
          <w:color w:val="7030A0"/>
        </w:rPr>
        <w:t>.dts</w:t>
      </w:r>
    </w:p>
    <w:p w:rsidR="00BC4CDB" w:rsidRDefault="00375895" w:rsidP="00375895">
      <w:r>
        <w:t>&amp;acodec {</w:t>
      </w:r>
    </w:p>
    <w:p w:rsidR="00375895" w:rsidRDefault="00375895" w:rsidP="00375895">
      <w:r>
        <w:tab/>
        <w:t>status = "okay";</w:t>
      </w:r>
    </w:p>
    <w:p w:rsidR="00375895" w:rsidRDefault="00375895" w:rsidP="00375895">
      <w:r>
        <w:tab/>
        <w:t>rockchip,no-deep-low-power;</w:t>
      </w:r>
    </w:p>
    <w:p w:rsidR="00375895" w:rsidRPr="007F11A3" w:rsidRDefault="00375895" w:rsidP="00375895">
      <w:pPr>
        <w:rPr>
          <w:color w:val="00B050"/>
        </w:rPr>
      </w:pPr>
      <w:r w:rsidRPr="007F11A3">
        <w:rPr>
          <w:color w:val="00B050"/>
        </w:rPr>
        <w:tab/>
        <w:t>/* ADC</w:t>
      </w:r>
      <w:r w:rsidR="00FC4A02" w:rsidRPr="007F11A3">
        <w:rPr>
          <w:color w:val="00B050"/>
        </w:rPr>
        <w:t>7</w:t>
      </w:r>
      <w:r w:rsidRPr="007F11A3">
        <w:rPr>
          <w:color w:val="00B050"/>
        </w:rPr>
        <w:t>-</w:t>
      </w:r>
      <w:r w:rsidR="00FC4A02" w:rsidRPr="007F11A3">
        <w:rPr>
          <w:color w:val="00B050"/>
        </w:rPr>
        <w:t>8</w:t>
      </w:r>
      <w:r w:rsidRPr="007F11A3">
        <w:rPr>
          <w:color w:val="00B050"/>
        </w:rPr>
        <w:t xml:space="preserve"> for 2ch capture, loopback to ADC3-4 */</w:t>
      </w:r>
    </w:p>
    <w:p w:rsidR="00375895" w:rsidRPr="00462F92" w:rsidRDefault="00375895" w:rsidP="00375895">
      <w:pPr>
        <w:rPr>
          <w:color w:val="00B050"/>
        </w:rPr>
      </w:pPr>
      <w:r>
        <w:tab/>
        <w:t>rockchip,adc-grps-route = &lt;</w:t>
      </w:r>
      <w:r w:rsidR="00724D15">
        <w:t>3</w:t>
      </w:r>
      <w:r>
        <w:t xml:space="preserve"> 1 </w:t>
      </w:r>
      <w:r w:rsidR="00724D15">
        <w:t>2</w:t>
      </w:r>
      <w:r>
        <w:t xml:space="preserve"> 0&gt;;</w:t>
      </w:r>
      <w:r w:rsidR="00462F92" w:rsidRPr="00462F92">
        <w:rPr>
          <w:rFonts w:hint="eastAsia"/>
          <w:color w:val="00B050"/>
        </w:rPr>
        <w:t>/</w:t>
      </w:r>
      <w:r w:rsidR="00462F92" w:rsidRPr="00462F92">
        <w:rPr>
          <w:color w:val="00B050"/>
        </w:rPr>
        <w:t>/</w:t>
      </w:r>
      <w:r w:rsidR="00462F92" w:rsidRPr="00462F92">
        <w:rPr>
          <w:rFonts w:hint="eastAsia"/>
          <w:color w:val="00B050"/>
        </w:rPr>
        <w:t>第</w:t>
      </w:r>
      <w:r w:rsidR="00EC574B">
        <w:rPr>
          <w:color w:val="00B050"/>
        </w:rPr>
        <w:t>4</w:t>
      </w:r>
      <w:r w:rsidR="00462F92" w:rsidRPr="00462F92">
        <w:rPr>
          <w:rFonts w:hint="eastAsia"/>
          <w:color w:val="00B050"/>
        </w:rPr>
        <w:t>组</w:t>
      </w:r>
      <w:r w:rsidR="00462F92" w:rsidRPr="00462F92">
        <w:rPr>
          <w:color w:val="00B050"/>
        </w:rPr>
        <w:t>adc</w:t>
      </w:r>
      <w:r w:rsidR="00EC574B">
        <w:rPr>
          <w:rFonts w:hint="eastAsia"/>
          <w:color w:val="00B050"/>
        </w:rPr>
        <w:t>是MIC</w:t>
      </w:r>
      <w:r w:rsidR="00462F92" w:rsidRPr="00462F92">
        <w:rPr>
          <w:color w:val="00B050"/>
        </w:rPr>
        <w:t>,</w:t>
      </w:r>
      <w:r w:rsidR="00462F92" w:rsidRPr="00462F92">
        <w:rPr>
          <w:rFonts w:hint="eastAsia"/>
          <w:color w:val="00B050"/>
        </w:rPr>
        <w:t>第一组</w:t>
      </w:r>
      <w:r w:rsidR="00462F92" w:rsidRPr="00462F92">
        <w:rPr>
          <w:color w:val="00B050"/>
        </w:rPr>
        <w:t>adc</w:t>
      </w:r>
      <w:r w:rsidR="00EC574B">
        <w:rPr>
          <w:color w:val="00B050"/>
        </w:rPr>
        <w:t>loopback</w:t>
      </w:r>
    </w:p>
    <w:p w:rsidR="00375895" w:rsidRPr="007F11A3" w:rsidRDefault="00375895" w:rsidP="00375895">
      <w:pPr>
        <w:rPr>
          <w:color w:val="00B050"/>
        </w:rPr>
      </w:pPr>
      <w:r>
        <w:tab/>
      </w:r>
      <w:r w:rsidRPr="007F11A3">
        <w:rPr>
          <w:color w:val="00B050"/>
        </w:rPr>
        <w:t>/* The grp2 (ADC5-6) keeps enabled always for VAD */</w:t>
      </w:r>
    </w:p>
    <w:p w:rsidR="00375895" w:rsidRDefault="00375895" w:rsidP="00375895">
      <w:r>
        <w:lastRenderedPageBreak/>
        <w:tab/>
        <w:t>rockchip,en-always-grps = &lt;</w:t>
      </w:r>
      <w:r w:rsidR="00724D15">
        <w:t>3</w:t>
      </w:r>
      <w:r>
        <w:t>&gt;;</w:t>
      </w:r>
    </w:p>
    <w:p w:rsidR="00375895" w:rsidRDefault="00375895" w:rsidP="00375895">
      <w:r>
        <w:t>};</w:t>
      </w:r>
    </w:p>
    <w:p w:rsidR="00BC4CDB" w:rsidRPr="00BC4CDB" w:rsidRDefault="00BC4CDB" w:rsidP="00375895">
      <w:pPr>
        <w:rPr>
          <w:color w:val="7030A0"/>
        </w:rPr>
      </w:pPr>
      <w:r w:rsidRPr="00BC4CDB">
        <w:rPr>
          <w:color w:val="7030A0"/>
        </w:rPr>
        <w:t>rk3308-voice-module-v10-aarch32.dtsi</w:t>
      </w:r>
    </w:p>
    <w:p w:rsidR="00BC4CDB" w:rsidRDefault="00BC4CDB" w:rsidP="00BC4CDB">
      <w:r>
        <w:t>vad-sound {</w:t>
      </w:r>
    </w:p>
    <w:p w:rsidR="00BC4CDB" w:rsidRDefault="00BC4CDB" w:rsidP="00BC4CDB">
      <w:r>
        <w:tab/>
      </w:r>
      <w:r>
        <w:tab/>
        <w:t>status = "okay";</w:t>
      </w:r>
    </w:p>
    <w:p w:rsidR="00BC4CDB" w:rsidRDefault="00BC4CDB" w:rsidP="00BC4CDB">
      <w:r>
        <w:tab/>
      </w:r>
      <w:r>
        <w:tab/>
        <w:t>compatible = "rockchip,multicodecs-card";</w:t>
      </w:r>
    </w:p>
    <w:p w:rsidR="00BC4CDB" w:rsidRDefault="00BC4CDB" w:rsidP="00BC4CDB">
      <w:r>
        <w:tab/>
      </w:r>
      <w:r>
        <w:tab/>
        <w:t>rockchip,card-name = "rockchip,rk3308-vad";</w:t>
      </w:r>
    </w:p>
    <w:p w:rsidR="00BB4E7B" w:rsidRDefault="00BC4CDB" w:rsidP="00BC4CDB">
      <w:r>
        <w:tab/>
      </w:r>
      <w:r>
        <w:tab/>
        <w:t>rockchip,codec-hp-det;</w:t>
      </w:r>
      <w:r>
        <w:tab/>
      </w:r>
      <w:r>
        <w:tab/>
      </w:r>
    </w:p>
    <w:p w:rsidR="00BC4CDB" w:rsidRDefault="00BC4CDB" w:rsidP="00BB4E7B">
      <w:pPr>
        <w:ind w:left="420" w:firstLine="420"/>
      </w:pPr>
      <w:r>
        <w:t>rockchip,cpu = &lt;&amp;i2s_8ch_2&gt;;</w:t>
      </w:r>
    </w:p>
    <w:p w:rsidR="00BC4CDB" w:rsidRDefault="00BC4CDB" w:rsidP="00BC4CDB">
      <w:r>
        <w:tab/>
      </w:r>
      <w:r>
        <w:tab/>
        <w:t>rockchip,codec = &lt;&amp;acodec&gt;, &lt;&amp;vad&gt;;</w:t>
      </w:r>
    </w:p>
    <w:p w:rsidR="00BC4CDB" w:rsidRDefault="00BC4CDB" w:rsidP="00BC4CDB">
      <w:r>
        <w:tab/>
        <w:t>};</w:t>
      </w:r>
    </w:p>
    <w:p w:rsidR="00361AB6" w:rsidRDefault="00361AB6" w:rsidP="00361AB6">
      <w:r>
        <w:t>&amp;acodec {</w:t>
      </w:r>
    </w:p>
    <w:p w:rsidR="00361AB6" w:rsidRDefault="00361AB6" w:rsidP="00361AB6">
      <w:r>
        <w:tab/>
        <w:t>status = "disabled";</w:t>
      </w:r>
    </w:p>
    <w:p w:rsidR="00361AB6" w:rsidRPr="002F0AE1" w:rsidRDefault="00361AB6" w:rsidP="00361AB6">
      <w:pPr>
        <w:rPr>
          <w:color w:val="00B050"/>
        </w:rPr>
      </w:pPr>
      <w:r>
        <w:tab/>
        <w:t>rockchip,no-hp-det;</w:t>
      </w:r>
      <w:r w:rsidR="002F0AE1" w:rsidRPr="002F0AE1">
        <w:rPr>
          <w:rFonts w:hint="eastAsia"/>
          <w:color w:val="00B050"/>
        </w:rPr>
        <w:t xml:space="preserve"> </w:t>
      </w:r>
      <w:r w:rsidR="002F0AE1" w:rsidRPr="001E5F76">
        <w:rPr>
          <w:rFonts w:hint="eastAsia"/>
          <w:color w:val="00B050"/>
        </w:rPr>
        <w:t>//耳机</w:t>
      </w:r>
      <w:r w:rsidR="002F0AE1" w:rsidRPr="001E5F76">
        <w:rPr>
          <w:color w:val="00B050"/>
        </w:rPr>
        <w:t>检测功能</w:t>
      </w:r>
      <w:r w:rsidR="00C31D5C">
        <w:rPr>
          <w:rFonts w:hint="eastAsia"/>
          <w:color w:val="00B050"/>
        </w:rPr>
        <w:t>禁止</w:t>
      </w:r>
    </w:p>
    <w:p w:rsidR="00361AB6" w:rsidRDefault="00361AB6" w:rsidP="00361AB6">
      <w:r>
        <w:tab/>
        <w:t>rockchip,delay-start-play-ms = &lt;200&gt;;</w:t>
      </w:r>
    </w:p>
    <w:p w:rsidR="00361AB6" w:rsidRPr="00876E58" w:rsidRDefault="00361AB6" w:rsidP="00361AB6">
      <w:pPr>
        <w:rPr>
          <w:color w:val="00B050"/>
        </w:rPr>
      </w:pPr>
      <w:r>
        <w:tab/>
        <w:t>rockchip,loopback-grp = &lt;1&gt;;</w:t>
      </w:r>
      <w:r w:rsidR="00876E58" w:rsidRPr="00876E58">
        <w:rPr>
          <w:color w:val="00B050"/>
        </w:rPr>
        <w:t>//</w:t>
      </w:r>
      <w:r w:rsidR="00876E58" w:rsidRPr="00876E58">
        <w:rPr>
          <w:rFonts w:hint="eastAsia"/>
          <w:color w:val="00B050"/>
        </w:rPr>
        <w:t>回采</w:t>
      </w:r>
      <w:r w:rsidR="00876E58" w:rsidRPr="00876E58">
        <w:rPr>
          <w:color w:val="00B050"/>
        </w:rPr>
        <w:t>电路连接在</w:t>
      </w:r>
      <w:r w:rsidR="00876E58" w:rsidRPr="00876E58">
        <w:rPr>
          <w:rFonts w:hint="eastAsia"/>
          <w:color w:val="00B050"/>
        </w:rPr>
        <w:t>2_3</w:t>
      </w:r>
    </w:p>
    <w:p w:rsidR="00361AB6" w:rsidRDefault="00361AB6" w:rsidP="00361AB6">
      <w:r>
        <w:t>#ifdef UIOT</w:t>
      </w:r>
    </w:p>
    <w:p w:rsidR="00361AB6" w:rsidRDefault="00361AB6" w:rsidP="00361AB6">
      <w:pPr>
        <w:rPr>
          <w:color w:val="00B050"/>
        </w:rPr>
      </w:pPr>
      <w:r>
        <w:tab/>
      </w:r>
      <w:r w:rsidR="00CC305B" w:rsidRPr="00CC305B">
        <w:rPr>
          <w:color w:val="00B050"/>
        </w:rPr>
        <w:t>//</w:t>
      </w:r>
      <w:r w:rsidRPr="00CC305B">
        <w:rPr>
          <w:color w:val="00B050"/>
        </w:rPr>
        <w:t>spk-ctl-gpios = &lt;&amp;gpio1 RK_PC5 GPIO_ACTIVE_HIGH&gt;;</w:t>
      </w:r>
    </w:p>
    <w:p w:rsidR="00CC305B" w:rsidRPr="00CC305B" w:rsidRDefault="00CC305B" w:rsidP="00361AB6">
      <w:pPr>
        <w:rPr>
          <w:color w:val="00B050"/>
        </w:rPr>
      </w:pPr>
      <w:r>
        <w:rPr>
          <w:rFonts w:hint="eastAsia"/>
          <w:color w:val="00B050"/>
        </w:rPr>
        <w:t>去掉</w:t>
      </w:r>
      <w:r>
        <w:rPr>
          <w:color w:val="00B050"/>
        </w:rPr>
        <w:t>该项，单独控制。</w:t>
      </w:r>
    </w:p>
    <w:p w:rsidR="00361AB6" w:rsidRDefault="00361AB6" w:rsidP="00361AB6">
      <w:r>
        <w:t xml:space="preserve">#else </w:t>
      </w:r>
    </w:p>
    <w:p w:rsidR="00361AB6" w:rsidRDefault="00361AB6" w:rsidP="00361AB6">
      <w:r>
        <w:tab/>
        <w:t>spk-ctl-gpios = &lt;&amp;gpio0 RK_PA5 GPIO_ACTIVE_HIGH&gt;;</w:t>
      </w:r>
    </w:p>
    <w:p w:rsidR="00361AB6" w:rsidRDefault="00361AB6" w:rsidP="00361AB6">
      <w:r>
        <w:t>#endif</w:t>
      </w:r>
    </w:p>
    <w:p w:rsidR="00361AB6" w:rsidRDefault="00361AB6" w:rsidP="00361AB6">
      <w:r>
        <w:t>};</w:t>
      </w:r>
    </w:p>
    <w:p w:rsidR="00361AB6" w:rsidRDefault="00361AB6" w:rsidP="00361AB6">
      <w:r>
        <w:t>&amp;vad {</w:t>
      </w:r>
      <w:r w:rsidR="008A30FC">
        <w:t xml:space="preserve">  </w:t>
      </w:r>
    </w:p>
    <w:p w:rsidR="00361AB6" w:rsidRDefault="00361AB6" w:rsidP="00361AB6">
      <w:r>
        <w:tab/>
        <w:t>status = "okay";</w:t>
      </w:r>
    </w:p>
    <w:p w:rsidR="00361AB6" w:rsidRDefault="00361AB6" w:rsidP="00361AB6">
      <w:r>
        <w:tab/>
        <w:t>rockchip,audio-src = &lt;&amp;i2s_8ch_2&gt;;</w:t>
      </w:r>
    </w:p>
    <w:p w:rsidR="00361AB6" w:rsidRDefault="00361AB6" w:rsidP="00361AB6">
      <w:r>
        <w:tab/>
        <w:t>rockchip,det-channel = &lt;0&gt;;</w:t>
      </w:r>
    </w:p>
    <w:p w:rsidR="00361AB6" w:rsidRDefault="00361AB6" w:rsidP="00361AB6">
      <w:r>
        <w:tab/>
        <w:t>rockchip,mode = &lt;1&gt;;</w:t>
      </w:r>
    </w:p>
    <w:p w:rsidR="00361AB6" w:rsidRDefault="00361AB6" w:rsidP="00361AB6">
      <w:r>
        <w:tab/>
        <w:t>rockchip,buffer-time-ms = &lt;500&gt;;</w:t>
      </w:r>
    </w:p>
    <w:p w:rsidR="00361AB6" w:rsidRDefault="00361AB6" w:rsidP="00361AB6">
      <w:r>
        <w:tab/>
        <w:t>#sound-dai-cells = &lt;0&gt;;</w:t>
      </w:r>
    </w:p>
    <w:p w:rsidR="00361AB6" w:rsidRDefault="00361AB6" w:rsidP="00361AB6">
      <w:r>
        <w:t>};</w:t>
      </w:r>
    </w:p>
    <w:p w:rsidR="00FE22FE" w:rsidRDefault="00FE22FE" w:rsidP="00FE22FE">
      <w:pPr>
        <w:rPr>
          <w:color w:val="7030A0"/>
        </w:rPr>
      </w:pPr>
      <w:r w:rsidRPr="00F87B06">
        <w:rPr>
          <w:rFonts w:hint="eastAsia"/>
          <w:color w:val="7030A0"/>
        </w:rPr>
        <w:t>/etc/asound.conf里面</w:t>
      </w:r>
      <w:r w:rsidRPr="00F87B06">
        <w:rPr>
          <w:color w:val="7030A0"/>
        </w:rPr>
        <w:t>配置</w:t>
      </w:r>
      <w:r w:rsidRPr="00F87B06">
        <w:rPr>
          <w:rFonts w:hint="eastAsia"/>
          <w:color w:val="7030A0"/>
        </w:rPr>
        <w:t>，</w:t>
      </w:r>
      <w:r w:rsidRPr="00F87B06">
        <w:rPr>
          <w:color w:val="7030A0"/>
        </w:rPr>
        <w:t>选择了</w:t>
      </w:r>
      <w:r w:rsidRPr="00F87B06">
        <w:rPr>
          <w:rFonts w:hint="eastAsia"/>
          <w:color w:val="7030A0"/>
        </w:rPr>
        <w:t>2通道</w:t>
      </w:r>
      <w:r w:rsidRPr="00F87B06">
        <w:rPr>
          <w:color w:val="7030A0"/>
        </w:rPr>
        <w:t>，2mic_loopback</w:t>
      </w:r>
      <w:r w:rsidRPr="00F87B06">
        <w:rPr>
          <w:rFonts w:hint="eastAsia"/>
          <w:color w:val="7030A0"/>
        </w:rPr>
        <w:t>就是</w:t>
      </w:r>
      <w:r w:rsidRPr="00F87B06">
        <w:rPr>
          <w:color w:val="7030A0"/>
        </w:rPr>
        <w:t>mic设备名字</w:t>
      </w:r>
    </w:p>
    <w:p w:rsidR="00703BE4" w:rsidRPr="00703BE4" w:rsidRDefault="00703BE4" w:rsidP="00703BE4">
      <w:pPr>
        <w:rPr>
          <w:rFonts w:hAnsiTheme="minorEastAsia"/>
        </w:rPr>
      </w:pPr>
      <w:r w:rsidRPr="00703BE4">
        <w:rPr>
          <w:rFonts w:hAnsiTheme="minorEastAsia"/>
        </w:rPr>
        <w:t xml:space="preserve">pcm.multi_2_2 {                                              </w:t>
      </w:r>
    </w:p>
    <w:p w:rsidR="00703BE4" w:rsidRPr="00703BE4" w:rsidRDefault="00703BE4" w:rsidP="00703BE4">
      <w:pPr>
        <w:rPr>
          <w:rFonts w:hAnsiTheme="minorEastAsia"/>
        </w:rPr>
      </w:pPr>
      <w:r w:rsidRPr="00703BE4">
        <w:rPr>
          <w:rFonts w:hAnsiTheme="minorEastAsia"/>
        </w:rPr>
        <w:t xml:space="preserve">    type multi                                               </w:t>
      </w:r>
    </w:p>
    <w:p w:rsidR="00703BE4" w:rsidRPr="00703BE4" w:rsidRDefault="00703BE4" w:rsidP="00703BE4">
      <w:pPr>
        <w:rPr>
          <w:rFonts w:hAnsiTheme="minorEastAsia"/>
        </w:rPr>
      </w:pPr>
      <w:r w:rsidRPr="00703BE4">
        <w:rPr>
          <w:rFonts w:hAnsiTheme="minorEastAsia"/>
        </w:rPr>
        <w:t xml:space="preserve">    slaves.a.pcm "hw:0,0"           </w:t>
      </w:r>
    </w:p>
    <w:p w:rsidR="00703BE4" w:rsidRPr="00703BE4" w:rsidRDefault="00703BE4" w:rsidP="00703BE4">
      <w:pPr>
        <w:rPr>
          <w:rFonts w:hAnsiTheme="minorEastAsia"/>
        </w:rPr>
      </w:pPr>
      <w:r w:rsidRPr="00703BE4">
        <w:rPr>
          <w:rFonts w:hAnsiTheme="minorEastAsia"/>
        </w:rPr>
        <w:t xml:space="preserve">    slaves.a.channels 4             </w:t>
      </w:r>
    </w:p>
    <w:p w:rsidR="00703BE4" w:rsidRPr="00703BE4" w:rsidRDefault="00703BE4" w:rsidP="00703BE4">
      <w:pPr>
        <w:rPr>
          <w:rFonts w:hAnsiTheme="minorEastAsia"/>
        </w:rPr>
      </w:pPr>
      <w:r w:rsidRPr="00703BE4">
        <w:rPr>
          <w:rFonts w:hAnsiTheme="minorEastAsia"/>
        </w:rPr>
        <w:t xml:space="preserve">    bindings.0.slave a              </w:t>
      </w:r>
    </w:p>
    <w:p w:rsidR="00703BE4" w:rsidRPr="00703BE4" w:rsidRDefault="00703BE4" w:rsidP="00703BE4">
      <w:pPr>
        <w:rPr>
          <w:rFonts w:hAnsiTheme="minorEastAsia"/>
        </w:rPr>
      </w:pPr>
      <w:r w:rsidRPr="00703BE4">
        <w:rPr>
          <w:rFonts w:hAnsiTheme="minorEastAsia"/>
        </w:rPr>
        <w:t xml:space="preserve">    bindings.0.channel 0            </w:t>
      </w:r>
    </w:p>
    <w:p w:rsidR="00703BE4" w:rsidRPr="00703BE4" w:rsidRDefault="00703BE4" w:rsidP="00703BE4">
      <w:pPr>
        <w:rPr>
          <w:rFonts w:hAnsiTheme="minorEastAsia"/>
        </w:rPr>
      </w:pPr>
      <w:r w:rsidRPr="00703BE4">
        <w:rPr>
          <w:rFonts w:hAnsiTheme="minorEastAsia"/>
        </w:rPr>
        <w:t xml:space="preserve">    bindings.1.slave a              </w:t>
      </w:r>
    </w:p>
    <w:p w:rsidR="00703BE4" w:rsidRPr="00703BE4" w:rsidRDefault="00703BE4" w:rsidP="00703BE4">
      <w:pPr>
        <w:rPr>
          <w:rFonts w:hAnsiTheme="minorEastAsia"/>
        </w:rPr>
      </w:pPr>
      <w:r w:rsidRPr="00703BE4">
        <w:rPr>
          <w:rFonts w:hAnsiTheme="minorEastAsia"/>
        </w:rPr>
        <w:t xml:space="preserve">    bindings.1.channel 1            </w:t>
      </w:r>
    </w:p>
    <w:p w:rsidR="00703BE4" w:rsidRPr="00703BE4" w:rsidRDefault="00703BE4" w:rsidP="00703BE4">
      <w:pPr>
        <w:rPr>
          <w:rFonts w:hAnsiTheme="minorEastAsia"/>
        </w:rPr>
      </w:pPr>
      <w:r w:rsidRPr="00703BE4">
        <w:rPr>
          <w:rFonts w:hAnsiTheme="minorEastAsia"/>
        </w:rPr>
        <w:t xml:space="preserve">    bindings.2.slave a              </w:t>
      </w:r>
    </w:p>
    <w:p w:rsidR="00703BE4" w:rsidRPr="00703BE4" w:rsidRDefault="00703BE4" w:rsidP="00703BE4">
      <w:pPr>
        <w:rPr>
          <w:rFonts w:hAnsiTheme="minorEastAsia"/>
        </w:rPr>
      </w:pPr>
      <w:r w:rsidRPr="00703BE4">
        <w:rPr>
          <w:rFonts w:hAnsiTheme="minorEastAsia"/>
        </w:rPr>
        <w:t xml:space="preserve">#   bindings.2.channel 2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bindings.2.channel 3        </w:t>
      </w:r>
    </w:p>
    <w:p w:rsidR="00703BE4" w:rsidRPr="00703BE4" w:rsidRDefault="00703BE4" w:rsidP="00703BE4">
      <w:pPr>
        <w:rPr>
          <w:rFonts w:hAnsiTheme="minorEastAsia"/>
        </w:rPr>
      </w:pPr>
      <w:r w:rsidRPr="00703BE4">
        <w:rPr>
          <w:rFonts w:hAnsiTheme="minorEastAsia"/>
        </w:rPr>
        <w:t xml:space="preserve">    bindings.3.slave a              </w:t>
      </w:r>
    </w:p>
    <w:p w:rsidR="00703BE4" w:rsidRPr="00703BE4" w:rsidRDefault="00703BE4" w:rsidP="00703BE4">
      <w:pPr>
        <w:rPr>
          <w:rFonts w:hAnsiTheme="minorEastAsia"/>
        </w:rPr>
      </w:pPr>
      <w:r w:rsidRPr="00703BE4">
        <w:rPr>
          <w:rFonts w:hAnsiTheme="minorEastAsia"/>
        </w:rPr>
        <w:lastRenderedPageBreak/>
        <w:t xml:space="preserve">#   bindings.3.channel 3            </w:t>
      </w:r>
    </w:p>
    <w:p w:rsidR="00703BE4" w:rsidRPr="00703BE4" w:rsidRDefault="00703BE4" w:rsidP="00703BE4">
      <w:pPr>
        <w:rPr>
          <w:rFonts w:hAnsiTheme="minorEastAsia"/>
        </w:rPr>
      </w:pPr>
      <w:r>
        <w:rPr>
          <w:rFonts w:hAnsiTheme="minorEastAsia"/>
        </w:rPr>
        <w:t xml:space="preserve">    </w:t>
      </w:r>
      <w:r w:rsidRPr="00703BE4">
        <w:rPr>
          <w:rFonts w:hAnsiTheme="minorEastAsia"/>
        </w:rPr>
        <w:t xml:space="preserve">bindings.3.channel 2        </w:t>
      </w:r>
    </w:p>
    <w:p w:rsidR="00703BE4" w:rsidRPr="00703BE4" w:rsidRDefault="00703BE4" w:rsidP="00703BE4">
      <w:pPr>
        <w:rPr>
          <w:rFonts w:hAnsiTheme="minorEastAsia"/>
        </w:rPr>
      </w:pPr>
      <w:r w:rsidRPr="00703BE4">
        <w:rPr>
          <w:rFonts w:hAnsiTheme="minorEastAsia"/>
        </w:rPr>
        <w:t>}</w:t>
      </w:r>
    </w:p>
    <w:p w:rsidR="00FE22FE" w:rsidRPr="00D019D7" w:rsidRDefault="00FE22FE" w:rsidP="00FE22FE">
      <w:pPr>
        <w:rPr>
          <w:rFonts w:hAnsiTheme="minorEastAsia"/>
        </w:rPr>
      </w:pPr>
      <w:r w:rsidRPr="00D019D7">
        <w:rPr>
          <w:rFonts w:hAnsiTheme="minorEastAsia"/>
        </w:rPr>
        <w:t xml:space="preserve">pcm.2mic_loopback                   </w:t>
      </w:r>
    </w:p>
    <w:p w:rsidR="00FE22FE" w:rsidRPr="00D019D7" w:rsidRDefault="00FE22FE" w:rsidP="00FE22FE">
      <w:pPr>
        <w:rPr>
          <w:rFonts w:hAnsiTheme="minorEastAsia"/>
        </w:rPr>
      </w:pPr>
      <w:r w:rsidRPr="00D019D7">
        <w:rPr>
          <w:rFonts w:hAnsiTheme="minorEastAsia"/>
        </w:rPr>
        <w:t xml:space="preserve">{                                   </w:t>
      </w:r>
    </w:p>
    <w:p w:rsidR="00FE22FE" w:rsidRPr="00D019D7" w:rsidRDefault="00FE22FE" w:rsidP="00FE22FE">
      <w:pPr>
        <w:rPr>
          <w:rFonts w:hAnsiTheme="minorEastAsia"/>
        </w:rPr>
      </w:pPr>
      <w:r w:rsidRPr="00D019D7">
        <w:rPr>
          <w:rFonts w:hAnsiTheme="minorEastAsia"/>
        </w:rPr>
        <w:t xml:space="preserve">    type plug                       </w:t>
      </w:r>
    </w:p>
    <w:p w:rsidR="00FE22FE" w:rsidRPr="00D019D7" w:rsidRDefault="00FE22FE" w:rsidP="00FE22FE">
      <w:pPr>
        <w:rPr>
          <w:rFonts w:hAnsiTheme="minorEastAsia"/>
        </w:rPr>
      </w:pPr>
      <w:r w:rsidRPr="00D019D7">
        <w:rPr>
          <w:rFonts w:hAnsiTheme="minorEastAsia"/>
        </w:rPr>
        <w:t xml:space="preserve">#    slave.pcm "multi_2_1"          </w:t>
      </w:r>
    </w:p>
    <w:p w:rsidR="00FE22FE" w:rsidRPr="00D019D7" w:rsidRDefault="00FE22FE" w:rsidP="00FE22FE">
      <w:pPr>
        <w:rPr>
          <w:rFonts w:hAnsiTheme="minorEastAsia"/>
        </w:rPr>
      </w:pPr>
      <w:r w:rsidRPr="00D019D7">
        <w:rPr>
          <w:rFonts w:hAnsiTheme="minorEastAsia"/>
        </w:rPr>
        <w:t xml:space="preserve">     slave.pcm "multi_2_2"     </w:t>
      </w:r>
    </w:p>
    <w:p w:rsidR="00FE22FE" w:rsidRDefault="00FE22FE" w:rsidP="00FE22FE">
      <w:pPr>
        <w:rPr>
          <w:rFonts w:hAnsiTheme="minorEastAsia"/>
        </w:rPr>
      </w:pPr>
      <w:r w:rsidRPr="00D019D7">
        <w:rPr>
          <w:rFonts w:hAnsiTheme="minorEastAsia"/>
        </w:rPr>
        <w:t>}</w:t>
      </w:r>
    </w:p>
    <w:p w:rsidR="008A30FC" w:rsidRDefault="008A30FC" w:rsidP="008A30FC">
      <w:pPr>
        <w:pStyle w:val="3"/>
      </w:pPr>
      <w:bookmarkStart w:id="128" w:name="_Toc12547050"/>
      <w:r>
        <w:t>18.2.2 rk3308 codec</w:t>
      </w:r>
      <w:r>
        <w:rPr>
          <w:rFonts w:hint="eastAsia"/>
        </w:rPr>
        <w:t>设备树</w:t>
      </w:r>
      <w:r>
        <w:t>配置</w:t>
      </w:r>
      <w:r>
        <w:rPr>
          <w:rFonts w:hint="eastAsia"/>
        </w:rPr>
        <w:t>知识</w:t>
      </w:r>
      <w:bookmarkEnd w:id="128"/>
    </w:p>
    <w:p w:rsidR="00E4671F" w:rsidRDefault="00E4671F" w:rsidP="00E4671F">
      <w:pPr>
        <w:ind w:firstLineChars="200" w:firstLine="420"/>
        <w:rPr>
          <w:rFonts w:ascii="WenQuanYiMicroHei" w:hAnsi="WenQuanYiMicroHei" w:hint="eastAsia"/>
        </w:rPr>
      </w:pPr>
      <w:r w:rsidRPr="00E4671F">
        <w:t xml:space="preserve">RK3308 CODEC </w:t>
      </w:r>
      <w:r w:rsidRPr="00E4671F">
        <w:rPr>
          <w:rFonts w:ascii="WenQuanYiMicroHei" w:hAnsi="WenQuanYiMicroHei"/>
        </w:rPr>
        <w:t>的属性比较多，</w:t>
      </w:r>
      <w:r w:rsidRPr="00E4671F">
        <w:rPr>
          <w:rFonts w:ascii="WenQuanYiMicroHei" w:hAnsi="WenQuanYiMicroHei"/>
        </w:rPr>
        <w:t xml:space="preserve"> </w:t>
      </w:r>
      <w:r w:rsidRPr="00E4671F">
        <w:t xml:space="preserve">dts </w:t>
      </w:r>
      <w:r w:rsidRPr="00E4671F">
        <w:rPr>
          <w:rFonts w:ascii="WenQuanYiMicroHei" w:hAnsi="WenQuanYiMicroHei"/>
        </w:rPr>
        <w:t>里能使用到的属性都可以在</w:t>
      </w:r>
      <w:r w:rsidRPr="00E4671F">
        <w:rPr>
          <w:rFonts w:ascii="WenQuanYiMicroHei" w:hAnsi="WenQuanYiMicroHei"/>
        </w:rPr>
        <w:t xml:space="preserve"> </w:t>
      </w:r>
      <w:r w:rsidRPr="00E4671F">
        <w:t xml:space="preserve">kernel </w:t>
      </w:r>
      <w:r w:rsidRPr="00E4671F">
        <w:rPr>
          <w:rFonts w:ascii="WenQuanYiMicroHei" w:hAnsi="WenQuanYiMicroHei"/>
        </w:rPr>
        <w:t>代码的：</w:t>
      </w:r>
      <w:r w:rsidRPr="00E4671F">
        <w:rPr>
          <w:rFonts w:ascii="WenQuanYiMicroHei" w:hAnsi="WenQuanYiMicroHei"/>
        </w:rPr>
        <w:br/>
      </w:r>
      <w:r w:rsidRPr="00E4671F">
        <w:t>Documentation/devicetree/bindings/sound/rockchip,rk3308-codec.txt</w:t>
      </w:r>
      <w:r w:rsidRPr="00E4671F">
        <w:br/>
      </w:r>
      <w:r w:rsidRPr="00E4671F">
        <w:rPr>
          <w:rFonts w:ascii="WenQuanYiMicroHei" w:hAnsi="WenQuanYiMicroHei"/>
        </w:rPr>
        <w:t>找到，</w:t>
      </w:r>
      <w:r w:rsidRPr="00E4671F">
        <w:rPr>
          <w:rFonts w:ascii="WenQuanYiMicroHei" w:hAnsi="WenQuanYiMicroHei"/>
        </w:rPr>
        <w:t xml:space="preserve"> </w:t>
      </w:r>
      <w:r w:rsidRPr="00E4671F">
        <w:rPr>
          <w:rFonts w:ascii="WenQuanYiMicroHei" w:hAnsi="WenQuanYiMicroHei"/>
        </w:rPr>
        <w:t>这里介绍一些平时开发中常用的属性，</w:t>
      </w:r>
      <w:r w:rsidRPr="00E4671F">
        <w:rPr>
          <w:rFonts w:ascii="WenQuanYiMicroHei" w:hAnsi="WenQuanYiMicroHei"/>
        </w:rPr>
        <w:t xml:space="preserve"> </w:t>
      </w:r>
      <w:r w:rsidRPr="00E4671F">
        <w:rPr>
          <w:rFonts w:ascii="WenQuanYiMicroHei" w:hAnsi="WenQuanYiMicroHei"/>
        </w:rPr>
        <w:t>以便于理解：</w:t>
      </w:r>
    </w:p>
    <w:p w:rsidR="00F349C6" w:rsidRDefault="00F349C6" w:rsidP="00E4671F">
      <w:pPr>
        <w:ind w:firstLineChars="200" w:firstLine="440"/>
      </w:pPr>
      <w:r w:rsidRPr="00F349C6">
        <w:rPr>
          <w:rFonts w:ascii="WenQuanYiMicroHei" w:hAnsi="WenQuanYiMicroHei"/>
          <w:color w:val="000008"/>
          <w:sz w:val="22"/>
        </w:rPr>
        <w:t xml:space="preserve">● </w:t>
      </w:r>
      <w:r w:rsidRPr="00F349C6">
        <w:rPr>
          <w:rFonts w:ascii="DejaVuSans" w:hAnsi="DejaVuSans"/>
          <w:color w:val="000008"/>
          <w:sz w:val="22"/>
        </w:rPr>
        <w:t>rockchip,adc-grps-route</w:t>
      </w:r>
      <w:r w:rsidRPr="00F349C6">
        <w:rPr>
          <w:rFonts w:ascii="DejaVuSans" w:hAnsi="DejaVuSans"/>
          <w:color w:val="000008"/>
          <w:sz w:val="22"/>
        </w:rPr>
        <w:br/>
      </w:r>
      <w:r w:rsidRPr="00F349C6">
        <w:t>这个属性是可选项， 可以调整各路 ADC 与 i2s sdi 的映射关系。 注意， 这里不是指 MIC</w:t>
      </w:r>
      <w:r w:rsidRPr="00F349C6">
        <w:br/>
        <w:t>和 ADC 的映射， 是 CODEC IP 出来的 sdo 与连接的 i2s IP 的 sdi 的映射关系。 具体框图可以参考 RK3308 TRM Chapter 6 Audio Subsystem：</w:t>
      </w:r>
    </w:p>
    <w:p w:rsidR="00F349C6" w:rsidRPr="00E4671F" w:rsidRDefault="00F349C6" w:rsidP="00E4671F">
      <w:pPr>
        <w:ind w:firstLineChars="200" w:firstLine="420"/>
      </w:pPr>
      <w:r>
        <w:rPr>
          <w:noProof/>
        </w:rPr>
        <w:drawing>
          <wp:inline distT="0" distB="0" distL="0" distR="0" wp14:anchorId="3FFABE91" wp14:editId="49C277A5">
            <wp:extent cx="5274310" cy="947420"/>
            <wp:effectExtent l="0" t="0" r="254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947420"/>
                    </a:xfrm>
                    <a:prstGeom prst="rect">
                      <a:avLst/>
                    </a:prstGeom>
                  </pic:spPr>
                </pic:pic>
              </a:graphicData>
            </a:graphic>
          </wp:inline>
        </w:drawing>
      </w:r>
    </w:p>
    <w:p w:rsidR="00FE22FE" w:rsidRDefault="00FE22FE" w:rsidP="00361AB6"/>
    <w:p w:rsidR="00F349C6" w:rsidRDefault="00F349C6" w:rsidP="00F349C6">
      <w:pPr>
        <w:rPr>
          <w:rFonts w:ascii="WenQuanYiMicroHei" w:hAnsi="WenQuanYiMicroHei" w:hint="eastAsia"/>
        </w:rPr>
      </w:pPr>
      <w:r w:rsidRPr="00F349C6">
        <w:rPr>
          <w:rFonts w:ascii="WenQuanYiMicroHei" w:hAnsi="WenQuanYiMicroHei"/>
        </w:rPr>
        <w:t>如果不指定，</w:t>
      </w:r>
      <w:r w:rsidRPr="00F349C6">
        <w:rPr>
          <w:rFonts w:ascii="WenQuanYiMicroHei" w:hAnsi="WenQuanYiMicroHei"/>
        </w:rPr>
        <w:t xml:space="preserve"> </w:t>
      </w:r>
      <w:r w:rsidRPr="00F349C6">
        <w:rPr>
          <w:rFonts w:ascii="WenQuanYiMicroHei" w:hAnsi="WenQuanYiMicroHei"/>
        </w:rPr>
        <w:t>默认为一一映射的关系。</w:t>
      </w:r>
      <w:r w:rsidRPr="00F349C6">
        <w:rPr>
          <w:rFonts w:ascii="WenQuanYiMicroHei" w:hAnsi="WenQuanYiMicroHei"/>
        </w:rPr>
        <w:t xml:space="preserve"> </w:t>
      </w:r>
      <w:r w:rsidRPr="00F349C6">
        <w:rPr>
          <w:rFonts w:ascii="WenQuanYiMicroHei" w:hAnsi="WenQuanYiMicroHei"/>
        </w:rPr>
        <w:t>比如</w:t>
      </w:r>
      <w:r w:rsidRPr="00F349C6">
        <w:rPr>
          <w:rFonts w:ascii="WenQuanYiMicroHei" w:hAnsi="WenQuanYiMicroHei"/>
        </w:rPr>
        <w:t xml:space="preserve"> </w:t>
      </w:r>
      <w:r w:rsidRPr="00F349C6">
        <w:t xml:space="preserve">CODEC </w:t>
      </w:r>
      <w:r w:rsidRPr="00F349C6">
        <w:rPr>
          <w:rFonts w:ascii="WenQuanYiMicroHei" w:hAnsi="WenQuanYiMicroHei"/>
        </w:rPr>
        <w:t>和</w:t>
      </w:r>
      <w:r w:rsidRPr="00F349C6">
        <w:rPr>
          <w:rFonts w:ascii="WenQuanYiMicroHei" w:hAnsi="WenQuanYiMicroHei"/>
        </w:rPr>
        <w:t xml:space="preserve"> </w:t>
      </w:r>
      <w:r w:rsidRPr="00F349C6">
        <w:t xml:space="preserve">i2s_8ch_2 </w:t>
      </w:r>
      <w:r w:rsidRPr="00F349C6">
        <w:rPr>
          <w:rFonts w:ascii="WenQuanYiMicroHei" w:hAnsi="WenQuanYiMicroHei"/>
        </w:rPr>
        <w:t>连接，</w:t>
      </w:r>
      <w:r w:rsidRPr="00F349C6">
        <w:rPr>
          <w:rFonts w:ascii="WenQuanYiMicroHei" w:hAnsi="WenQuanYiMicroHei"/>
        </w:rPr>
        <w:t xml:space="preserve"> </w:t>
      </w:r>
      <w:r w:rsidRPr="00F349C6">
        <w:rPr>
          <w:rFonts w:ascii="WenQuanYiMicroHei" w:hAnsi="WenQuanYiMicroHei"/>
        </w:rPr>
        <w:t>录制</w:t>
      </w:r>
      <w:r w:rsidRPr="00F349C6">
        <w:rPr>
          <w:rFonts w:ascii="WenQuanYiMicroHei" w:hAnsi="WenQuanYiMicroHei"/>
        </w:rPr>
        <w:t xml:space="preserve"> </w:t>
      </w:r>
      <w:r w:rsidRPr="00F349C6">
        <w:t xml:space="preserve">8ch </w:t>
      </w:r>
      <w:r w:rsidRPr="00F349C6">
        <w:rPr>
          <w:rFonts w:ascii="WenQuanYiMicroHei" w:hAnsi="WenQuanYiMicroHei"/>
        </w:rPr>
        <w:t>时。</w:t>
      </w:r>
      <w:r w:rsidRPr="00F349C6">
        <w:rPr>
          <w:rFonts w:ascii="WenQuanYiMicroHei" w:hAnsi="WenQuanYiMicroHei"/>
        </w:rPr>
        <w:br/>
      </w:r>
      <w:r w:rsidRPr="00F349C6">
        <w:t xml:space="preserve">ADC_MIC 0-7 </w:t>
      </w:r>
      <w:r w:rsidRPr="00F349C6">
        <w:rPr>
          <w:rFonts w:ascii="WenQuanYiMicroHei" w:hAnsi="WenQuanYiMicroHei"/>
        </w:rPr>
        <w:t>分别对应</w:t>
      </w:r>
      <w:r w:rsidRPr="00F349C6">
        <w:rPr>
          <w:rFonts w:ascii="WenQuanYiMicroHei" w:hAnsi="WenQuanYiMicroHei"/>
        </w:rPr>
        <w:t xml:space="preserve"> </w:t>
      </w:r>
      <w:r w:rsidRPr="00F349C6">
        <w:t xml:space="preserve">i2s_8ch_2 </w:t>
      </w:r>
      <w:r w:rsidRPr="00F349C6">
        <w:rPr>
          <w:rFonts w:ascii="WenQuanYiMicroHei" w:hAnsi="WenQuanYiMicroHei"/>
        </w:rPr>
        <w:t>的</w:t>
      </w:r>
      <w:r w:rsidRPr="00F349C6">
        <w:rPr>
          <w:rFonts w:ascii="WenQuanYiMicroHei" w:hAnsi="WenQuanYiMicroHei"/>
        </w:rPr>
        <w:t xml:space="preserve"> </w:t>
      </w:r>
      <w:r w:rsidRPr="00F349C6">
        <w:t>sdi 0-7:</w:t>
      </w:r>
      <w:r w:rsidRPr="00F349C6">
        <w:br/>
        <w:t>* sdi_0 &lt;-- sdo_0 &lt;-- MIC_0_1</w:t>
      </w:r>
      <w:r w:rsidRPr="00F349C6">
        <w:br/>
        <w:t>* sdi_1 &lt;-- sdo_1 &lt;-- MIC_2_3</w:t>
      </w:r>
      <w:r w:rsidRPr="00F349C6">
        <w:br/>
        <w:t>* sdi_2 &lt;-- sdo_2 &lt;-- MIC_4_5</w:t>
      </w:r>
      <w:r w:rsidRPr="00F349C6">
        <w:br/>
        <w:t>* sdi_3 &lt;-- sdo_3 &lt;-- MIC_6_7</w:t>
      </w:r>
      <w:r w:rsidRPr="00F349C6">
        <w:br/>
      </w:r>
      <w:r w:rsidRPr="00F349C6">
        <w:rPr>
          <w:rFonts w:ascii="WenQuanYiMicroHei" w:hAnsi="WenQuanYiMicroHei"/>
        </w:rPr>
        <w:t>如果有这样一个场景，</w:t>
      </w:r>
      <w:r w:rsidRPr="00F349C6">
        <w:rPr>
          <w:rFonts w:ascii="WenQuanYiMicroHei" w:hAnsi="WenQuanYiMicroHei"/>
        </w:rPr>
        <w:t xml:space="preserve"> </w:t>
      </w:r>
      <w:r w:rsidRPr="00F349C6">
        <w:rPr>
          <w:rFonts w:ascii="WenQuanYiMicroHei" w:hAnsi="WenQuanYiMicroHei"/>
        </w:rPr>
        <w:t>我们希望再录制</w:t>
      </w:r>
      <w:r w:rsidRPr="00F349C6">
        <w:rPr>
          <w:rFonts w:ascii="WenQuanYiMicroHei" w:hAnsi="WenQuanYiMicroHei"/>
        </w:rPr>
        <w:t xml:space="preserve"> </w:t>
      </w:r>
      <w:r w:rsidRPr="00F349C6">
        <w:t xml:space="preserve">4ch </w:t>
      </w:r>
      <w:r w:rsidRPr="00F349C6">
        <w:rPr>
          <w:rFonts w:ascii="WenQuanYiMicroHei" w:hAnsi="WenQuanYiMicroHei"/>
        </w:rPr>
        <w:t>的时候，</w:t>
      </w:r>
      <w:r w:rsidRPr="00F349C6">
        <w:rPr>
          <w:rFonts w:ascii="WenQuanYiMicroHei" w:hAnsi="WenQuanYiMicroHei"/>
        </w:rPr>
        <w:t xml:space="preserve"> </w:t>
      </w:r>
      <w:r w:rsidRPr="00F349C6">
        <w:t xml:space="preserve">MIC_2_3 </w:t>
      </w:r>
      <w:r w:rsidRPr="00F349C6">
        <w:rPr>
          <w:rFonts w:ascii="WenQuanYiMicroHei" w:hAnsi="WenQuanYiMicroHei"/>
        </w:rPr>
        <w:t>移到最后作为回采功能，</w:t>
      </w:r>
      <w:r w:rsidRPr="00F349C6">
        <w:rPr>
          <w:rFonts w:ascii="WenQuanYiMicroHei" w:hAnsi="WenQuanYiMicroHei"/>
        </w:rPr>
        <w:br/>
      </w:r>
      <w:r w:rsidRPr="00F349C6">
        <w:t xml:space="preserve">MIC_4_5 </w:t>
      </w:r>
      <w:r w:rsidRPr="00F349C6">
        <w:rPr>
          <w:rFonts w:ascii="WenQuanYiMicroHei" w:hAnsi="WenQuanYiMicroHei"/>
        </w:rPr>
        <w:t>移到最前面，</w:t>
      </w:r>
      <w:r w:rsidRPr="00F349C6">
        <w:rPr>
          <w:rFonts w:ascii="WenQuanYiMicroHei" w:hAnsi="WenQuanYiMicroHei"/>
        </w:rPr>
        <w:t xml:space="preserve"> </w:t>
      </w:r>
      <w:r w:rsidRPr="00F349C6">
        <w:t xml:space="preserve">dts </w:t>
      </w:r>
      <w:r w:rsidRPr="00F349C6">
        <w:rPr>
          <w:rFonts w:ascii="WenQuanYiMicroHei" w:hAnsi="WenQuanYiMicroHei"/>
        </w:rPr>
        <w:t>里可以增加这样的描述：</w:t>
      </w:r>
      <w:r w:rsidRPr="00F349C6">
        <w:rPr>
          <w:rFonts w:ascii="WenQuanYiMicroHei" w:hAnsi="WenQuanYiMicroHei"/>
        </w:rPr>
        <w:br/>
      </w:r>
      <w:r w:rsidRPr="00F349C6">
        <w:t>rockchip,adc-grps-route = &lt;2 1 3 0&gt;;</w:t>
      </w:r>
      <w:r w:rsidRPr="00F349C6">
        <w:br/>
      </w:r>
      <w:r w:rsidRPr="00F349C6">
        <w:rPr>
          <w:rFonts w:ascii="WenQuanYiMicroHei" w:hAnsi="WenQuanYiMicroHei"/>
        </w:rPr>
        <w:t>此时的</w:t>
      </w:r>
      <w:r w:rsidRPr="00F349C6">
        <w:rPr>
          <w:rFonts w:ascii="WenQuanYiMicroHei" w:hAnsi="WenQuanYiMicroHei"/>
        </w:rPr>
        <w:t xml:space="preserve"> </w:t>
      </w:r>
      <w:r w:rsidRPr="00F349C6">
        <w:t xml:space="preserve">ADC </w:t>
      </w:r>
      <w:r w:rsidRPr="00F349C6">
        <w:rPr>
          <w:rFonts w:ascii="WenQuanYiMicroHei" w:hAnsi="WenQuanYiMicroHei"/>
        </w:rPr>
        <w:t>通路的映射关系：</w:t>
      </w:r>
      <w:r w:rsidRPr="00F349C6">
        <w:rPr>
          <w:rFonts w:ascii="WenQuanYiMicroHei" w:hAnsi="WenQuanYiMicroHei"/>
        </w:rPr>
        <w:br/>
      </w:r>
      <w:r w:rsidRPr="00F349C6">
        <w:t>* sdi_0 &lt;-- sdo_1 &lt;-- MIC_2_3 // ch0 and ch1</w:t>
      </w:r>
      <w:r w:rsidRPr="00F349C6">
        <w:br/>
        <w:t>* sdi_1 &lt;-- sdo_0 &lt;-- MIC_0_1 // ch2 and ch3</w:t>
      </w:r>
      <w:r w:rsidRPr="00F349C6">
        <w:br/>
        <w:t>* sdi_2 &lt;-- sdo_3 &lt;-- MIC_6_7 // not used</w:t>
      </w:r>
      <w:r w:rsidRPr="00F349C6">
        <w:br/>
        <w:t>* sdi_3 &lt;-- sdo_2 &lt;-- MIC_4_5 // not used</w:t>
      </w:r>
      <w:r w:rsidRPr="00F349C6">
        <w:br/>
      </w:r>
      <w:r w:rsidRPr="00F349C6">
        <w:rPr>
          <w:rFonts w:ascii="WenQuanYiMicroHei" w:hAnsi="WenQuanYiMicroHei"/>
        </w:rPr>
        <w:t>由于我们只用到</w:t>
      </w:r>
      <w:r w:rsidRPr="00F349C6">
        <w:rPr>
          <w:rFonts w:ascii="WenQuanYiMicroHei" w:hAnsi="WenQuanYiMicroHei"/>
        </w:rPr>
        <w:t xml:space="preserve"> </w:t>
      </w:r>
      <w:r w:rsidRPr="00F349C6">
        <w:t>4ch</w:t>
      </w:r>
      <w:r w:rsidRPr="00F349C6">
        <w:rPr>
          <w:rFonts w:ascii="WenQuanYiMicroHei" w:hAnsi="WenQuanYiMicroHei"/>
        </w:rPr>
        <w:t>，</w:t>
      </w:r>
      <w:r w:rsidRPr="00F349C6">
        <w:rPr>
          <w:rFonts w:ascii="WenQuanYiMicroHei" w:hAnsi="WenQuanYiMicroHei"/>
        </w:rPr>
        <w:t xml:space="preserve"> </w:t>
      </w:r>
      <w:r w:rsidRPr="00F349C6">
        <w:t xml:space="preserve">i2s </w:t>
      </w:r>
      <w:r w:rsidRPr="00F349C6">
        <w:rPr>
          <w:rFonts w:ascii="WenQuanYiMicroHei" w:hAnsi="WenQuanYiMicroHei"/>
        </w:rPr>
        <w:t>的</w:t>
      </w:r>
      <w:r w:rsidRPr="00F349C6">
        <w:rPr>
          <w:rFonts w:ascii="WenQuanYiMicroHei" w:hAnsi="WenQuanYiMicroHei"/>
        </w:rPr>
        <w:t xml:space="preserve"> </w:t>
      </w:r>
      <w:r w:rsidRPr="00F349C6">
        <w:t xml:space="preserve">sdi2 </w:t>
      </w:r>
      <w:r w:rsidRPr="00F349C6">
        <w:rPr>
          <w:rFonts w:ascii="WenQuanYiMicroHei" w:hAnsi="WenQuanYiMicroHei"/>
        </w:rPr>
        <w:t>和</w:t>
      </w:r>
      <w:r w:rsidRPr="00F349C6">
        <w:rPr>
          <w:rFonts w:ascii="WenQuanYiMicroHei" w:hAnsi="WenQuanYiMicroHei"/>
        </w:rPr>
        <w:t xml:space="preserve"> </w:t>
      </w:r>
      <w:r w:rsidRPr="00F349C6">
        <w:t xml:space="preserve">sdi3 </w:t>
      </w:r>
      <w:r w:rsidRPr="00F349C6">
        <w:rPr>
          <w:rFonts w:ascii="WenQuanYiMicroHei" w:hAnsi="WenQuanYiMicroHei"/>
        </w:rPr>
        <w:t>并没有被使用到，</w:t>
      </w:r>
      <w:r w:rsidRPr="00F349C6">
        <w:rPr>
          <w:rFonts w:ascii="WenQuanYiMicroHei" w:hAnsi="WenQuanYiMicroHei"/>
        </w:rPr>
        <w:t xml:space="preserve"> </w:t>
      </w:r>
      <w:r w:rsidRPr="00F349C6">
        <w:rPr>
          <w:rFonts w:ascii="WenQuanYiMicroHei" w:hAnsi="WenQuanYiMicroHei"/>
        </w:rPr>
        <w:t>所以后面</w:t>
      </w:r>
      <w:r w:rsidRPr="00F349C6">
        <w:rPr>
          <w:rFonts w:ascii="WenQuanYiMicroHei" w:hAnsi="WenQuanYiMicroHei"/>
        </w:rPr>
        <w:t xml:space="preserve"> </w:t>
      </w:r>
      <w:r w:rsidRPr="00F349C6">
        <w:t xml:space="preserve">2 </w:t>
      </w:r>
      <w:r w:rsidRPr="00F349C6">
        <w:rPr>
          <w:rFonts w:ascii="WenQuanYiMicroHei" w:hAnsi="WenQuanYiMicroHei"/>
        </w:rPr>
        <w:t>租的描述可以忽略。</w:t>
      </w:r>
    </w:p>
    <w:p w:rsidR="00876E58" w:rsidRDefault="00876E58" w:rsidP="00F349C6">
      <w:r w:rsidRPr="00876E58">
        <w:rPr>
          <w:rFonts w:ascii="WenQuanYiMicroHei" w:hAnsi="WenQuanYiMicroHei"/>
          <w:color w:val="000008"/>
          <w:sz w:val="22"/>
        </w:rPr>
        <w:t xml:space="preserve">● </w:t>
      </w:r>
      <w:r w:rsidRPr="00876E58">
        <w:rPr>
          <w:rFonts w:ascii="DejaVuSans" w:hAnsi="DejaVuSans"/>
          <w:color w:val="000008"/>
          <w:sz w:val="22"/>
        </w:rPr>
        <w:t>rockchip,loopback-grp</w:t>
      </w:r>
      <w:r w:rsidRPr="00876E58">
        <w:rPr>
          <w:rFonts w:ascii="DejaVuSans" w:hAnsi="DejaVuSans"/>
          <w:color w:val="000008"/>
          <w:sz w:val="22"/>
        </w:rPr>
        <w:br/>
      </w:r>
      <w:r w:rsidRPr="00876E58">
        <w:t>这个属性指定的是模拟 PA 对应的连接的 ADC group， 通过这个属性， codec driver</w:t>
      </w:r>
      <w:r w:rsidRPr="00876E58">
        <w:br/>
        <w:t>会在合适的时间打开回采， 以节省功耗。 比如， 回采电路连接在 ADC_0_1 上， 我们可以在dts 指定：</w:t>
      </w:r>
      <w:r w:rsidRPr="00876E58">
        <w:br/>
        <w:t>rockchip,loopback-grp = &lt;0&gt;;</w:t>
      </w:r>
    </w:p>
    <w:p w:rsidR="001F0E73" w:rsidRDefault="001F0E73" w:rsidP="00F349C6">
      <w:r w:rsidRPr="001F0E73">
        <w:rPr>
          <w:rFonts w:ascii="WenQuanYiMicroHei" w:hAnsi="WenQuanYiMicroHei"/>
          <w:color w:val="000008"/>
          <w:sz w:val="22"/>
        </w:rPr>
        <w:lastRenderedPageBreak/>
        <w:t xml:space="preserve">● </w:t>
      </w:r>
      <w:r w:rsidRPr="001F0E73">
        <w:rPr>
          <w:rFonts w:ascii="DejaVuSans" w:hAnsi="DejaVuSans"/>
          <w:color w:val="000008"/>
          <w:sz w:val="22"/>
        </w:rPr>
        <w:t>rockchip,no-hp-det</w:t>
      </w:r>
      <w:r w:rsidRPr="001F0E73">
        <w:rPr>
          <w:rFonts w:ascii="DejaVuSans" w:hAnsi="DejaVuSans"/>
          <w:color w:val="000008"/>
          <w:sz w:val="22"/>
        </w:rPr>
        <w:br/>
      </w:r>
      <w:r w:rsidRPr="001F0E73">
        <w:t>该属性表明 CODEC 就不会去使能 hp-det 的功能。 如果目标板硬件上没有用 CODEC的耳机检测功能， CODEC hp-det pin 悬空， 该属性强烈建议加上， 否则会引起耳机插入误报的现象。</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hp-ctl-gpios</w:t>
      </w:r>
      <w:r w:rsidRPr="00C31D5C">
        <w:rPr>
          <w:rFonts w:ascii="DejaVuSans" w:hAnsi="DejaVuSans"/>
          <w:color w:val="000008"/>
          <w:sz w:val="22"/>
        </w:rPr>
        <w:br/>
      </w:r>
      <w:r w:rsidRPr="00C31D5C">
        <w:t>该属性指定了控制耳机通路的 gpio pin。 在耳机通路使能下， 播放/关闭音乐的时候，</w:t>
      </w:r>
      <w:r w:rsidRPr="00C31D5C">
        <w:br/>
        <w:t>打开/关闭耳机通路模块。 比如：</w:t>
      </w:r>
      <w:r w:rsidRPr="00C31D5C">
        <w:br/>
        <w:t>hp-ctl-gpios = &lt;&amp;gpio0 1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spk-ctl-gpios</w:t>
      </w:r>
      <w:r w:rsidRPr="00C31D5C">
        <w:rPr>
          <w:rFonts w:ascii="DejaVuSans" w:hAnsi="DejaVuSans"/>
          <w:color w:val="000008"/>
          <w:sz w:val="22"/>
        </w:rPr>
        <w:br/>
      </w:r>
      <w:r w:rsidRPr="00C31D5C">
        <w:t>该属性指定了控制喇叭通路的 gpio pin。 在喇叭通路使能下， 播放/关闭音乐的时候，</w:t>
      </w:r>
      <w:r w:rsidRPr="00C31D5C">
        <w:br/>
        <w:t>打开/关闭 PA 通路模块。 比如：</w:t>
      </w:r>
      <w:r w:rsidRPr="00C31D5C">
        <w:br/>
        <w:t>spk-ctl-gpios = &lt;&amp;gpio0 5 GPIO_ACTIVE_HIGH&gt;;</w:t>
      </w:r>
    </w:p>
    <w:p w:rsidR="00C31D5C" w:rsidRDefault="00C31D5C" w:rsidP="00C31D5C">
      <w:r w:rsidRPr="00C31D5C">
        <w:rPr>
          <w:rFonts w:ascii="WenQuanYiMicroHei" w:hAnsi="WenQuanYiMicroHei"/>
          <w:color w:val="000008"/>
          <w:sz w:val="22"/>
        </w:rPr>
        <w:t xml:space="preserve">● </w:t>
      </w:r>
      <w:r w:rsidRPr="00C31D5C">
        <w:rPr>
          <w:rFonts w:ascii="DejaVuSans" w:hAnsi="DejaVuSans"/>
          <w:color w:val="000008"/>
          <w:sz w:val="22"/>
        </w:rPr>
        <w:t>rockchip,en-always-grps</w:t>
      </w:r>
      <w:r w:rsidRPr="00C31D5C">
        <w:rPr>
          <w:rFonts w:ascii="DejaVuSans" w:hAnsi="DejaVuSans"/>
          <w:color w:val="000008"/>
          <w:sz w:val="22"/>
        </w:rPr>
        <w:br/>
      </w:r>
      <w:r w:rsidRPr="00C31D5C">
        <w:t>该属性可以让指定的 ADC group 打开一次之后就常开， 主要应用于与 VAD 配合的场</w:t>
      </w:r>
      <w:r w:rsidRPr="00C31D5C">
        <w:br/>
        <w:t>景， 即在休眠的时候不关闭与 VAD 相关的 ADC， 达到快速响应的功能。</w:t>
      </w:r>
    </w:p>
    <w:p w:rsidR="00C31D5C" w:rsidRDefault="00C31D5C" w:rsidP="00C31D5C">
      <w:r w:rsidRPr="00C31D5C">
        <w:t>●</w:t>
      </w:r>
      <w:r w:rsidRPr="00C31D5C">
        <w:t xml:space="preserve"> </w:t>
      </w:r>
      <w:r w:rsidRPr="00C31D5C">
        <w:rPr>
          <w:rFonts w:ascii="DejaVuSans" w:hAnsi="DejaVuSans"/>
        </w:rPr>
        <w:t>rockchip,delay-loopback-handle-ms</w:t>
      </w:r>
      <w:r w:rsidRPr="00C31D5C">
        <w:rPr>
          <w:rFonts w:ascii="DejaVuSans" w:hAnsi="DejaVuSans"/>
        </w:rPr>
        <w:br/>
      </w:r>
      <w:r w:rsidRPr="00C31D5C">
        <w:t xml:space="preserve">因为在实际开发过程中， 选用的 </w:t>
      </w:r>
      <w:r w:rsidRPr="00C31D5C">
        <w:rPr>
          <w:rFonts w:ascii="DejaVuSans" w:hAnsi="DejaVuSans"/>
        </w:rPr>
        <w:t xml:space="preserve">PA </w:t>
      </w:r>
      <w:r w:rsidRPr="00C31D5C">
        <w:t xml:space="preserve">的启动时延不同。 该属性指定了打开回采后， 需要等待的稳定时延才重新打开对应的 </w:t>
      </w:r>
      <w:r w:rsidRPr="00C31D5C">
        <w:rPr>
          <w:rFonts w:ascii="DejaVuSans" w:hAnsi="DejaVuSans"/>
        </w:rPr>
        <w:t>ADC</w:t>
      </w:r>
      <w:r w:rsidRPr="00C31D5C">
        <w:t>， 避免回采数据抖动。 比如：</w:t>
      </w:r>
    </w:p>
    <w:p w:rsidR="00C31D5C" w:rsidRDefault="00C31D5C" w:rsidP="00C31D5C">
      <w:r w:rsidRPr="00C31D5C">
        <w:rPr>
          <w:rFonts w:ascii="DejaVuSans" w:hAnsi="DejaVuSans"/>
        </w:rPr>
        <w:t>rockchip,delay-loopback-handle-ms = &lt;200&gt;;</w:t>
      </w:r>
      <w:r w:rsidRPr="00C31D5C">
        <w:rPr>
          <w:rFonts w:ascii="DejaVuSans" w:hAnsi="DejaVuSans"/>
        </w:rPr>
        <w:br/>
      </w:r>
      <w:r w:rsidRPr="00C31D5C">
        <w:t>●</w:t>
      </w:r>
      <w:r w:rsidRPr="00C31D5C">
        <w:t xml:space="preserve"> </w:t>
      </w:r>
      <w:r w:rsidRPr="00C31D5C">
        <w:rPr>
          <w:rFonts w:ascii="DejaVuSans" w:hAnsi="DejaVuSans"/>
        </w:rPr>
        <w:t>rockchip,no-deep-low-power</w:t>
      </w:r>
      <w:r w:rsidRPr="00C31D5C">
        <w:rPr>
          <w:rFonts w:ascii="DejaVuSans" w:hAnsi="DejaVuSans"/>
        </w:rPr>
        <w:br/>
      </w:r>
      <w:r w:rsidRPr="005C5BE5">
        <w:t>该属性表明在系统休眠的时候 CODEC 不进入低功耗模式， 以适应更快速的响应需求，</w:t>
      </w:r>
      <w:r w:rsidRPr="005C5BE5">
        <w:br/>
        <w:t>适合对功耗不是很在意的场景。</w:t>
      </w:r>
    </w:p>
    <w:p w:rsidR="005A7191" w:rsidRDefault="005A7191" w:rsidP="00CB5C54">
      <w:pPr>
        <w:pStyle w:val="3"/>
      </w:pPr>
      <w:bookmarkStart w:id="129" w:name="_Toc12547051"/>
      <w:r w:rsidRPr="00CB5C54">
        <w:rPr>
          <w:rFonts w:hint="eastAsia"/>
        </w:rPr>
        <w:t>18.2.3</w:t>
      </w:r>
      <w:r w:rsidR="00CB5C54" w:rsidRPr="00CB5C54">
        <w:t xml:space="preserve"> Asound.conf </w:t>
      </w:r>
      <w:r w:rsidR="00CB5C54" w:rsidRPr="00CB5C54">
        <w:t>配置说明</w:t>
      </w:r>
      <w:bookmarkEnd w:id="129"/>
    </w:p>
    <w:p w:rsidR="00C44930" w:rsidRPr="00C44930" w:rsidRDefault="00C44930" w:rsidP="00C44930">
      <w:r w:rsidRPr="00C44930">
        <w:t>/home/chao/rk3308_linux/buildroot/board/rockchip/rk3308/fs-overlay/etc</w:t>
      </w:r>
    </w:p>
    <w:p w:rsidR="006D1B2E" w:rsidRDefault="006D1B2E" w:rsidP="006D1B2E">
      <w:pPr>
        <w:rPr>
          <w:rFonts w:hAnsiTheme="minorEastAsia"/>
          <w:szCs w:val="21"/>
        </w:rPr>
      </w:pPr>
      <w:r w:rsidRPr="00817BA1">
        <w:rPr>
          <w:rFonts w:hAnsiTheme="minorEastAsia"/>
          <w:b/>
          <w:color w:val="F79646" w:themeColor="accent6"/>
          <w:szCs w:val="21"/>
        </w:rPr>
        <w:t>asound.conf 的作用</w:t>
      </w:r>
      <w:r w:rsidRPr="006D1B2E">
        <w:rPr>
          <w:rFonts w:hAnsiTheme="minorEastAsia" w:hint="eastAsia"/>
          <w:szCs w:val="21"/>
        </w:rPr>
        <w:br/>
      </w:r>
      <w:r w:rsidRPr="006D1B2E">
        <w:rPr>
          <w:rFonts w:hAnsiTheme="minorEastAsia"/>
          <w:szCs w:val="21"/>
        </w:rPr>
        <w:t>asound.conf 根据应用需求对 kernel 中的声卡进行配置， 常见的配置有放音增益设置和录音声道的转换， Alsa 通过 PCM 插件来实现所需配置， 本文重点讲解插件如下：</w:t>
      </w:r>
      <w:r w:rsidRPr="006D1B2E">
        <w:rPr>
          <w:rFonts w:hAnsiTheme="minorEastAsia" w:hint="eastAsia"/>
          <w:szCs w:val="21"/>
        </w:rPr>
        <w:br/>
      </w:r>
      <w:r w:rsidRPr="006D1B2E">
        <w:rPr>
          <w:rFonts w:hAnsiTheme="minorEastAsia"/>
          <w:szCs w:val="21"/>
        </w:rPr>
        <w:t>Asym 插件</w:t>
      </w:r>
      <w:r w:rsidRPr="006D1B2E">
        <w:rPr>
          <w:rFonts w:hAnsiTheme="minorEastAsia" w:hint="eastAsia"/>
          <w:szCs w:val="21"/>
        </w:rPr>
        <w:br/>
      </w:r>
      <w:r w:rsidRPr="006D1B2E">
        <w:rPr>
          <w:rFonts w:hAnsiTheme="minorEastAsia"/>
          <w:szCs w:val="21"/>
        </w:rPr>
        <w:t>Hooks 插件</w:t>
      </w:r>
      <w:r w:rsidRPr="006D1B2E">
        <w:rPr>
          <w:rFonts w:hAnsiTheme="minorEastAsia" w:hint="eastAsia"/>
          <w:szCs w:val="21"/>
        </w:rPr>
        <w:br/>
      </w:r>
      <w:r w:rsidRPr="006D1B2E">
        <w:rPr>
          <w:rFonts w:hAnsiTheme="minorEastAsia"/>
          <w:szCs w:val="21"/>
        </w:rPr>
        <w:t>Soft volume 插件</w:t>
      </w:r>
      <w:r w:rsidRPr="006D1B2E">
        <w:rPr>
          <w:rFonts w:hAnsiTheme="minorEastAsia" w:hint="eastAsia"/>
          <w:szCs w:val="21"/>
        </w:rPr>
        <w:br/>
      </w:r>
      <w:r w:rsidRPr="006D1B2E">
        <w:rPr>
          <w:rFonts w:hAnsiTheme="minorEastAsia"/>
          <w:szCs w:val="21"/>
        </w:rPr>
        <w:t>dmix 插件</w:t>
      </w:r>
      <w:r w:rsidRPr="006D1B2E">
        <w:rPr>
          <w:rFonts w:hAnsiTheme="minorEastAsia" w:hint="eastAsia"/>
          <w:szCs w:val="21"/>
        </w:rPr>
        <w:br/>
      </w:r>
      <w:r w:rsidRPr="006D1B2E">
        <w:rPr>
          <w:rFonts w:hAnsiTheme="minorEastAsia"/>
          <w:szCs w:val="21"/>
        </w:rPr>
        <w:t>Ladspa 插件</w:t>
      </w:r>
      <w:r w:rsidRPr="006D1B2E">
        <w:rPr>
          <w:rFonts w:hAnsiTheme="minorEastAsia" w:hint="eastAsia"/>
          <w:szCs w:val="21"/>
        </w:rPr>
        <w:br/>
      </w:r>
      <w:r w:rsidRPr="006D1B2E">
        <w:rPr>
          <w:rFonts w:hAnsiTheme="minorEastAsia"/>
          <w:szCs w:val="21"/>
        </w:rPr>
        <w:t>Multi 插件</w:t>
      </w:r>
      <w:r w:rsidRPr="006D1B2E">
        <w:rPr>
          <w:rFonts w:hAnsiTheme="minorEastAsia" w:hint="eastAsia"/>
          <w:szCs w:val="21"/>
        </w:rPr>
        <w:br/>
      </w:r>
      <w:r w:rsidRPr="006D1B2E">
        <w:rPr>
          <w:rFonts w:hAnsiTheme="minorEastAsia"/>
          <w:szCs w:val="21"/>
        </w:rPr>
        <w:t>Plug 插件</w:t>
      </w:r>
      <w:r w:rsidRPr="006D1B2E">
        <w:rPr>
          <w:rFonts w:hAnsiTheme="minorEastAsia" w:hint="eastAsia"/>
          <w:szCs w:val="21"/>
        </w:rPr>
        <w:br/>
      </w:r>
      <w:r w:rsidRPr="006D1B2E">
        <w:rPr>
          <w:rFonts w:hAnsiTheme="minorEastAsia"/>
          <w:szCs w:val="21"/>
        </w:rPr>
        <w:t>ctl_elems 插件</w:t>
      </w:r>
      <w:r w:rsidRPr="006D1B2E">
        <w:rPr>
          <w:rFonts w:hAnsiTheme="minorEastAsia" w:hint="eastAsia"/>
          <w:szCs w:val="21"/>
        </w:rPr>
        <w:br/>
      </w:r>
      <w:r w:rsidRPr="006D1B2E">
        <w:rPr>
          <w:rFonts w:hAnsiTheme="minorEastAsia"/>
          <w:szCs w:val="21"/>
        </w:rPr>
        <w:t>Dsnoop 插件</w:t>
      </w:r>
      <w:r w:rsidRPr="006D1B2E">
        <w:rPr>
          <w:rFonts w:hAnsiTheme="minorEastAsia" w:hint="eastAsia"/>
          <w:szCs w:val="21"/>
        </w:rPr>
        <w:br/>
      </w:r>
      <w:r w:rsidRPr="006D1B2E">
        <w:rPr>
          <w:rFonts w:hAnsiTheme="minorEastAsia"/>
          <w:szCs w:val="21"/>
        </w:rPr>
        <w:t>Dshare 插件</w:t>
      </w:r>
    </w:p>
    <w:p w:rsidR="00CC7EE6" w:rsidRPr="00CC7EE6" w:rsidRDefault="00817BA1" w:rsidP="00D87E3E">
      <w:r w:rsidRPr="00817BA1">
        <w:rPr>
          <w:rFonts w:hAnsiTheme="minorEastAsia"/>
          <w:b/>
          <w:color w:val="F79646" w:themeColor="accent6"/>
          <w:szCs w:val="21"/>
        </w:rPr>
        <w:t>Asym 插件配置 arecord/ aplay 默认播放设备</w:t>
      </w:r>
      <w:r w:rsidRPr="00817BA1">
        <w:rPr>
          <w:rFonts w:hAnsiTheme="minorEastAsia" w:hint="eastAsia"/>
          <w:b/>
          <w:color w:val="F79646" w:themeColor="accent6"/>
          <w:szCs w:val="21"/>
        </w:rPr>
        <w:br/>
      </w:r>
      <w:r w:rsidR="00CC7EE6" w:rsidRPr="00CC7EE6">
        <w:t>pcm.!default</w:t>
      </w:r>
    </w:p>
    <w:p w:rsidR="00CC7EE6" w:rsidRPr="00CC7EE6" w:rsidRDefault="00CC7EE6" w:rsidP="00D87E3E">
      <w:r w:rsidRPr="00CC7EE6">
        <w:t>{</w:t>
      </w:r>
    </w:p>
    <w:p w:rsidR="00CC7EE6" w:rsidRPr="00CC7EE6" w:rsidRDefault="00CC7EE6" w:rsidP="00D87E3E">
      <w:r w:rsidRPr="00CC7EE6">
        <w:t xml:space="preserve">    type asym</w:t>
      </w:r>
    </w:p>
    <w:p w:rsidR="00CC7EE6" w:rsidRPr="00CC7EE6" w:rsidRDefault="00CC7EE6" w:rsidP="00D87E3E">
      <w:r w:rsidRPr="00CC7EE6">
        <w:t xml:space="preserve">    playback.pcm {</w:t>
      </w:r>
    </w:p>
    <w:p w:rsidR="00CC7EE6" w:rsidRPr="00CC7EE6" w:rsidRDefault="00CC7EE6" w:rsidP="00D87E3E">
      <w:r w:rsidRPr="00CC7EE6">
        <w:t xml:space="preserve">        type plug</w:t>
      </w:r>
    </w:p>
    <w:p w:rsidR="00CC7EE6" w:rsidRPr="00CC7EE6" w:rsidRDefault="00CC7EE6" w:rsidP="00D87E3E">
      <w:r w:rsidRPr="00CC7EE6">
        <w:t xml:space="preserve">        slave.pcm "softvol"</w:t>
      </w:r>
    </w:p>
    <w:p w:rsidR="00CC7EE6" w:rsidRPr="00CC7EE6" w:rsidRDefault="00CC7EE6" w:rsidP="00D87E3E">
      <w:r w:rsidRPr="00CC7EE6">
        <w:lastRenderedPageBreak/>
        <w:t xml:space="preserve">    }</w:t>
      </w:r>
    </w:p>
    <w:p w:rsidR="00CC7EE6" w:rsidRPr="00CC7EE6" w:rsidRDefault="00CC7EE6" w:rsidP="00D87E3E">
      <w:r w:rsidRPr="00CC7EE6">
        <w:t xml:space="preserve">    capture.pcm {</w:t>
      </w:r>
    </w:p>
    <w:p w:rsidR="00CC7EE6" w:rsidRPr="00CC7EE6" w:rsidRDefault="00CC7EE6" w:rsidP="00D87E3E">
      <w:r w:rsidRPr="00CC7EE6">
        <w:t xml:space="preserve">        type plug</w:t>
      </w:r>
    </w:p>
    <w:p w:rsidR="00CC7EE6" w:rsidRPr="00CC7EE6" w:rsidRDefault="00CC7EE6" w:rsidP="00D87E3E">
      <w:r w:rsidRPr="00CC7EE6">
        <w:t xml:space="preserve">        slave {</w:t>
      </w:r>
    </w:p>
    <w:p w:rsidR="00CC7EE6" w:rsidRPr="00CC7EE6" w:rsidRDefault="00CC7EE6" w:rsidP="00D87E3E">
      <w:r w:rsidRPr="00CC7EE6">
        <w:t xml:space="preserve">            pcm "hw:0,0"</w:t>
      </w:r>
    </w:p>
    <w:p w:rsidR="00CC7EE6" w:rsidRPr="00CC7EE6" w:rsidRDefault="00CC7EE6" w:rsidP="00D87E3E">
      <w:r w:rsidRPr="00CC7EE6">
        <w:t xml:space="preserve">        }</w:t>
      </w:r>
    </w:p>
    <w:p w:rsidR="00CC7EE6" w:rsidRPr="00CC7EE6" w:rsidRDefault="00CC7EE6" w:rsidP="00D87E3E">
      <w:r w:rsidRPr="00CC7EE6">
        <w:t xml:space="preserve">    }</w:t>
      </w:r>
    </w:p>
    <w:p w:rsidR="00817BA1" w:rsidRDefault="00CC7EE6" w:rsidP="00D87E3E">
      <w:r w:rsidRPr="00CC7EE6">
        <w:t>}</w:t>
      </w:r>
      <w:r w:rsidR="00817BA1" w:rsidRPr="00817BA1">
        <w:br/>
      </w:r>
      <w:r w:rsidR="00817BA1" w:rsidRPr="00C35B19">
        <w:t>Playback.pcm 是播放 plug 插件， 依赖设备 softvol（第一节中所描述插件） ， capture.pcm 是录音 plug 插件， 依赖设备是 hw:0,0 该设备可以通过 arecord -l 命令去查看</w:t>
      </w:r>
      <w:r w:rsidR="00C35B19" w:rsidRPr="00C35B19">
        <w:rPr>
          <w:rFonts w:hint="eastAsia"/>
        </w:rPr>
        <w:t>。</w:t>
      </w:r>
    </w:p>
    <w:p w:rsidR="00D55F29" w:rsidRPr="00D55F29" w:rsidRDefault="00D55F29" w:rsidP="00CC7EE6">
      <w:pPr>
        <w:rPr>
          <w:rFonts w:hAnsiTheme="minorEastAsia"/>
          <w:b/>
          <w:color w:val="F79646" w:themeColor="accent6"/>
          <w:szCs w:val="21"/>
        </w:rPr>
      </w:pPr>
      <w:r w:rsidRPr="00D55F29">
        <w:rPr>
          <w:rFonts w:hAnsiTheme="minorEastAsia"/>
          <w:b/>
          <w:color w:val="F79646" w:themeColor="accent6"/>
          <w:szCs w:val="21"/>
        </w:rPr>
        <w:t>Softvol 插件设置 PCM 增益的范围和分辨率</w:t>
      </w:r>
    </w:p>
    <w:p w:rsidR="00D16953" w:rsidRDefault="00D16953" w:rsidP="00D16953">
      <w:r>
        <w:t>pcm.softvol {</w:t>
      </w:r>
    </w:p>
    <w:p w:rsidR="00D16953" w:rsidRDefault="00D16953" w:rsidP="00D16953">
      <w:r>
        <w:t xml:space="preserve">    type softvol</w:t>
      </w:r>
    </w:p>
    <w:p w:rsidR="00D16953" w:rsidRDefault="00D16953" w:rsidP="00D16953">
      <w:r>
        <w:t xml:space="preserve">    slave.pcm "playback"</w:t>
      </w:r>
    </w:p>
    <w:p w:rsidR="00D16953" w:rsidRDefault="00D16953" w:rsidP="00D16953">
      <w:r>
        <w:t xml:space="preserve">    control {</w:t>
      </w:r>
    </w:p>
    <w:p w:rsidR="00D16953" w:rsidRPr="00232168" w:rsidRDefault="00D16953" w:rsidP="00D16953">
      <w:pPr>
        <w:rPr>
          <w:color w:val="00B050"/>
        </w:rPr>
      </w:pPr>
      <w:r>
        <w:t xml:space="preserve">        name "Master Playback Volume"</w:t>
      </w:r>
      <w:r w:rsidR="00232168">
        <w:t xml:space="preserve"> </w:t>
      </w:r>
      <w:r w:rsidR="00232168" w:rsidRPr="00232168">
        <w:rPr>
          <w:color w:val="00B050"/>
        </w:rPr>
        <w:t>//</w:t>
      </w:r>
      <w:r w:rsidR="00232168" w:rsidRPr="00232168">
        <w:rPr>
          <w:rFonts w:hint="eastAsia"/>
          <w:color w:val="00B050"/>
        </w:rPr>
        <w:t>这</w:t>
      </w:r>
      <w:r w:rsidR="0055077D">
        <w:rPr>
          <w:color w:val="00B050"/>
        </w:rPr>
        <w:t>就是播放</w:t>
      </w:r>
      <w:r w:rsidR="0055077D">
        <w:rPr>
          <w:rFonts w:hint="eastAsia"/>
          <w:color w:val="00B050"/>
        </w:rPr>
        <w:t>音量</w:t>
      </w:r>
      <w:r w:rsidR="00232168" w:rsidRPr="00232168">
        <w:rPr>
          <w:color w:val="00B050"/>
        </w:rPr>
        <w:t>的名字</w:t>
      </w:r>
    </w:p>
    <w:p w:rsidR="00D16953" w:rsidRDefault="00D16953" w:rsidP="00D16953">
      <w:r>
        <w:t xml:space="preserve">        card 0</w:t>
      </w:r>
    </w:p>
    <w:p w:rsidR="00D16953" w:rsidRDefault="00D16953" w:rsidP="00D16953">
      <w:r>
        <w:t xml:space="preserve">    }</w:t>
      </w:r>
    </w:p>
    <w:p w:rsidR="00D16953" w:rsidRDefault="00D16953" w:rsidP="00D16953">
      <w:r>
        <w:t xml:space="preserve">    min_dB -40.0</w:t>
      </w:r>
    </w:p>
    <w:p w:rsidR="00D16953" w:rsidRDefault="00D16953" w:rsidP="00D16953">
      <w:r>
        <w:t xml:space="preserve">    max_dB 0.0</w:t>
      </w:r>
    </w:p>
    <w:p w:rsidR="00D16953" w:rsidRDefault="00D16953" w:rsidP="00D16953">
      <w:r>
        <w:t xml:space="preserve">    resolution 100</w:t>
      </w:r>
    </w:p>
    <w:p w:rsidR="00C31D5C" w:rsidRDefault="00D16953" w:rsidP="00D16953">
      <w:r>
        <w:t>}</w:t>
      </w:r>
    </w:p>
    <w:p w:rsidR="00D16953" w:rsidRDefault="00D16953" w:rsidP="00D16953">
      <w:pPr>
        <w:rPr>
          <w:rFonts w:hAnsiTheme="minorEastAsia"/>
          <w:color w:val="000000"/>
          <w:szCs w:val="21"/>
        </w:rPr>
      </w:pPr>
      <w:r w:rsidRPr="00D16953">
        <w:rPr>
          <w:rFonts w:hAnsiTheme="minorEastAsia"/>
          <w:color w:val="000000"/>
          <w:szCs w:val="21"/>
        </w:rPr>
        <w:t>Softvol 插件依赖 playback 设备， 其作用用来设置增益的范围和分辨率</w:t>
      </w:r>
      <w:r w:rsidRPr="00D16953">
        <w:rPr>
          <w:rFonts w:hAnsiTheme="minorEastAsia" w:hint="eastAsia"/>
          <w:color w:val="000000"/>
          <w:szCs w:val="21"/>
        </w:rPr>
        <w:br/>
      </w:r>
      <w:r w:rsidRPr="00D16953">
        <w:rPr>
          <w:rFonts w:hAnsiTheme="minorEastAsia"/>
          <w:color w:val="000000"/>
          <w:szCs w:val="21"/>
        </w:rPr>
        <w:t>min_dB -40.0 最小增益</w:t>
      </w:r>
      <w:r w:rsidRPr="00D16953">
        <w:rPr>
          <w:rFonts w:hAnsiTheme="minorEastAsia" w:hint="eastAsia"/>
          <w:color w:val="000000"/>
          <w:szCs w:val="21"/>
        </w:rPr>
        <w:br/>
      </w:r>
      <w:r w:rsidRPr="00D16953">
        <w:rPr>
          <w:rFonts w:hAnsiTheme="minorEastAsia"/>
          <w:color w:val="000000"/>
          <w:szCs w:val="21"/>
        </w:rPr>
        <w:t>max_dB 0.0 最大增益 ， 可以大于 0DB</w:t>
      </w:r>
      <w:r w:rsidRPr="00D16953">
        <w:rPr>
          <w:rFonts w:hAnsiTheme="minorEastAsia"/>
          <w:color w:val="000000"/>
          <w:szCs w:val="21"/>
        </w:rPr>
        <w:br/>
        <w:t>resolution 100 分辨率 100 等份</w:t>
      </w:r>
      <w:r w:rsidRPr="00D16953">
        <w:rPr>
          <w:rFonts w:hAnsiTheme="minorEastAsia" w:hint="eastAsia"/>
          <w:color w:val="000000"/>
          <w:szCs w:val="21"/>
        </w:rPr>
        <w:br/>
      </w:r>
      <w:r w:rsidRPr="00D16953">
        <w:rPr>
          <w:rFonts w:hAnsiTheme="minorEastAsia"/>
          <w:color w:val="000000"/>
          <w:szCs w:val="21"/>
        </w:rPr>
        <w:t>备注： 该增益调节的仅仅是 PCM 的数字增益。</w:t>
      </w:r>
    </w:p>
    <w:p w:rsidR="00EB2E81" w:rsidRPr="00D46931" w:rsidRDefault="00EB2E81" w:rsidP="00D16953">
      <w:pPr>
        <w:rPr>
          <w:rFonts w:hAnsiTheme="minorEastAsia"/>
          <w:b/>
          <w:color w:val="F79646" w:themeColor="accent6"/>
          <w:szCs w:val="21"/>
        </w:rPr>
      </w:pPr>
      <w:r w:rsidRPr="00D46931">
        <w:rPr>
          <w:rFonts w:hAnsiTheme="minorEastAsia"/>
          <w:b/>
          <w:color w:val="F79646" w:themeColor="accent6"/>
          <w:szCs w:val="21"/>
        </w:rPr>
        <w:t>Dmix 插件用来配置播放参数【虚拟声卡】</w:t>
      </w:r>
    </w:p>
    <w:p w:rsidR="00D46931" w:rsidRPr="00D46931" w:rsidRDefault="00D46931" w:rsidP="00D46931">
      <w:pPr>
        <w:rPr>
          <w:rFonts w:hAnsiTheme="minorEastAsia"/>
          <w:szCs w:val="21"/>
        </w:rPr>
      </w:pPr>
      <w:r w:rsidRPr="00D46931">
        <w:rPr>
          <w:rFonts w:hAnsiTheme="minorEastAsia"/>
          <w:szCs w:val="21"/>
        </w:rPr>
        <w:t>pcm.playback {</w:t>
      </w:r>
    </w:p>
    <w:p w:rsidR="00D46931" w:rsidRPr="00D46931" w:rsidRDefault="00D46931" w:rsidP="00D46931">
      <w:pPr>
        <w:rPr>
          <w:rFonts w:hAnsiTheme="minorEastAsia"/>
          <w:szCs w:val="21"/>
        </w:rPr>
      </w:pPr>
      <w:r w:rsidRPr="00D46931">
        <w:rPr>
          <w:rFonts w:hAnsiTheme="minorEastAsia"/>
          <w:szCs w:val="21"/>
        </w:rPr>
        <w:t xml:space="preserve">    type dmix</w:t>
      </w:r>
    </w:p>
    <w:p w:rsidR="00D46931" w:rsidRPr="00D46931" w:rsidRDefault="00D46931" w:rsidP="00D46931">
      <w:pPr>
        <w:rPr>
          <w:rFonts w:hAnsiTheme="minorEastAsia"/>
          <w:szCs w:val="21"/>
        </w:rPr>
      </w:pPr>
      <w:r w:rsidRPr="00D46931">
        <w:rPr>
          <w:rFonts w:hAnsiTheme="minorEastAsia"/>
          <w:szCs w:val="21"/>
        </w:rPr>
        <w:t xml:space="preserve">    ipc_key 5978293 # must be unique for all dmix plugins!!!!</w:t>
      </w:r>
    </w:p>
    <w:p w:rsidR="00D46931" w:rsidRPr="00D46931" w:rsidRDefault="00D46931" w:rsidP="00D46931">
      <w:pPr>
        <w:rPr>
          <w:rFonts w:hAnsiTheme="minorEastAsia"/>
          <w:szCs w:val="21"/>
        </w:rPr>
      </w:pPr>
      <w:r w:rsidRPr="00D46931">
        <w:rPr>
          <w:rFonts w:hAnsiTheme="minorEastAsia"/>
          <w:szCs w:val="21"/>
        </w:rPr>
        <w:t xml:space="preserve">    ipc_key_add_uid yes</w:t>
      </w:r>
    </w:p>
    <w:p w:rsidR="00D46931" w:rsidRPr="00D46931" w:rsidRDefault="00D46931" w:rsidP="00D46931">
      <w:pPr>
        <w:rPr>
          <w:rFonts w:hAnsiTheme="minorEastAsia"/>
          <w:szCs w:val="21"/>
        </w:rPr>
      </w:pPr>
      <w:r w:rsidRPr="00D46931">
        <w:rPr>
          <w:rFonts w:hAnsiTheme="minorEastAsia"/>
          <w:szCs w:val="21"/>
        </w:rPr>
        <w:t xml:space="preserve">    slave {</w:t>
      </w:r>
    </w:p>
    <w:p w:rsidR="00D46931" w:rsidRPr="00D67A71" w:rsidRDefault="00D46931" w:rsidP="00D46931">
      <w:pPr>
        <w:rPr>
          <w:rFonts w:hAnsiTheme="minorEastAsia"/>
          <w:color w:val="00B050"/>
          <w:szCs w:val="21"/>
        </w:rPr>
      </w:pPr>
      <w:r w:rsidRPr="00D46931">
        <w:rPr>
          <w:rFonts w:hAnsiTheme="minorEastAsia"/>
          <w:szCs w:val="21"/>
        </w:rPr>
        <w:t xml:space="preserve">        pcm "hw:7,0,0"</w:t>
      </w:r>
      <w:r w:rsidR="00D67A71" w:rsidRPr="00D67A71">
        <w:rPr>
          <w:rFonts w:hAnsiTheme="minorEastAsia"/>
          <w:color w:val="00B050"/>
          <w:szCs w:val="21"/>
        </w:rPr>
        <w:t xml:space="preserve"> //</w:t>
      </w:r>
      <w:r w:rsidR="00D67A71" w:rsidRPr="00D67A71">
        <w:rPr>
          <w:rFonts w:hAnsiTheme="minorEastAsia" w:hint="eastAsia"/>
          <w:color w:val="00B050"/>
          <w:szCs w:val="21"/>
        </w:rPr>
        <w:t>播放</w:t>
      </w:r>
      <w:r w:rsidR="00D67A71" w:rsidRPr="00D67A71">
        <w:rPr>
          <w:rFonts w:hAnsiTheme="minorEastAsia"/>
          <w:color w:val="00B050"/>
          <w:szCs w:val="21"/>
        </w:rPr>
        <w:t>设备</w:t>
      </w:r>
      <w:r w:rsidR="00D67A71">
        <w:rPr>
          <w:rFonts w:hAnsiTheme="minorEastAsia" w:hint="eastAsia"/>
          <w:color w:val="00B050"/>
          <w:szCs w:val="21"/>
        </w:rPr>
        <w:t>名字</w:t>
      </w:r>
    </w:p>
    <w:p w:rsidR="00D46931" w:rsidRPr="00D46931" w:rsidRDefault="00D46931" w:rsidP="00D46931">
      <w:pPr>
        <w:rPr>
          <w:rFonts w:hAnsiTheme="minorEastAsia"/>
          <w:szCs w:val="21"/>
        </w:rPr>
      </w:pPr>
      <w:r w:rsidRPr="00D46931">
        <w:rPr>
          <w:rFonts w:hAnsiTheme="minorEastAsia"/>
          <w:szCs w:val="21"/>
        </w:rPr>
        <w:t xml:space="preserve">        channels 2</w:t>
      </w:r>
      <w:r w:rsidR="00D67A71">
        <w:rPr>
          <w:rFonts w:hAnsiTheme="minorEastAsia"/>
          <w:szCs w:val="21"/>
        </w:rPr>
        <w:t xml:space="preserve">     </w:t>
      </w:r>
      <w:r w:rsidR="00D67A71" w:rsidRPr="00D67A71">
        <w:rPr>
          <w:rFonts w:hAnsiTheme="minorEastAsia"/>
          <w:color w:val="00B050"/>
          <w:szCs w:val="21"/>
        </w:rPr>
        <w:t>//</w:t>
      </w:r>
      <w:r w:rsidR="00D67A71" w:rsidRPr="00D67A71">
        <w:rPr>
          <w:rFonts w:hAnsiTheme="minorEastAsia" w:hint="eastAsia"/>
          <w:color w:val="00B050"/>
          <w:szCs w:val="21"/>
        </w:rPr>
        <w:t>指定</w:t>
      </w:r>
      <w:r w:rsidR="00D67A71" w:rsidRPr="00D67A71">
        <w:rPr>
          <w:rFonts w:hAnsiTheme="minorEastAsia"/>
          <w:color w:val="00B050"/>
          <w:szCs w:val="21"/>
        </w:rPr>
        <w:t xml:space="preserve">通道数 </w:t>
      </w:r>
    </w:p>
    <w:p w:rsidR="00D46931" w:rsidRPr="00D46931" w:rsidRDefault="00D46931" w:rsidP="00D46931">
      <w:pPr>
        <w:rPr>
          <w:rFonts w:hAnsiTheme="minorEastAsia"/>
          <w:szCs w:val="21"/>
        </w:rPr>
      </w:pPr>
      <w:r w:rsidRPr="00D46931">
        <w:rPr>
          <w:rFonts w:hAnsiTheme="minorEastAsia"/>
          <w:szCs w:val="21"/>
        </w:rPr>
        <w:t xml:space="preserve">        period_size 1024</w:t>
      </w:r>
    </w:p>
    <w:p w:rsidR="00D46931" w:rsidRPr="00D46931" w:rsidRDefault="00D46931" w:rsidP="00D46931">
      <w:pPr>
        <w:rPr>
          <w:rFonts w:hAnsiTheme="minorEastAsia"/>
          <w:szCs w:val="21"/>
        </w:rPr>
      </w:pPr>
      <w:r w:rsidRPr="00D46931">
        <w:rPr>
          <w:rFonts w:hAnsiTheme="minorEastAsia"/>
          <w:szCs w:val="21"/>
        </w:rPr>
        <w:t xml:space="preserve">        buffer_size 4096</w:t>
      </w:r>
    </w:p>
    <w:p w:rsidR="00D46931" w:rsidRPr="00D46931" w:rsidRDefault="00D46931" w:rsidP="00D46931">
      <w:pPr>
        <w:rPr>
          <w:rFonts w:hAnsiTheme="minorEastAsia"/>
          <w:szCs w:val="21"/>
        </w:rPr>
      </w:pPr>
      <w:r w:rsidRPr="00D46931">
        <w:rPr>
          <w:rFonts w:hAnsiTheme="minorEastAsia"/>
          <w:szCs w:val="21"/>
        </w:rPr>
        <w:t xml:space="preserve">    }</w:t>
      </w:r>
    </w:p>
    <w:p w:rsidR="00D46931" w:rsidRPr="00D46931" w:rsidRDefault="00D46931" w:rsidP="00D46931">
      <w:pPr>
        <w:rPr>
          <w:rFonts w:hAnsiTheme="minorEastAsia"/>
          <w:szCs w:val="21"/>
        </w:rPr>
      </w:pPr>
      <w:r w:rsidRPr="00D46931">
        <w:rPr>
          <w:rFonts w:hAnsiTheme="minorEastAsia"/>
          <w:szCs w:val="21"/>
        </w:rPr>
        <w:t xml:space="preserve">    bindings {</w:t>
      </w:r>
    </w:p>
    <w:p w:rsidR="00D46931" w:rsidRPr="00D46931" w:rsidRDefault="00D46931" w:rsidP="00D46931">
      <w:pPr>
        <w:rPr>
          <w:rFonts w:hAnsiTheme="minorEastAsia"/>
          <w:szCs w:val="21"/>
        </w:rPr>
      </w:pPr>
      <w:r w:rsidRPr="00D46931">
        <w:rPr>
          <w:rFonts w:hAnsiTheme="minorEastAsia"/>
          <w:szCs w:val="21"/>
        </w:rPr>
        <w:t xml:space="preserve">        0 0</w:t>
      </w:r>
    </w:p>
    <w:p w:rsidR="00D46931" w:rsidRPr="00D46931" w:rsidRDefault="00D46931" w:rsidP="00D46931">
      <w:pPr>
        <w:rPr>
          <w:rFonts w:hAnsiTheme="minorEastAsia"/>
          <w:szCs w:val="21"/>
        </w:rPr>
      </w:pPr>
      <w:r w:rsidRPr="00D46931">
        <w:rPr>
          <w:rFonts w:hAnsiTheme="minorEastAsia"/>
          <w:szCs w:val="21"/>
        </w:rPr>
        <w:t xml:space="preserve">        1 1</w:t>
      </w:r>
    </w:p>
    <w:p w:rsidR="00D46931" w:rsidRPr="00D46931" w:rsidRDefault="00D46931" w:rsidP="00D46931">
      <w:pPr>
        <w:rPr>
          <w:rFonts w:hAnsiTheme="minorEastAsia"/>
          <w:szCs w:val="21"/>
        </w:rPr>
      </w:pPr>
      <w:r w:rsidRPr="00D46931">
        <w:rPr>
          <w:rFonts w:hAnsiTheme="minorEastAsia"/>
          <w:szCs w:val="21"/>
        </w:rPr>
        <w:t xml:space="preserve">    }</w:t>
      </w:r>
    </w:p>
    <w:p w:rsidR="00D46931" w:rsidRDefault="00D46931" w:rsidP="00D46931">
      <w:pPr>
        <w:rPr>
          <w:rFonts w:hAnsiTheme="minorEastAsia"/>
          <w:szCs w:val="21"/>
        </w:rPr>
      </w:pPr>
      <w:r w:rsidRPr="00D46931">
        <w:rPr>
          <w:rFonts w:hAnsiTheme="minorEastAsia"/>
          <w:szCs w:val="21"/>
        </w:rPr>
        <w:t>}</w:t>
      </w:r>
    </w:p>
    <w:p w:rsidR="00E81953" w:rsidRDefault="00E81953" w:rsidP="00D46931">
      <w:pPr>
        <w:rPr>
          <w:rFonts w:hAnsiTheme="minorEastAsia"/>
          <w:color w:val="000000"/>
          <w:szCs w:val="21"/>
        </w:rPr>
      </w:pPr>
      <w:r w:rsidRPr="00E81953">
        <w:rPr>
          <w:rFonts w:hAnsiTheme="minorEastAsia"/>
          <w:color w:val="000000"/>
          <w:szCs w:val="21"/>
        </w:rPr>
        <w:lastRenderedPageBreak/>
        <w:t>Playback 设备依赖 hw:7,0,0(该设备是内核虚拟的声卡设备， 和实际的硬件未发生关联), 可以通过</w:t>
      </w:r>
      <w:r w:rsidRPr="00D87E3E">
        <w:rPr>
          <w:rFonts w:hAnsiTheme="minorEastAsia"/>
          <w:color w:val="00B0F0"/>
          <w:szCs w:val="21"/>
        </w:rPr>
        <w:t>aplay -l</w:t>
      </w:r>
      <w:r w:rsidRPr="00E81953">
        <w:rPr>
          <w:rFonts w:hAnsiTheme="minorEastAsia"/>
          <w:color w:val="000000"/>
          <w:szCs w:val="21"/>
        </w:rPr>
        <w:t xml:space="preserve"> 去查看</w:t>
      </w:r>
      <w:r w:rsidRPr="00E81953">
        <w:rPr>
          <w:rFonts w:hAnsiTheme="minorEastAsia" w:hint="eastAsia"/>
          <w:color w:val="000000"/>
          <w:szCs w:val="21"/>
        </w:rPr>
        <w:br/>
      </w:r>
      <w:r w:rsidRPr="00E81953">
        <w:rPr>
          <w:rFonts w:hAnsiTheme="minorEastAsia"/>
          <w:color w:val="000000"/>
          <w:szCs w:val="21"/>
        </w:rPr>
        <w:t>channels 2 ---通道数</w:t>
      </w:r>
      <w:r w:rsidRPr="00E81953">
        <w:rPr>
          <w:rFonts w:hAnsiTheme="minorEastAsia" w:hint="eastAsia"/>
          <w:color w:val="000000"/>
          <w:szCs w:val="21"/>
        </w:rPr>
        <w:br/>
      </w:r>
      <w:r w:rsidRPr="00E81953">
        <w:rPr>
          <w:rFonts w:hAnsiTheme="minorEastAsia"/>
          <w:color w:val="000000"/>
          <w:szCs w:val="21"/>
        </w:rPr>
        <w:t>period_size 1024 ----单次传输 1024 个字节</w:t>
      </w:r>
      <w:r w:rsidRPr="00E81953">
        <w:rPr>
          <w:rFonts w:hAnsiTheme="minorEastAsia" w:hint="eastAsia"/>
          <w:color w:val="000000"/>
          <w:szCs w:val="21"/>
        </w:rPr>
        <w:br/>
      </w:r>
      <w:r w:rsidRPr="00E81953">
        <w:rPr>
          <w:rFonts w:hAnsiTheme="minorEastAsia"/>
          <w:color w:val="000000"/>
          <w:szCs w:val="21"/>
        </w:rPr>
        <w:t>buffer_size 4096 -----总 BUFFER 大小</w:t>
      </w:r>
      <w:r w:rsidRPr="00E81953">
        <w:rPr>
          <w:rFonts w:hAnsiTheme="minorEastAsia" w:hint="eastAsia"/>
          <w:color w:val="000000"/>
          <w:szCs w:val="21"/>
        </w:rPr>
        <w:br/>
      </w:r>
      <w:r w:rsidRPr="00E81953">
        <w:rPr>
          <w:rFonts w:hAnsiTheme="minorEastAsia"/>
          <w:color w:val="000000"/>
          <w:szCs w:val="21"/>
        </w:rPr>
        <w:t>bindings {</w:t>
      </w:r>
      <w:r w:rsidRPr="00E81953">
        <w:rPr>
          <w:rFonts w:hAnsiTheme="minorEastAsia"/>
          <w:color w:val="000000"/>
          <w:szCs w:val="21"/>
        </w:rPr>
        <w:br/>
        <w:t>0 0 --- playback 0 通道映射 hw:7,0,0 0 通道</w:t>
      </w:r>
      <w:r w:rsidRPr="00E81953">
        <w:rPr>
          <w:rFonts w:hAnsiTheme="minorEastAsia" w:hint="eastAsia"/>
          <w:color w:val="000000"/>
          <w:szCs w:val="21"/>
        </w:rPr>
        <w:br/>
      </w:r>
      <w:r w:rsidRPr="00E81953">
        <w:rPr>
          <w:rFonts w:hAnsiTheme="minorEastAsia"/>
          <w:color w:val="000000"/>
          <w:szCs w:val="21"/>
        </w:rPr>
        <w:t>1 1 --- playback 1 通道映射 hw:7,0,0 1 通道</w:t>
      </w:r>
      <w:r w:rsidRPr="00E81953">
        <w:rPr>
          <w:rFonts w:hAnsiTheme="minorEastAsia" w:hint="eastAsia"/>
          <w:color w:val="000000"/>
          <w:szCs w:val="21"/>
        </w:rPr>
        <w:br/>
      </w:r>
      <w:r w:rsidRPr="00E81953">
        <w:rPr>
          <w:rFonts w:hAnsiTheme="minorEastAsia"/>
          <w:color w:val="000000"/>
          <w:szCs w:val="21"/>
        </w:rPr>
        <w:t>}</w:t>
      </w:r>
    </w:p>
    <w:p w:rsidR="00DF3186" w:rsidRDefault="00DF3186" w:rsidP="00D46931">
      <w:pPr>
        <w:rPr>
          <w:rFonts w:hAnsiTheme="minorEastAsia"/>
          <w:color w:val="000000"/>
          <w:szCs w:val="21"/>
        </w:rPr>
      </w:pPr>
      <w:r w:rsidRPr="00DF3186">
        <w:rPr>
          <w:rFonts w:hAnsiTheme="minorEastAsia"/>
          <w:b/>
          <w:color w:val="F79646" w:themeColor="accent6"/>
          <w:szCs w:val="21"/>
        </w:rPr>
        <w:t>Plug 插件提供一个录音接口</w:t>
      </w:r>
      <w:r w:rsidRPr="00DF3186">
        <w:rPr>
          <w:rFonts w:hAnsiTheme="minorEastAsia" w:hint="eastAsia"/>
          <w:color w:val="000000"/>
          <w:szCs w:val="21"/>
        </w:rPr>
        <w:br/>
      </w:r>
      <w:r w:rsidRPr="00DF3186">
        <w:rPr>
          <w:rFonts w:hAnsiTheme="minorEastAsia"/>
          <w:color w:val="000000"/>
          <w:szCs w:val="21"/>
        </w:rPr>
        <w:t>pcm.fake_record {</w:t>
      </w:r>
      <w:r w:rsidRPr="00DF3186">
        <w:rPr>
          <w:rFonts w:hAnsiTheme="minorEastAsia"/>
          <w:color w:val="000000"/>
          <w:szCs w:val="21"/>
        </w:rPr>
        <w:br/>
        <w:t>type plug</w:t>
      </w:r>
      <w:r w:rsidRPr="00DF3186">
        <w:rPr>
          <w:rFonts w:hAnsiTheme="minorEastAsia"/>
          <w:color w:val="000000"/>
          <w:szCs w:val="21"/>
        </w:rPr>
        <w:br/>
        <w:t>slave.pcm "hw:7,1,0"</w:t>
      </w:r>
      <w:r w:rsidRPr="00DF3186">
        <w:rPr>
          <w:rFonts w:hAnsiTheme="minorEastAsia"/>
          <w:color w:val="000000"/>
          <w:szCs w:val="21"/>
        </w:rPr>
        <w:br/>
        <w:t xml:space="preserve">} </w:t>
      </w:r>
    </w:p>
    <w:p w:rsidR="00DF3186" w:rsidRDefault="00DF3186" w:rsidP="00D46931">
      <w:pPr>
        <w:rPr>
          <w:rFonts w:hAnsiTheme="minorEastAsia"/>
          <w:color w:val="000000"/>
          <w:szCs w:val="21"/>
        </w:rPr>
      </w:pPr>
      <w:r w:rsidRPr="00DF3186">
        <w:rPr>
          <w:rFonts w:hAnsiTheme="minorEastAsia"/>
          <w:color w:val="000000"/>
          <w:szCs w:val="21"/>
        </w:rPr>
        <w:t>后台启动一个进程， 从 fake_record 录制声音， 该插件的依赖设备是虚拟声卡。</w:t>
      </w:r>
    </w:p>
    <w:p w:rsidR="00F763F7" w:rsidRDefault="00F763F7" w:rsidP="00D46931">
      <w:pPr>
        <w:rPr>
          <w:rFonts w:hAnsiTheme="minorEastAsia"/>
          <w:color w:val="000000"/>
          <w:szCs w:val="21"/>
        </w:rPr>
      </w:pPr>
      <w:r w:rsidRPr="00F763F7">
        <w:rPr>
          <w:rFonts w:hAnsiTheme="minorEastAsia"/>
          <w:b/>
          <w:color w:val="F79646" w:themeColor="accent6"/>
          <w:szCs w:val="21"/>
        </w:rPr>
        <w:t>Plug 插件提供一个放音接口</w:t>
      </w:r>
      <w:r w:rsidRPr="00F763F7">
        <w:rPr>
          <w:rFonts w:hAnsiTheme="minorEastAsia" w:hint="eastAsia"/>
          <w:color w:val="000000"/>
          <w:szCs w:val="21"/>
        </w:rPr>
        <w:br/>
      </w:r>
      <w:r w:rsidRPr="00F763F7">
        <w:rPr>
          <w:rFonts w:hAnsiTheme="minorEastAsia"/>
          <w:color w:val="000000"/>
          <w:szCs w:val="21"/>
        </w:rPr>
        <w:t>pcm.fake_play {</w:t>
      </w:r>
      <w:r w:rsidRPr="00F763F7">
        <w:rPr>
          <w:rFonts w:hAnsiTheme="minorEastAsia"/>
          <w:color w:val="000000"/>
          <w:szCs w:val="21"/>
        </w:rPr>
        <w:br/>
        <w:t>type plug</w:t>
      </w:r>
      <w:r w:rsidRPr="00F763F7">
        <w:rPr>
          <w:rFonts w:hAnsiTheme="minorEastAsia"/>
          <w:color w:val="000000"/>
          <w:szCs w:val="21"/>
        </w:rPr>
        <w:br/>
        <w:t>slave.pcm "ladspa"</w:t>
      </w:r>
      <w:r w:rsidRPr="00F763F7">
        <w:rPr>
          <w:rFonts w:hAnsiTheme="minorEastAsia"/>
          <w:color w:val="000000"/>
          <w:szCs w:val="21"/>
        </w:rPr>
        <w:br/>
        <w:t xml:space="preserve">} </w:t>
      </w:r>
    </w:p>
    <w:p w:rsidR="00F763F7" w:rsidRDefault="00F763F7" w:rsidP="00D46931">
      <w:pPr>
        <w:rPr>
          <w:rFonts w:hAnsiTheme="minorEastAsia"/>
          <w:color w:val="000000"/>
          <w:szCs w:val="21"/>
        </w:rPr>
      </w:pPr>
      <w:r w:rsidRPr="00F763F7">
        <w:rPr>
          <w:rFonts w:hAnsiTheme="minorEastAsia"/>
          <w:color w:val="000000"/>
          <w:szCs w:val="21"/>
        </w:rPr>
        <w:t>第四节提到的后台进程， 从 fake_record 录制的声音送到 fake_play</w:t>
      </w:r>
    </w:p>
    <w:p w:rsidR="00F372C0" w:rsidRDefault="00D86566" w:rsidP="00D46931">
      <w:pPr>
        <w:rPr>
          <w:rFonts w:hAnsiTheme="minorEastAsia"/>
          <w:b/>
          <w:color w:val="F79646" w:themeColor="accent6"/>
          <w:szCs w:val="21"/>
        </w:rPr>
      </w:pPr>
      <w:r w:rsidRPr="001B1AD4">
        <w:rPr>
          <w:rFonts w:hAnsiTheme="minorEastAsia"/>
          <w:b/>
          <w:color w:val="F79646" w:themeColor="accent6"/>
          <w:szCs w:val="21"/>
        </w:rPr>
        <w:t>Ladspa 插件实现自定义算法</w:t>
      </w:r>
      <w:r w:rsidR="00081F1E" w:rsidRPr="00081F1E">
        <w:rPr>
          <w:rFonts w:hAnsiTheme="minorEastAsia"/>
          <w:b/>
          <w:color w:val="F79646" w:themeColor="accent6"/>
          <w:szCs w:val="21"/>
        </w:rPr>
        <w:t>Equalizer_32.so</w:t>
      </w:r>
    </w:p>
    <w:p w:rsidR="00D86566" w:rsidRDefault="00F372C0" w:rsidP="00D46931">
      <w:pPr>
        <w:rPr>
          <w:rFonts w:hAnsiTheme="minorEastAsia"/>
          <w:color w:val="000000"/>
          <w:szCs w:val="21"/>
        </w:rPr>
      </w:pPr>
      <w:r w:rsidRPr="00F372C0">
        <w:rPr>
          <w:rFonts w:hAnsiTheme="minorEastAsia"/>
          <w:color w:val="000000"/>
          <w:szCs w:val="21"/>
        </w:rPr>
        <w:t>/home/chao/rk3308_linux/external/ladspaSDK</w:t>
      </w:r>
      <w:r w:rsidR="00D86566" w:rsidRPr="00D86566">
        <w:rPr>
          <w:rFonts w:hAnsiTheme="minorEastAsia" w:hint="eastAsia"/>
          <w:color w:val="000000"/>
          <w:szCs w:val="21"/>
        </w:rPr>
        <w:br/>
      </w:r>
      <w:r w:rsidR="00D86566" w:rsidRPr="00D86566">
        <w:rPr>
          <w:rFonts w:hAnsiTheme="minorEastAsia"/>
          <w:color w:val="000000"/>
          <w:szCs w:val="21"/>
        </w:rPr>
        <w:t>pcm.ladspa {</w:t>
      </w:r>
      <w:r w:rsidR="00D86566" w:rsidRPr="00D86566">
        <w:rPr>
          <w:rFonts w:hAnsiTheme="minorEastAsia"/>
          <w:color w:val="000000"/>
          <w:szCs w:val="21"/>
        </w:rPr>
        <w:br/>
        <w:t>type ladspa</w:t>
      </w:r>
      <w:r w:rsidR="00D86566" w:rsidRPr="00D86566">
        <w:rPr>
          <w:rFonts w:hAnsiTheme="minorEastAsia"/>
          <w:color w:val="000000"/>
          <w:szCs w:val="21"/>
        </w:rPr>
        <w:br/>
        <w:t>slave.pcm "plug:real_playback"</w:t>
      </w:r>
      <w:r w:rsidR="00D86566" w:rsidRPr="00D86566">
        <w:rPr>
          <w:rFonts w:hAnsiTheme="minorEastAsia"/>
          <w:color w:val="000000"/>
          <w:szCs w:val="21"/>
        </w:rPr>
        <w:br/>
        <w:t>channels 2</w:t>
      </w:r>
      <w:r w:rsidR="00D86566" w:rsidRPr="00D86566">
        <w:rPr>
          <w:rFonts w:hAnsiTheme="minorEastAsia"/>
          <w:color w:val="000000"/>
          <w:szCs w:val="21"/>
        </w:rPr>
        <w:br/>
        <w:t>path "/usr/lib"</w:t>
      </w:r>
      <w:r w:rsidR="00D86566" w:rsidRPr="00D86566">
        <w:rPr>
          <w:rFonts w:hAnsiTheme="minorEastAsia"/>
          <w:color w:val="000000"/>
          <w:szCs w:val="21"/>
        </w:rPr>
        <w:br/>
        <w:t>playback_plugins [{</w:t>
      </w:r>
      <w:r w:rsidR="00D86566" w:rsidRPr="00D86566">
        <w:rPr>
          <w:rFonts w:hAnsiTheme="minorEastAsia"/>
          <w:color w:val="000000"/>
          <w:szCs w:val="21"/>
        </w:rPr>
        <w:br/>
        <w:t>label eq_drc_stereo</w:t>
      </w:r>
      <w:r w:rsidR="00D86566" w:rsidRPr="00D86566">
        <w:rPr>
          <w:rFonts w:hAnsiTheme="minorEastAsia"/>
          <w:color w:val="000000"/>
          <w:szCs w:val="21"/>
        </w:rPr>
        <w:br/>
        <w:t>input {</w:t>
      </w:r>
      <w:r w:rsidR="00D86566" w:rsidRPr="00D86566">
        <w:rPr>
          <w:rFonts w:hAnsiTheme="minorEastAsia"/>
          <w:color w:val="000000"/>
          <w:szCs w:val="21"/>
        </w:rPr>
        <w:br/>
        <w:t>controls [4]</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w:t>
      </w:r>
      <w:r w:rsidR="00D86566" w:rsidRPr="00D86566">
        <w:rPr>
          <w:rFonts w:hAnsiTheme="minorEastAsia"/>
          <w:color w:val="000000"/>
          <w:szCs w:val="21"/>
        </w:rPr>
        <w:br/>
        <w:t>如果想拦截送往声卡 PCM 经过自定义算法， 可以通过这个插件来配置</w:t>
      </w:r>
      <w:r w:rsidR="00D86566" w:rsidRPr="00D86566">
        <w:rPr>
          <w:rFonts w:hAnsiTheme="minorEastAsia" w:hint="eastAsia"/>
          <w:color w:val="000000"/>
          <w:szCs w:val="21"/>
        </w:rPr>
        <w:br/>
      </w:r>
      <w:r w:rsidR="00D86566" w:rsidRPr="00D86566">
        <w:rPr>
          <w:rFonts w:hAnsiTheme="minorEastAsia"/>
          <w:color w:val="000000"/>
          <w:szCs w:val="21"/>
        </w:rPr>
        <w:t>plug:real_playback---- 依赖放音插件 real_playback</w:t>
      </w:r>
      <w:r w:rsidR="00D86566" w:rsidRPr="00D86566">
        <w:rPr>
          <w:rFonts w:hAnsiTheme="minorEastAsia"/>
          <w:color w:val="000000"/>
          <w:szCs w:val="21"/>
        </w:rPr>
        <w:br/>
        <w:t>channels 2 ----算法的通道数</w:t>
      </w:r>
      <w:r w:rsidR="00D86566" w:rsidRPr="00D86566">
        <w:rPr>
          <w:rFonts w:hAnsiTheme="minorEastAsia" w:hint="eastAsia"/>
          <w:color w:val="000000"/>
          <w:szCs w:val="21"/>
        </w:rPr>
        <w:br/>
      </w:r>
      <w:r w:rsidR="00D86566" w:rsidRPr="00D86566">
        <w:rPr>
          <w:rFonts w:hAnsiTheme="minorEastAsia"/>
          <w:color w:val="000000"/>
          <w:szCs w:val="21"/>
        </w:rPr>
        <w:t>path "/usr/lib" ---- 算法库所在的路径</w:t>
      </w:r>
      <w:r w:rsidR="00D86566" w:rsidRPr="00D86566">
        <w:rPr>
          <w:rFonts w:hAnsiTheme="minorEastAsia" w:hint="eastAsia"/>
          <w:color w:val="000000"/>
          <w:szCs w:val="21"/>
        </w:rPr>
        <w:br/>
      </w:r>
      <w:r w:rsidR="00D86566" w:rsidRPr="00D86566">
        <w:rPr>
          <w:rFonts w:hAnsiTheme="minorEastAsia"/>
          <w:color w:val="000000"/>
          <w:szCs w:val="21"/>
        </w:rPr>
        <w:t>label eq_drc_stereo --- 算法库名</w:t>
      </w:r>
      <w:r w:rsidR="00D86566" w:rsidRPr="00D86566">
        <w:rPr>
          <w:rFonts w:hAnsiTheme="minorEastAsia" w:hint="eastAsia"/>
          <w:color w:val="000000"/>
          <w:szCs w:val="21"/>
        </w:rPr>
        <w:br/>
      </w:r>
      <w:r w:rsidR="00D86566" w:rsidRPr="00D86566">
        <w:rPr>
          <w:rFonts w:hAnsiTheme="minorEastAsia"/>
          <w:color w:val="000000"/>
          <w:szCs w:val="21"/>
        </w:rPr>
        <w:t>controls [4] --- 参数</w:t>
      </w:r>
    </w:p>
    <w:p w:rsidR="004765F3" w:rsidRPr="004765F3" w:rsidRDefault="004765F3" w:rsidP="004765F3">
      <w:pPr>
        <w:rPr>
          <w:rFonts w:hAnsiTheme="minorEastAsia"/>
          <w:b/>
          <w:color w:val="F79646" w:themeColor="accent6"/>
          <w:szCs w:val="21"/>
        </w:rPr>
      </w:pPr>
      <w:r w:rsidRPr="004765F3">
        <w:rPr>
          <w:rFonts w:hAnsiTheme="minorEastAsia"/>
          <w:b/>
          <w:color w:val="F79646" w:themeColor="accent6"/>
          <w:szCs w:val="21"/>
        </w:rPr>
        <w:t>Dshare 插件配置播放参数【物理声卡】</w:t>
      </w:r>
    </w:p>
    <w:p w:rsidR="004765F3" w:rsidRDefault="004765F3" w:rsidP="004765F3">
      <w:pPr>
        <w:rPr>
          <w:rFonts w:hAnsiTheme="minorEastAsia"/>
          <w:szCs w:val="21"/>
        </w:rPr>
      </w:pPr>
      <w:r w:rsidRPr="004765F3">
        <w:rPr>
          <w:rFonts w:hAnsiTheme="minorEastAsia"/>
          <w:szCs w:val="21"/>
        </w:rPr>
        <w:t>pcm.real_playback {</w:t>
      </w:r>
      <w:r w:rsidRPr="004765F3">
        <w:rPr>
          <w:rFonts w:hAnsiTheme="minorEastAsia"/>
          <w:szCs w:val="21"/>
        </w:rPr>
        <w:br/>
        <w:t>type dshare</w:t>
      </w:r>
      <w:r w:rsidRPr="004765F3">
        <w:rPr>
          <w:rFonts w:hAnsiTheme="minorEastAsia"/>
          <w:szCs w:val="21"/>
        </w:rPr>
        <w:br/>
      </w:r>
      <w:r w:rsidRPr="004765F3">
        <w:rPr>
          <w:rFonts w:hAnsiTheme="minorEastAsia"/>
          <w:szCs w:val="21"/>
        </w:rPr>
        <w:lastRenderedPageBreak/>
        <w:t>ipc_key 5978293 # must be unique for all dmix plugins!!!!</w:t>
      </w:r>
      <w:r w:rsidRPr="004765F3">
        <w:rPr>
          <w:rFonts w:hAnsiTheme="minorEastAsia"/>
          <w:szCs w:val="21"/>
        </w:rPr>
        <w:br/>
        <w:t>ipc_key_add_uid yes</w:t>
      </w:r>
      <w:r w:rsidRPr="004765F3">
        <w:rPr>
          <w:rFonts w:hAnsiTheme="minorEastAsia"/>
          <w:szCs w:val="21"/>
        </w:rPr>
        <w:br/>
        <w:t>slave {</w:t>
      </w:r>
      <w:r w:rsidRPr="004765F3">
        <w:rPr>
          <w:rFonts w:hAnsiTheme="minorEastAsia"/>
          <w:szCs w:val="21"/>
        </w:rPr>
        <w:br/>
        <w:t>pcm "hw:0,0"</w:t>
      </w:r>
      <w:r w:rsidRPr="004765F3">
        <w:rPr>
          <w:rFonts w:hAnsiTheme="minorEastAsia"/>
          <w:szCs w:val="21"/>
        </w:rPr>
        <w:br/>
        <w:t>channels 2</w:t>
      </w:r>
      <w:r w:rsidRPr="004765F3">
        <w:rPr>
          <w:rFonts w:hAnsiTheme="minorEastAsia"/>
          <w:szCs w:val="21"/>
        </w:rPr>
        <w:br/>
        <w:t>rate 48000</w:t>
      </w:r>
      <w:r w:rsidRPr="004765F3">
        <w:rPr>
          <w:rFonts w:hAnsiTheme="minorEastAsia"/>
          <w:szCs w:val="21"/>
        </w:rPr>
        <w:br/>
        <w:t>period_size 1024</w:t>
      </w:r>
      <w:r w:rsidRPr="004765F3">
        <w:rPr>
          <w:rFonts w:hAnsiTheme="minorEastAsia"/>
          <w:szCs w:val="21"/>
        </w:rPr>
        <w:br/>
        <w:t>buffer_size 4096</w:t>
      </w:r>
      <w:r w:rsidRPr="004765F3">
        <w:rPr>
          <w:rFonts w:hAnsiTheme="minorEastAsia"/>
          <w:szCs w:val="21"/>
        </w:rPr>
        <w:br/>
        <w:t>}b</w:t>
      </w:r>
      <w:r w:rsidRPr="004765F3">
        <w:rPr>
          <w:rFonts w:hAnsiTheme="minorEastAsia"/>
          <w:szCs w:val="21"/>
        </w:rPr>
        <w:br/>
        <w:t>indings {</w:t>
      </w:r>
      <w:r w:rsidRPr="004765F3">
        <w:rPr>
          <w:rFonts w:hAnsiTheme="minorEastAsia"/>
          <w:szCs w:val="21"/>
        </w:rPr>
        <w:br/>
        <w:t>0 0</w:t>
      </w:r>
      <w:r w:rsidRPr="004765F3">
        <w:rPr>
          <w:rFonts w:hAnsiTheme="minorEastAsia"/>
          <w:szCs w:val="21"/>
        </w:rPr>
        <w:br/>
        <w:t>1 1</w:t>
      </w:r>
      <w:r w:rsidRPr="004765F3">
        <w:rPr>
          <w:rFonts w:hAnsiTheme="minorEastAsia"/>
          <w:szCs w:val="21"/>
        </w:rPr>
        <w:br/>
        <w:t>}</w:t>
      </w:r>
      <w:r w:rsidRPr="004765F3">
        <w:rPr>
          <w:rFonts w:hAnsiTheme="minorEastAsia"/>
          <w:szCs w:val="21"/>
        </w:rPr>
        <w:br/>
        <w:t>}</w:t>
      </w:r>
      <w:r w:rsidRPr="004765F3">
        <w:rPr>
          <w:rFonts w:hAnsiTheme="minorEastAsia"/>
          <w:szCs w:val="21"/>
        </w:rPr>
        <w:br/>
        <w:t>real_playback 设备依赖 hw:0,0 可以通过 aplay -l 去查看</w:t>
      </w:r>
      <w:r w:rsidRPr="004765F3">
        <w:rPr>
          <w:rFonts w:hAnsiTheme="minorEastAsia" w:hint="eastAsia"/>
          <w:szCs w:val="21"/>
        </w:rPr>
        <w:br/>
      </w:r>
      <w:r w:rsidRPr="004765F3">
        <w:rPr>
          <w:rFonts w:hAnsiTheme="minorEastAsia"/>
          <w:szCs w:val="21"/>
        </w:rPr>
        <w:t>channels 2 ---通道数</w:t>
      </w:r>
      <w:r w:rsidRPr="004765F3">
        <w:rPr>
          <w:rFonts w:hAnsiTheme="minorEastAsia" w:hint="eastAsia"/>
          <w:szCs w:val="21"/>
        </w:rPr>
        <w:br/>
      </w:r>
      <w:r w:rsidRPr="004765F3">
        <w:rPr>
          <w:rFonts w:hAnsiTheme="minorEastAsia"/>
          <w:szCs w:val="21"/>
        </w:rPr>
        <w:t>period_size 1024 ----单次传输 1024 个字节</w:t>
      </w:r>
      <w:r w:rsidRPr="004765F3">
        <w:rPr>
          <w:rFonts w:hAnsiTheme="minorEastAsia" w:hint="eastAsia"/>
          <w:szCs w:val="21"/>
        </w:rPr>
        <w:br/>
      </w:r>
      <w:r w:rsidRPr="004765F3">
        <w:rPr>
          <w:rFonts w:hAnsiTheme="minorEastAsia"/>
          <w:szCs w:val="21"/>
        </w:rPr>
        <w:t>buffer_size 4096 -----总 BUFFER 大小</w:t>
      </w:r>
      <w:r w:rsidRPr="004765F3">
        <w:rPr>
          <w:rFonts w:hAnsiTheme="minorEastAsia" w:hint="eastAsia"/>
          <w:szCs w:val="21"/>
        </w:rPr>
        <w:br/>
      </w:r>
      <w:r w:rsidRPr="004765F3">
        <w:rPr>
          <w:rFonts w:hAnsiTheme="minorEastAsia"/>
          <w:szCs w:val="21"/>
        </w:rPr>
        <w:t>bindings {</w:t>
      </w:r>
      <w:r w:rsidRPr="004765F3">
        <w:rPr>
          <w:rFonts w:hAnsiTheme="minorEastAsia"/>
          <w:szCs w:val="21"/>
        </w:rPr>
        <w:br/>
        <w:t>0 0 --- real_playback 0 通道映射 hw:0,0 0 通道</w:t>
      </w:r>
      <w:r w:rsidRPr="004765F3">
        <w:rPr>
          <w:rFonts w:hAnsiTheme="minorEastAsia" w:hint="eastAsia"/>
          <w:szCs w:val="21"/>
        </w:rPr>
        <w:br/>
      </w:r>
      <w:r w:rsidRPr="004765F3">
        <w:rPr>
          <w:rFonts w:hAnsiTheme="minorEastAsia"/>
          <w:szCs w:val="21"/>
        </w:rPr>
        <w:t>1 1 --- real_playback 1 通道映射 hw:0,0 1 通道</w:t>
      </w:r>
      <w:r w:rsidRPr="004765F3">
        <w:rPr>
          <w:rFonts w:hAnsiTheme="minorEastAsia" w:hint="eastAsia"/>
          <w:szCs w:val="21"/>
        </w:rPr>
        <w:br/>
      </w:r>
      <w:r w:rsidRPr="004765F3">
        <w:rPr>
          <w:rFonts w:hAnsiTheme="minorEastAsia"/>
          <w:szCs w:val="21"/>
        </w:rPr>
        <w:t>}</w:t>
      </w:r>
    </w:p>
    <w:p w:rsidR="004765F3" w:rsidRDefault="004765F3" w:rsidP="004765F3">
      <w:pPr>
        <w:rPr>
          <w:rFonts w:hAnsiTheme="minorEastAsia"/>
          <w:color w:val="000000"/>
          <w:szCs w:val="21"/>
        </w:rPr>
      </w:pPr>
      <w:r w:rsidRPr="004765F3">
        <w:rPr>
          <w:rFonts w:hAnsiTheme="minorEastAsia"/>
          <w:b/>
          <w:color w:val="F79646" w:themeColor="accent6"/>
          <w:szCs w:val="21"/>
        </w:rPr>
        <w:t>multi 插件来实现各种录音的通道的组合</w:t>
      </w:r>
      <w:r w:rsidRPr="004765F3">
        <w:rPr>
          <w:rFonts w:hAnsiTheme="minorEastAsia" w:hint="eastAsia"/>
          <w:color w:val="000000"/>
          <w:szCs w:val="21"/>
        </w:rPr>
        <w:br/>
      </w:r>
      <w:r w:rsidRPr="004765F3">
        <w:rPr>
          <w:rFonts w:hAnsiTheme="minorEastAsia"/>
          <w:color w:val="000000"/>
          <w:szCs w:val="21"/>
        </w:rPr>
        <w:t>上层算法使用的顶层录音节点是：</w:t>
      </w:r>
      <w:r w:rsidRPr="004765F3">
        <w:rPr>
          <w:rFonts w:hAnsiTheme="minorEastAsia" w:hint="eastAsia"/>
          <w:color w:val="000000"/>
          <w:szCs w:val="21"/>
        </w:rPr>
        <w:br/>
      </w:r>
      <w:r w:rsidRPr="004765F3">
        <w:rPr>
          <w:rFonts w:hAnsiTheme="minorEastAsia"/>
          <w:color w:val="000000"/>
          <w:szCs w:val="21"/>
        </w:rPr>
        <w:t>2mic_loopback</w:t>
      </w:r>
      <w:r w:rsidRPr="004765F3">
        <w:rPr>
          <w:rFonts w:hAnsiTheme="minorEastAsia"/>
          <w:color w:val="000000"/>
          <w:szCs w:val="21"/>
        </w:rPr>
        <w:br/>
        <w:t>4mic_loopback</w:t>
      </w:r>
      <w:r w:rsidRPr="004765F3">
        <w:rPr>
          <w:rFonts w:hAnsiTheme="minorEastAsia"/>
          <w:color w:val="000000"/>
          <w:szCs w:val="21"/>
        </w:rPr>
        <w:br/>
        <w:t>6mic_loopback</w:t>
      </w:r>
      <w:r w:rsidRPr="004765F3">
        <w:rPr>
          <w:rFonts w:hAnsiTheme="minorEastAsia"/>
          <w:color w:val="000000"/>
          <w:szCs w:val="21"/>
        </w:rPr>
        <w:br/>
        <w:t>目前已经有的 multi 插件设备如下：</w:t>
      </w:r>
      <w:r w:rsidRPr="004765F3">
        <w:rPr>
          <w:rFonts w:hAnsiTheme="minorEastAsia" w:hint="eastAsia"/>
          <w:color w:val="000000"/>
          <w:szCs w:val="21"/>
        </w:rPr>
        <w:br/>
      </w:r>
      <w:r w:rsidRPr="004765F3">
        <w:rPr>
          <w:rFonts w:hAnsiTheme="minorEastAsia"/>
          <w:color w:val="000000"/>
          <w:szCs w:val="21"/>
        </w:rPr>
        <w:t>multi_2_2（2MIC + 2 LOOPBACK）</w:t>
      </w:r>
      <w:r w:rsidRPr="004765F3">
        <w:rPr>
          <w:rFonts w:hAnsiTheme="minorEastAsia" w:hint="eastAsia"/>
          <w:color w:val="000000"/>
          <w:szCs w:val="21"/>
        </w:rPr>
        <w:br/>
      </w:r>
      <w:r w:rsidRPr="004765F3">
        <w:rPr>
          <w:rFonts w:hAnsiTheme="minorEastAsia"/>
          <w:color w:val="000000"/>
          <w:szCs w:val="21"/>
        </w:rPr>
        <w:t>multi_2_1 (2MIC + 1 LOOPBACK)</w:t>
      </w:r>
      <w:r w:rsidRPr="004765F3">
        <w:rPr>
          <w:rFonts w:hAnsiTheme="minorEastAsia"/>
          <w:color w:val="000000"/>
          <w:szCs w:val="21"/>
        </w:rPr>
        <w:br/>
        <w:t>multi_4_1(4MIC + 1 LOOPBACK)</w:t>
      </w:r>
      <w:r w:rsidRPr="004765F3">
        <w:rPr>
          <w:rFonts w:hAnsiTheme="minorEastAsia"/>
          <w:color w:val="000000"/>
          <w:szCs w:val="21"/>
        </w:rPr>
        <w:br/>
        <w:t>multi_8 (6MIC + 2 LOOPBACK) ---- 目前 KERNEL DTS 将多通道的虚拟成一个声卡， 因此该插件仅作参考。</w:t>
      </w:r>
    </w:p>
    <w:p w:rsidR="004765F3" w:rsidRPr="004765F3" w:rsidRDefault="004765F3" w:rsidP="004765F3">
      <w:pPr>
        <w:rPr>
          <w:rFonts w:hAnsiTheme="minorEastAsia"/>
          <w:szCs w:val="21"/>
        </w:rPr>
      </w:pPr>
      <w:r w:rsidRPr="004765F3">
        <w:rPr>
          <w:rFonts w:hAnsiTheme="minorEastAsia" w:hint="eastAsia"/>
          <w:szCs w:val="21"/>
        </w:rPr>
        <w:t>接下来以 multi_2_1 和 multi_8 为做详细讲解。</w:t>
      </w:r>
    </w:p>
    <w:p w:rsidR="004765F3" w:rsidRPr="004765F3" w:rsidRDefault="004765F3" w:rsidP="004765F3">
      <w:pPr>
        <w:rPr>
          <w:rFonts w:hAnsiTheme="minorEastAsia"/>
          <w:szCs w:val="21"/>
        </w:rPr>
      </w:pPr>
      <w:r w:rsidRPr="004765F3">
        <w:rPr>
          <w:rFonts w:hAnsiTheme="minorEastAsia"/>
          <w:szCs w:val="21"/>
        </w:rPr>
        <w:t>pcm.multi_2_1 {</w:t>
      </w:r>
    </w:p>
    <w:p w:rsidR="004765F3" w:rsidRPr="004765F3" w:rsidRDefault="004765F3" w:rsidP="004765F3">
      <w:pPr>
        <w:rPr>
          <w:rFonts w:hAnsiTheme="minorEastAsia"/>
          <w:szCs w:val="21"/>
        </w:rPr>
      </w:pPr>
      <w:r w:rsidRPr="004765F3">
        <w:rPr>
          <w:rFonts w:hAnsiTheme="minorEastAsia" w:hint="eastAsia"/>
          <w:szCs w:val="21"/>
        </w:rPr>
        <w:t>type multi ------ 插件类型</w:t>
      </w:r>
    </w:p>
    <w:p w:rsidR="004765F3" w:rsidRDefault="004765F3" w:rsidP="004765F3">
      <w:pPr>
        <w:rPr>
          <w:rFonts w:hAnsiTheme="minorEastAsia"/>
          <w:szCs w:val="21"/>
        </w:rPr>
      </w:pPr>
      <w:r w:rsidRPr="004765F3">
        <w:rPr>
          <w:rFonts w:hAnsiTheme="minorEastAsia" w:hint="eastAsia"/>
          <w:szCs w:val="21"/>
        </w:rPr>
        <w:t>slaves.a.pcm "hw:0,0" ------ a 依赖设备</w:t>
      </w:r>
    </w:p>
    <w:p w:rsidR="004765F3" w:rsidRPr="004765F3" w:rsidRDefault="004765F3" w:rsidP="004765F3">
      <w:pPr>
        <w:rPr>
          <w:rFonts w:hAnsiTheme="minorEastAsia"/>
          <w:color w:val="00B050"/>
          <w:szCs w:val="21"/>
        </w:rPr>
      </w:pPr>
      <w:r w:rsidRPr="004765F3">
        <w:rPr>
          <w:rFonts w:hAnsiTheme="minorEastAsia" w:hint="eastAsia"/>
          <w:color w:val="00B050"/>
          <w:szCs w:val="21"/>
        </w:rPr>
        <w:t>//通道</w:t>
      </w:r>
      <w:r w:rsidRPr="004765F3">
        <w:rPr>
          <w:rFonts w:hAnsiTheme="minorEastAsia"/>
          <w:color w:val="00B050"/>
          <w:szCs w:val="21"/>
        </w:rPr>
        <w:t>是</w:t>
      </w:r>
      <w:r w:rsidRPr="004765F3">
        <w:rPr>
          <w:rFonts w:hAnsiTheme="minorEastAsia" w:hint="eastAsia"/>
          <w:color w:val="00B050"/>
          <w:szCs w:val="21"/>
        </w:rPr>
        <w:t>4</w:t>
      </w:r>
      <w:r w:rsidRPr="004765F3">
        <w:rPr>
          <w:rFonts w:hAnsiTheme="minorEastAsia"/>
          <w:color w:val="00B050"/>
          <w:szCs w:val="21"/>
        </w:rPr>
        <w:t>原因是有两个</w:t>
      </w:r>
      <w:r w:rsidRPr="004765F3">
        <w:rPr>
          <w:rFonts w:hAnsiTheme="minorEastAsia" w:hint="eastAsia"/>
          <w:color w:val="00B050"/>
          <w:szCs w:val="21"/>
        </w:rPr>
        <w:t>m</w:t>
      </w:r>
      <w:r w:rsidRPr="004765F3">
        <w:rPr>
          <w:rFonts w:hAnsiTheme="minorEastAsia"/>
          <w:color w:val="00B050"/>
          <w:szCs w:val="21"/>
        </w:rPr>
        <w:t>ic和一个</w:t>
      </w:r>
      <w:r w:rsidRPr="004765F3">
        <w:rPr>
          <w:rFonts w:hAnsiTheme="minorEastAsia" w:hint="eastAsia"/>
          <w:color w:val="00B050"/>
          <w:szCs w:val="21"/>
        </w:rPr>
        <w:t>l</w:t>
      </w:r>
      <w:r w:rsidRPr="004765F3">
        <w:rPr>
          <w:rFonts w:hAnsiTheme="minorEastAsia"/>
          <w:color w:val="00B050"/>
          <w:szCs w:val="21"/>
        </w:rPr>
        <w:t>oopback</w:t>
      </w:r>
      <w:r>
        <w:rPr>
          <w:rFonts w:hAnsiTheme="minorEastAsia"/>
          <w:color w:val="00B050"/>
          <w:szCs w:val="21"/>
        </w:rPr>
        <w:t>,三个通道，必须是偶数所以就是</w:t>
      </w:r>
      <w:r>
        <w:rPr>
          <w:rFonts w:hAnsiTheme="minorEastAsia" w:hint="eastAsia"/>
          <w:color w:val="00B050"/>
          <w:szCs w:val="21"/>
        </w:rPr>
        <w:t>4</w:t>
      </w:r>
    </w:p>
    <w:p w:rsidR="004765F3" w:rsidRPr="004765F3" w:rsidRDefault="004765F3" w:rsidP="004765F3">
      <w:pPr>
        <w:rPr>
          <w:rFonts w:hAnsiTheme="minorEastAsia"/>
          <w:szCs w:val="21"/>
        </w:rPr>
      </w:pPr>
      <w:r w:rsidRPr="004765F3">
        <w:rPr>
          <w:rFonts w:hAnsiTheme="minorEastAsia" w:hint="eastAsia"/>
          <w:szCs w:val="21"/>
        </w:rPr>
        <w:t>slaves.a.channels 4 ------ a 设备的通道， 该通道必须是偶数， 且小于依赖设备的通道</w:t>
      </w:r>
    </w:p>
    <w:p w:rsidR="004765F3" w:rsidRPr="004765F3" w:rsidRDefault="004765F3" w:rsidP="004765F3">
      <w:pPr>
        <w:rPr>
          <w:rFonts w:hAnsiTheme="minorEastAsia"/>
          <w:szCs w:val="21"/>
        </w:rPr>
      </w:pPr>
      <w:r w:rsidRPr="004765F3">
        <w:rPr>
          <w:rFonts w:hAnsiTheme="minorEastAsia"/>
          <w:szCs w:val="21"/>
        </w:rPr>
        <w:t>bindings.0.slave a</w:t>
      </w:r>
    </w:p>
    <w:p w:rsidR="004765F3" w:rsidRPr="004765F3" w:rsidRDefault="004765F3" w:rsidP="004765F3">
      <w:pPr>
        <w:rPr>
          <w:rFonts w:hAnsiTheme="minorEastAsia"/>
          <w:szCs w:val="21"/>
        </w:rPr>
      </w:pPr>
      <w:r w:rsidRPr="004765F3">
        <w:rPr>
          <w:rFonts w:hAnsiTheme="minorEastAsia" w:hint="eastAsia"/>
          <w:szCs w:val="21"/>
        </w:rPr>
        <w:t>bindings.0.channel 0 ---- multi_2_1 的 0 通道 对应 a 设备的 0 通道</w:t>
      </w:r>
    </w:p>
    <w:p w:rsidR="004765F3" w:rsidRPr="004765F3" w:rsidRDefault="004765F3" w:rsidP="004765F3">
      <w:pPr>
        <w:rPr>
          <w:rFonts w:hAnsiTheme="minorEastAsia"/>
          <w:szCs w:val="21"/>
        </w:rPr>
      </w:pPr>
      <w:r w:rsidRPr="004765F3">
        <w:rPr>
          <w:rFonts w:hAnsiTheme="minorEastAsia"/>
          <w:szCs w:val="21"/>
        </w:rPr>
        <w:t>bindings.1.slave a</w:t>
      </w:r>
    </w:p>
    <w:p w:rsidR="004765F3" w:rsidRPr="004765F3" w:rsidRDefault="004765F3" w:rsidP="004765F3">
      <w:pPr>
        <w:rPr>
          <w:rFonts w:hAnsiTheme="minorEastAsia"/>
          <w:szCs w:val="21"/>
        </w:rPr>
      </w:pPr>
      <w:r w:rsidRPr="004765F3">
        <w:rPr>
          <w:rFonts w:hAnsiTheme="minorEastAsia" w:hint="eastAsia"/>
          <w:szCs w:val="21"/>
        </w:rPr>
        <w:t>bindings.1.channel 1 ---- multi_2_1 的 1 通道 对应 a 设备的 1 通道</w:t>
      </w:r>
    </w:p>
    <w:p w:rsidR="004765F3" w:rsidRPr="004765F3" w:rsidRDefault="004765F3" w:rsidP="004765F3">
      <w:pPr>
        <w:rPr>
          <w:rFonts w:hAnsiTheme="minorEastAsia"/>
          <w:szCs w:val="21"/>
        </w:rPr>
      </w:pPr>
      <w:r w:rsidRPr="004765F3">
        <w:rPr>
          <w:rFonts w:hAnsiTheme="minorEastAsia"/>
          <w:szCs w:val="21"/>
        </w:rPr>
        <w:lastRenderedPageBreak/>
        <w:t>bindings.2.slave a</w:t>
      </w:r>
    </w:p>
    <w:p w:rsidR="004765F3" w:rsidRPr="004765F3" w:rsidRDefault="004765F3" w:rsidP="004765F3">
      <w:pPr>
        <w:rPr>
          <w:rFonts w:hAnsiTheme="minorEastAsia"/>
          <w:szCs w:val="21"/>
        </w:rPr>
      </w:pPr>
      <w:r w:rsidRPr="004765F3">
        <w:rPr>
          <w:rFonts w:hAnsiTheme="minorEastAsia" w:hint="eastAsia"/>
          <w:szCs w:val="21"/>
        </w:rPr>
        <w:t>bindings.2.channel 2 ---- multi_2_1 的 2 通道 对应 a 设备的 2 通道</w:t>
      </w:r>
    </w:p>
    <w:p w:rsidR="004765F3" w:rsidRDefault="004765F3" w:rsidP="00792EEE">
      <w:pPr>
        <w:rPr>
          <w:rFonts w:hAnsiTheme="minorEastAsia"/>
          <w:szCs w:val="21"/>
        </w:rPr>
      </w:pPr>
      <w:r w:rsidRPr="004765F3">
        <w:rPr>
          <w:rFonts w:hAnsiTheme="minorEastAsia"/>
          <w:szCs w:val="21"/>
        </w:rPr>
        <w:t xml:space="preserve">} </w:t>
      </w:r>
    </w:p>
    <w:p w:rsidR="00037E98" w:rsidRDefault="00037E98" w:rsidP="00792EEE">
      <w:pPr>
        <w:rPr>
          <w:rFonts w:hAnsiTheme="minorEastAsia"/>
          <w:color w:val="000000"/>
          <w:szCs w:val="21"/>
        </w:rPr>
      </w:pPr>
      <w:r w:rsidRPr="00037E98">
        <w:rPr>
          <w:rFonts w:hAnsiTheme="minorEastAsia"/>
          <w:b/>
          <w:color w:val="F79646" w:themeColor="accent6"/>
          <w:szCs w:val="21"/>
        </w:rPr>
        <w:t>使用 dsnoop 插件来配置录音参数</w:t>
      </w:r>
      <w:r w:rsidRPr="00037E98">
        <w:rPr>
          <w:rFonts w:ascii="黑体" w:eastAsia="黑体" w:hAnsi="黑体" w:hint="eastAsia"/>
          <w:color w:val="000000"/>
          <w:sz w:val="44"/>
          <w:szCs w:val="44"/>
        </w:rPr>
        <w:br/>
      </w:r>
      <w:r w:rsidRPr="00037E98">
        <w:rPr>
          <w:rFonts w:hAnsiTheme="minorEastAsia"/>
          <w:color w:val="000000"/>
          <w:szCs w:val="21"/>
        </w:rPr>
        <w:t>有些应用往往不设置录音参数， 使用默认参数会导致底层 BUFFER 开的太大， DMA 出错。 所以可以使用 dsnoop 插件来设置录音参数。</w:t>
      </w:r>
    </w:p>
    <w:p w:rsidR="00BC3462" w:rsidRDefault="00037E98" w:rsidP="00792EEE">
      <w:pPr>
        <w:rPr>
          <w:rFonts w:hAnsiTheme="minorEastAsia"/>
          <w:color w:val="000000"/>
          <w:szCs w:val="21"/>
        </w:rPr>
      </w:pPr>
      <w:r w:rsidRPr="00037E98">
        <w:rPr>
          <w:rFonts w:hAnsiTheme="minorEastAsia"/>
          <w:color w:val="000000"/>
          <w:szCs w:val="21"/>
        </w:rPr>
        <w:t>pcm.dsnooped_6_2 {</w:t>
      </w:r>
      <w:r w:rsidRPr="00037E98">
        <w:rPr>
          <w:rFonts w:hAnsiTheme="minorEastAsia"/>
          <w:color w:val="000000"/>
          <w:szCs w:val="21"/>
        </w:rPr>
        <w:br/>
        <w:t>ipc_key 1027</w:t>
      </w:r>
      <w:r w:rsidRPr="00037E98">
        <w:rPr>
          <w:rFonts w:hAnsiTheme="minorEastAsia"/>
          <w:color w:val="000000"/>
          <w:szCs w:val="21"/>
        </w:rPr>
        <w:br/>
        <w:t>type dsnoop</w:t>
      </w:r>
      <w:r w:rsidRPr="00037E98">
        <w:rPr>
          <w:rFonts w:hAnsiTheme="minorEastAsia"/>
          <w:color w:val="000000"/>
          <w:szCs w:val="21"/>
        </w:rPr>
        <w:br/>
        <w:t>slave {</w:t>
      </w:r>
      <w:r w:rsidRPr="00037E98">
        <w:rPr>
          <w:rFonts w:hAnsiTheme="minorEastAsia"/>
          <w:color w:val="000000"/>
          <w:szCs w:val="21"/>
        </w:rPr>
        <w:br/>
        <w:t>pcm "hw:0,0"</w:t>
      </w:r>
      <w:r w:rsidRPr="00037E98">
        <w:rPr>
          <w:rFonts w:hAnsiTheme="minorEastAsia"/>
          <w:color w:val="000000"/>
          <w:szCs w:val="21"/>
        </w:rPr>
        <w:br/>
        <w:t>channels 8</w:t>
      </w:r>
      <w:r w:rsidRPr="00037E98">
        <w:rPr>
          <w:rFonts w:hAnsiTheme="minorEastAsia"/>
          <w:color w:val="000000"/>
          <w:szCs w:val="21"/>
        </w:rPr>
        <w:br/>
        <w:t>rate 16000</w:t>
      </w:r>
      <w:r w:rsidRPr="00037E98">
        <w:rPr>
          <w:rFonts w:hAnsiTheme="minorEastAsia"/>
          <w:color w:val="000000"/>
          <w:szCs w:val="21"/>
        </w:rPr>
        <w:br/>
        <w:t>period_size 1024</w:t>
      </w:r>
      <w:r w:rsidRPr="00037E98">
        <w:rPr>
          <w:rFonts w:hAnsiTheme="minorEastAsia"/>
          <w:color w:val="000000"/>
          <w:szCs w:val="21"/>
        </w:rPr>
        <w:br/>
        <w:t>buffer_size 4096</w:t>
      </w:r>
      <w:r w:rsidRPr="00037E98">
        <w:rPr>
          <w:rFonts w:hAnsiTheme="minorEastAsia"/>
          <w:color w:val="000000"/>
          <w:szCs w:val="21"/>
        </w:rPr>
        <w:br/>
        <w:t>}</w:t>
      </w:r>
      <w:r w:rsidRPr="00037E98">
        <w:rPr>
          <w:rFonts w:hAnsiTheme="minorEastAsia"/>
          <w:color w:val="000000"/>
          <w:szCs w:val="21"/>
        </w:rPr>
        <w:br/>
        <w:t xml:space="preserve">} </w:t>
      </w:r>
    </w:p>
    <w:p w:rsidR="00037E98" w:rsidRPr="00037E98" w:rsidRDefault="00037E98" w:rsidP="00792EEE">
      <w:pPr>
        <w:rPr>
          <w:rFonts w:hAnsiTheme="minorEastAsia"/>
          <w:szCs w:val="21"/>
        </w:rPr>
      </w:pPr>
      <w:r w:rsidRPr="00037E98">
        <w:rPr>
          <w:rFonts w:hAnsiTheme="minorEastAsia"/>
          <w:color w:val="000000"/>
          <w:szCs w:val="21"/>
        </w:rPr>
        <w:t>Ipc_key 1027 ---- dsnoop 插件多进程共享， 需要一个共享内存， 该值代表共享内存 ID， 每个 dsnoop</w:t>
      </w:r>
      <w:r w:rsidRPr="00037E98">
        <w:rPr>
          <w:rFonts w:hAnsiTheme="minorEastAsia"/>
          <w:color w:val="000000"/>
          <w:szCs w:val="21"/>
        </w:rPr>
        <w:br/>
        <w:t>插件必须分配一个唯一的 ipc_key</w:t>
      </w:r>
      <w:r w:rsidRPr="00037E98">
        <w:rPr>
          <w:rFonts w:hAnsiTheme="minorEastAsia"/>
          <w:color w:val="000000"/>
          <w:szCs w:val="21"/>
        </w:rPr>
        <w:br/>
        <w:t>type dsnoop ---- 指定该插件的类型为 dsnoop</w:t>
      </w:r>
      <w:r w:rsidRPr="00037E98">
        <w:rPr>
          <w:rFonts w:hAnsiTheme="minorEastAsia"/>
          <w:color w:val="000000"/>
          <w:szCs w:val="21"/>
        </w:rPr>
        <w:br/>
        <w:t>pcm "hw:0,0" ---- 从设备为 hw:0,0</w:t>
      </w:r>
      <w:r w:rsidRPr="00037E98">
        <w:rPr>
          <w:rFonts w:hAnsiTheme="minorEastAsia"/>
          <w:color w:val="000000"/>
          <w:szCs w:val="21"/>
        </w:rPr>
        <w:br/>
        <w:t>channels 8 --- 通道为 8</w:t>
      </w:r>
      <w:r w:rsidRPr="00037E98">
        <w:rPr>
          <w:rFonts w:hAnsiTheme="minorEastAsia"/>
          <w:color w:val="000000"/>
          <w:szCs w:val="21"/>
        </w:rPr>
        <w:br/>
        <w:t>rate 16000 --- 采样率 16K</w:t>
      </w:r>
      <w:r w:rsidRPr="00037E98">
        <w:rPr>
          <w:rFonts w:hAnsiTheme="minorEastAsia"/>
          <w:color w:val="000000"/>
          <w:szCs w:val="21"/>
        </w:rPr>
        <w:br/>
        <w:t>period_size 1024 --- DMA 中断一次， 传输 1024 个采样点</w:t>
      </w:r>
      <w:r w:rsidRPr="00037E98">
        <w:rPr>
          <w:rFonts w:hAnsiTheme="minorEastAsia" w:hint="eastAsia"/>
          <w:color w:val="000000"/>
          <w:szCs w:val="21"/>
        </w:rPr>
        <w:br/>
      </w:r>
      <w:r w:rsidRPr="00037E98">
        <w:rPr>
          <w:rFonts w:hAnsiTheme="minorEastAsia"/>
          <w:color w:val="000000"/>
          <w:szCs w:val="21"/>
        </w:rPr>
        <w:t>buffer_size 4096 --- BUFFER SIZE， 访问 ALSA 接口使用的 BUFFER 大小， 单位字节。</w:t>
      </w:r>
    </w:p>
    <w:p w:rsidR="00237C91" w:rsidRPr="00237C91" w:rsidRDefault="00237C91" w:rsidP="00237C91">
      <w:r w:rsidRPr="00237C91">
        <w:rPr>
          <w:rFonts w:hint="eastAsia"/>
        </w:rPr>
        <w:t>物理 MIC 对应的录音声卡通道， 请参考 DTS 相关配置说明。</w:t>
      </w:r>
    </w:p>
    <w:p w:rsidR="00237C91" w:rsidRPr="00E55111" w:rsidRDefault="00237C91" w:rsidP="00257313">
      <w:pPr>
        <w:rPr>
          <w:b/>
        </w:rPr>
      </w:pPr>
      <w:r w:rsidRPr="00E55111">
        <w:rPr>
          <w:rFonts w:hint="eastAsia"/>
          <w:b/>
        </w:rPr>
        <w:t>Rk3308 asound.conf 各种插件关系图</w:t>
      </w:r>
    </w:p>
    <w:p w:rsidR="00237C91" w:rsidRDefault="00237C91" w:rsidP="00237C91">
      <w:r>
        <w:rPr>
          <w:rFonts w:hint="eastAsia"/>
        </w:rPr>
        <w:t>其中蓝色 hw:0,0 是录音声卡， 通过 arecord -l 查看</w:t>
      </w:r>
    </w:p>
    <w:p w:rsidR="00237C91" w:rsidRDefault="00237C91" w:rsidP="00237C91">
      <w:r>
        <w:rPr>
          <w:rFonts w:hint="eastAsia"/>
        </w:rPr>
        <w:t>黑色 hw:0,0, hw:7,0,0 是放音声卡， 通过 aplay -l 查看</w:t>
      </w:r>
    </w:p>
    <w:p w:rsidR="00237C91" w:rsidRDefault="00237C91" w:rsidP="00237C91">
      <w:r>
        <w:rPr>
          <w:noProof/>
        </w:rPr>
        <w:lastRenderedPageBreak/>
        <w:drawing>
          <wp:inline distT="0" distB="0" distL="0" distR="0" wp14:anchorId="3BA89DE6" wp14:editId="0FC0C349">
            <wp:extent cx="5274310" cy="49447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4944745"/>
                    </a:xfrm>
                    <a:prstGeom prst="rect">
                      <a:avLst/>
                    </a:prstGeom>
                  </pic:spPr>
                </pic:pic>
              </a:graphicData>
            </a:graphic>
          </wp:inline>
        </w:drawing>
      </w:r>
    </w:p>
    <w:p w:rsidR="00F87B06" w:rsidRDefault="00F87B06" w:rsidP="00F87B06">
      <w:pPr>
        <w:pStyle w:val="2"/>
      </w:pPr>
      <w:bookmarkStart w:id="130" w:name="_Toc12547052"/>
      <w:r>
        <w:t xml:space="preserve">18.3 </w:t>
      </w:r>
      <w:r>
        <w:rPr>
          <w:rFonts w:hint="eastAsia"/>
        </w:rPr>
        <w:t>录音</w:t>
      </w:r>
      <w:r>
        <w:t>播放</w:t>
      </w:r>
      <w:bookmarkEnd w:id="130"/>
    </w:p>
    <w:p w:rsidR="00FA1D1F" w:rsidRDefault="00FA1D1F" w:rsidP="00FA1D1F">
      <w:r>
        <w:rPr>
          <w:rFonts w:hint="eastAsia"/>
        </w:rPr>
        <w:t>模拟麦克风</w:t>
      </w:r>
      <w:r>
        <w:t>和模拟功放。使用</w:t>
      </w:r>
      <w:r>
        <w:rPr>
          <w:rFonts w:hint="eastAsia"/>
        </w:rPr>
        <w:t>的</w:t>
      </w:r>
      <w:r>
        <w:t>是</w:t>
      </w:r>
      <w:r>
        <w:rPr>
          <w:rFonts w:hint="eastAsia"/>
        </w:rPr>
        <w:t>ADC采样</w:t>
      </w:r>
      <w:r>
        <w:t>音频信号，</w:t>
      </w:r>
      <w:r>
        <w:rPr>
          <w:rFonts w:hint="eastAsia"/>
        </w:rPr>
        <w:t>DAC播放</w:t>
      </w:r>
      <w:r>
        <w:t>声音文件。</w:t>
      </w:r>
    </w:p>
    <w:p w:rsidR="00D711FA" w:rsidRPr="000B3EEA" w:rsidRDefault="00D711FA" w:rsidP="00FA1D1F">
      <w:pPr>
        <w:rPr>
          <w:color w:val="7030A0"/>
        </w:rPr>
      </w:pPr>
      <w:r w:rsidRPr="000B3EEA">
        <w:rPr>
          <w:rFonts w:hint="eastAsia"/>
          <w:color w:val="7030A0"/>
        </w:rPr>
        <w:t>四个通道，</w:t>
      </w:r>
      <w:r w:rsidRPr="000B3EEA">
        <w:rPr>
          <w:color w:val="7030A0"/>
        </w:rPr>
        <w:t>实际是</w:t>
      </w:r>
      <w:r w:rsidRPr="000B3EEA">
        <w:rPr>
          <w:rFonts w:hint="eastAsia"/>
          <w:color w:val="7030A0"/>
        </w:rPr>
        <w:t>3个</w:t>
      </w:r>
      <w:r w:rsidRPr="000B3EEA">
        <w:rPr>
          <w:color w:val="7030A0"/>
        </w:rPr>
        <w:t>通道，两个mic</w:t>
      </w:r>
      <w:r w:rsidRPr="000B3EEA">
        <w:rPr>
          <w:rFonts w:hint="eastAsia"/>
          <w:color w:val="7030A0"/>
        </w:rPr>
        <w:t>和</w:t>
      </w:r>
      <w:r w:rsidRPr="000B3EEA">
        <w:rPr>
          <w:color w:val="7030A0"/>
        </w:rPr>
        <w:t>一个回采。成组配置所以是</w:t>
      </w:r>
      <w:r w:rsidRPr="000B3EEA">
        <w:rPr>
          <w:rFonts w:hint="eastAsia"/>
          <w:color w:val="7030A0"/>
        </w:rPr>
        <w:t>4</w:t>
      </w:r>
    </w:p>
    <w:p w:rsidR="00E54739" w:rsidRPr="00143A60" w:rsidRDefault="00143A60" w:rsidP="00FA1D1F">
      <w:pPr>
        <w:rPr>
          <w:color w:val="F79646" w:themeColor="accent6"/>
        </w:rPr>
      </w:pPr>
      <w:r w:rsidRPr="00143A60">
        <w:rPr>
          <w:rFonts w:hint="eastAsia"/>
          <w:color w:val="F79646" w:themeColor="accent6"/>
        </w:rPr>
        <w:t>使用alsa</w:t>
      </w:r>
      <w:r w:rsidRPr="00143A60">
        <w:rPr>
          <w:color w:val="F79646" w:themeColor="accent6"/>
        </w:rPr>
        <w:t>录放音频文件</w:t>
      </w:r>
    </w:p>
    <w:p w:rsidR="00F87B06" w:rsidRDefault="00F87B06" w:rsidP="00F87B06">
      <w:pPr>
        <w:rPr>
          <w:color w:val="00B0F0"/>
        </w:rPr>
      </w:pPr>
      <w:r w:rsidRPr="00F87B06">
        <w:rPr>
          <w:color w:val="00B0F0"/>
        </w:rPr>
        <w:t>arecord -D 2mic_loopback -c 4 -r 16000  -f S16_LE /tmp/</w:t>
      </w:r>
      <w:r w:rsidR="005204EC" w:rsidRPr="00A07487">
        <w:rPr>
          <w:color w:val="00B0F0"/>
        </w:rPr>
        <w:t>hetangyuese.wav</w:t>
      </w:r>
    </w:p>
    <w:p w:rsidR="00A07487" w:rsidRDefault="00A07487" w:rsidP="00F87B06">
      <w:pPr>
        <w:rPr>
          <w:color w:val="00B0F0"/>
        </w:rPr>
      </w:pPr>
      <w:r w:rsidRPr="00A07487">
        <w:rPr>
          <w:color w:val="00B0F0"/>
        </w:rPr>
        <w:t>aplay -D "hw:7,0,0" hetangyuese.wav</w:t>
      </w:r>
      <w:r w:rsidR="00E54739">
        <w:rPr>
          <w:color w:val="00B0F0"/>
        </w:rPr>
        <w:t xml:space="preserve"> </w:t>
      </w:r>
      <w:r w:rsidR="00E54739" w:rsidRPr="00F87B06">
        <w:rPr>
          <w:color w:val="00B0F0"/>
        </w:rPr>
        <w:t>-c 4 -r 16000  -f S16_LE</w:t>
      </w:r>
    </w:p>
    <w:p w:rsidR="00A94598" w:rsidRDefault="00A94598" w:rsidP="00F87B06">
      <w:pPr>
        <w:rPr>
          <w:color w:val="F79646" w:themeColor="accent6"/>
        </w:rPr>
      </w:pPr>
      <w:r w:rsidRPr="00A94598">
        <w:rPr>
          <w:rFonts w:hint="eastAsia"/>
          <w:color w:val="F79646" w:themeColor="accent6"/>
        </w:rPr>
        <w:t>使用</w:t>
      </w:r>
      <w:r w:rsidRPr="00A94598">
        <w:rPr>
          <w:color w:val="F79646" w:themeColor="accent6"/>
        </w:rPr>
        <w:t>tinyalsa</w:t>
      </w:r>
      <w:r w:rsidRPr="00A94598">
        <w:rPr>
          <w:rFonts w:hint="eastAsia"/>
          <w:color w:val="F79646" w:themeColor="accent6"/>
        </w:rPr>
        <w:t>录放</w:t>
      </w:r>
      <w:r w:rsidRPr="00A94598">
        <w:rPr>
          <w:color w:val="F79646" w:themeColor="accent6"/>
        </w:rPr>
        <w:t>音频文件</w:t>
      </w:r>
    </w:p>
    <w:p w:rsidR="00282CD1" w:rsidRPr="00A94598" w:rsidRDefault="00282CD1" w:rsidP="00F87B06">
      <w:pPr>
        <w:rPr>
          <w:color w:val="F79646" w:themeColor="accent6"/>
        </w:rPr>
      </w:pPr>
      <w:r w:rsidRPr="00282CD1">
        <w:rPr>
          <w:rFonts w:ascii="WenQuanYiMicroHei" w:hAnsi="WenQuanYiMicroHei"/>
          <w:color w:val="000008"/>
          <w:sz w:val="22"/>
        </w:rPr>
        <w:t xml:space="preserve">● </w:t>
      </w:r>
      <w:r w:rsidRPr="00282CD1">
        <w:rPr>
          <w:rFonts w:ascii="WenQuanYiMicroHei" w:hAnsi="WenQuanYiMicroHei"/>
          <w:color w:val="000008"/>
          <w:sz w:val="22"/>
        </w:rPr>
        <w:t>播放命令</w:t>
      </w:r>
    </w:p>
    <w:p w:rsidR="006C1AFC" w:rsidRDefault="006C1AFC" w:rsidP="00F87B06">
      <w:pPr>
        <w:rPr>
          <w:rFonts w:hAnsiTheme="minorEastAsia"/>
          <w:color w:val="00B0F0"/>
          <w:szCs w:val="21"/>
        </w:rPr>
      </w:pPr>
      <w:r w:rsidRPr="006C1AFC">
        <w:rPr>
          <w:rFonts w:ascii="WenQuanYiMicroHei" w:hAnsi="WenQuanYiMicroHei"/>
          <w:color w:val="000008"/>
          <w:sz w:val="22"/>
        </w:rPr>
        <w:t>播放</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文件输出到声卡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hAnsiTheme="minorEastAsia"/>
          <w:color w:val="00B0F0"/>
          <w:szCs w:val="21"/>
        </w:rPr>
        <w:t xml:space="preserve">tinyplay /data/2k_1k0db_48K.wav -D </w:t>
      </w:r>
      <w:r w:rsidR="00E2015C" w:rsidRPr="00F87B06">
        <w:rPr>
          <w:color w:val="00B0F0"/>
        </w:rPr>
        <w:t>2mic_loopback</w:t>
      </w:r>
    </w:p>
    <w:p w:rsidR="00282CD1" w:rsidRDefault="00282CD1" w:rsidP="00F87B06">
      <w:pPr>
        <w:rPr>
          <w:rFonts w:hAnsiTheme="minorEastAsia"/>
          <w:color w:val="00B0F0"/>
          <w:szCs w:val="21"/>
        </w:rPr>
      </w:pPr>
      <w:r w:rsidRPr="00282CD1">
        <w:rPr>
          <w:rFonts w:ascii="WenQuanYiMicroHei" w:hAnsi="WenQuanYiMicroHei"/>
          <w:color w:val="000008"/>
          <w:sz w:val="22"/>
        </w:rPr>
        <w:t xml:space="preserve">● </w:t>
      </w:r>
      <w:r w:rsidRPr="00282CD1">
        <w:rPr>
          <w:rFonts w:ascii="WenQuanYiMicroHei" w:hAnsi="WenQuanYiMicroHei"/>
          <w:color w:val="000008"/>
          <w:sz w:val="22"/>
        </w:rPr>
        <w:t>录音命令</w:t>
      </w:r>
    </w:p>
    <w:p w:rsidR="006C1AFC" w:rsidRDefault="006C1AFC" w:rsidP="00F87B06">
      <w:pPr>
        <w:rPr>
          <w:rFonts w:ascii="DejaVuSans" w:hAnsi="DejaVuSans" w:hint="eastAsia"/>
          <w:color w:val="00B0F0"/>
          <w:sz w:val="22"/>
        </w:rPr>
      </w:pPr>
      <w:r w:rsidRPr="006C1AFC">
        <w:rPr>
          <w:rFonts w:ascii="WenQuanYiMicroHei" w:hAnsi="WenQuanYiMicroHei"/>
          <w:color w:val="000008"/>
          <w:sz w:val="22"/>
        </w:rPr>
        <w:t>录制采样率</w:t>
      </w:r>
      <w:r w:rsidRPr="006C1AFC">
        <w:rPr>
          <w:rFonts w:ascii="WenQuanYiMicroHei" w:hAnsi="WenQuanYiMicroHei"/>
          <w:color w:val="000008"/>
          <w:sz w:val="22"/>
        </w:rPr>
        <w:t xml:space="preserve"> </w:t>
      </w:r>
      <w:r w:rsidRPr="006C1AFC">
        <w:rPr>
          <w:rFonts w:ascii="DejaVuSans" w:hAnsi="DejaVuSans"/>
          <w:color w:val="000008"/>
          <w:sz w:val="22"/>
        </w:rPr>
        <w:t>44100Hz</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位深</w:t>
      </w:r>
      <w:r w:rsidRPr="006C1AFC">
        <w:rPr>
          <w:rFonts w:ascii="WenQuanYiMicroHei" w:hAnsi="WenQuanYiMicroHei"/>
          <w:color w:val="000008"/>
          <w:sz w:val="22"/>
        </w:rPr>
        <w:t xml:space="preserve"> </w:t>
      </w:r>
      <w:r w:rsidRPr="006C1AFC">
        <w:rPr>
          <w:rFonts w:ascii="DejaVuSans" w:hAnsi="DejaVuSans"/>
          <w:color w:val="000008"/>
          <w:sz w:val="22"/>
        </w:rPr>
        <w:t>16bit</w:t>
      </w:r>
      <w:r w:rsidRPr="006C1AFC">
        <w:rPr>
          <w:rFonts w:ascii="WenQuanYiMicroHei" w:hAnsi="WenQuanYiMicroHei"/>
          <w:color w:val="000008"/>
          <w:sz w:val="22"/>
        </w:rPr>
        <w:t>、</w:t>
      </w:r>
      <w:r w:rsidRPr="006C1AFC">
        <w:rPr>
          <w:rFonts w:ascii="WenQuanYiMicroHei" w:hAnsi="WenQuanYiMicroHei"/>
          <w:color w:val="000008"/>
          <w:sz w:val="22"/>
        </w:rPr>
        <w:t xml:space="preserve"> </w:t>
      </w:r>
      <w:r w:rsidRPr="006C1AFC">
        <w:rPr>
          <w:rFonts w:ascii="WenQuanYiMicroHei" w:hAnsi="WenQuanYiMicroHei"/>
          <w:color w:val="000008"/>
          <w:sz w:val="22"/>
        </w:rPr>
        <w:t>双声道格式的</w:t>
      </w:r>
      <w:r w:rsidRPr="006C1AFC">
        <w:rPr>
          <w:rFonts w:ascii="WenQuanYiMicroHei" w:hAnsi="WenQuanYiMicroHei"/>
          <w:color w:val="000008"/>
          <w:sz w:val="22"/>
        </w:rPr>
        <w:t xml:space="preserve"> </w:t>
      </w:r>
      <w:r w:rsidRPr="006C1AFC">
        <w:rPr>
          <w:rFonts w:ascii="DejaVuSans" w:hAnsi="DejaVuSans"/>
          <w:color w:val="000008"/>
          <w:sz w:val="22"/>
        </w:rPr>
        <w:t xml:space="preserve">wav </w:t>
      </w:r>
      <w:r w:rsidRPr="006C1AFC">
        <w:rPr>
          <w:rFonts w:ascii="WenQuanYiMicroHei" w:hAnsi="WenQuanYiMicroHei"/>
          <w:color w:val="000008"/>
          <w:sz w:val="22"/>
        </w:rPr>
        <w:t>文件到声卡</w:t>
      </w:r>
      <w:r w:rsidRPr="006C1AFC">
        <w:rPr>
          <w:rFonts w:ascii="WenQuanYiMicroHei" w:hAnsi="WenQuanYiMicroHei"/>
          <w:color w:val="000008"/>
          <w:sz w:val="22"/>
        </w:rPr>
        <w:t xml:space="preserve"> </w:t>
      </w:r>
      <w:r w:rsidRPr="006C1AFC">
        <w:rPr>
          <w:rFonts w:ascii="DejaVuSans" w:hAnsi="DejaVuSans"/>
          <w:color w:val="000008"/>
          <w:sz w:val="22"/>
        </w:rPr>
        <w:t xml:space="preserve">0 </w:t>
      </w:r>
      <w:r w:rsidRPr="006C1AFC">
        <w:rPr>
          <w:rFonts w:ascii="WenQuanYiMicroHei" w:hAnsi="WenQuanYiMicroHei"/>
          <w:color w:val="000008"/>
          <w:sz w:val="22"/>
        </w:rPr>
        <w:t>上：</w:t>
      </w:r>
      <w:r w:rsidRPr="006C1AFC">
        <w:rPr>
          <w:rFonts w:ascii="WenQuanYiMicroHei" w:hAnsi="WenQuanYiMicroHei"/>
          <w:color w:val="000008"/>
          <w:sz w:val="22"/>
        </w:rPr>
        <w:br/>
      </w:r>
      <w:r w:rsidRPr="006C1AFC">
        <w:rPr>
          <w:rFonts w:ascii="DejaVuSans" w:hAnsi="DejaVuSans"/>
          <w:color w:val="00B0F0"/>
          <w:sz w:val="22"/>
        </w:rPr>
        <w:t xml:space="preserve">tinycap /tmp/my_record.wav -r 44100 -b 16 -D </w:t>
      </w:r>
      <w:r w:rsidR="00E2015C" w:rsidRPr="00F87B06">
        <w:rPr>
          <w:color w:val="00B0F0"/>
        </w:rPr>
        <w:t>2mic_loopback</w:t>
      </w:r>
      <w:r w:rsidRPr="006C1AFC">
        <w:rPr>
          <w:rFonts w:ascii="DejaVuSans" w:hAnsi="DejaVuSans"/>
          <w:color w:val="00B0F0"/>
          <w:sz w:val="22"/>
        </w:rPr>
        <w:t xml:space="preserve"> -c 2</w:t>
      </w:r>
    </w:p>
    <w:p w:rsidR="006C1AFC" w:rsidRDefault="006C1AFC" w:rsidP="00F87B06">
      <w:pPr>
        <w:rPr>
          <w:rFonts w:ascii="DejaVuSans" w:hAnsi="DejaVuSans" w:hint="eastAsia"/>
          <w:color w:val="00B050"/>
          <w:sz w:val="22"/>
        </w:rPr>
      </w:pPr>
      <w:r w:rsidRPr="006C1AFC">
        <w:rPr>
          <w:rFonts w:ascii="DejaVuSans" w:hAnsi="DejaVuSans"/>
          <w:color w:val="00B050"/>
          <w:sz w:val="22"/>
        </w:rPr>
        <w:t>//</w:t>
      </w:r>
      <w:r>
        <w:rPr>
          <w:rFonts w:ascii="DejaVuSans" w:hAnsi="DejaVuSans"/>
          <w:color w:val="00B050"/>
          <w:sz w:val="22"/>
        </w:rPr>
        <w:t>-D</w:t>
      </w:r>
      <w:r>
        <w:rPr>
          <w:rFonts w:ascii="DejaVuSans" w:hAnsi="DejaVuSans" w:hint="eastAsia"/>
          <w:color w:val="00B050"/>
          <w:sz w:val="22"/>
        </w:rPr>
        <w:t>指定</w:t>
      </w:r>
      <w:r>
        <w:rPr>
          <w:rFonts w:ascii="DejaVuSans" w:hAnsi="DejaVuSans"/>
          <w:color w:val="00B050"/>
          <w:sz w:val="22"/>
        </w:rPr>
        <w:t>设备，</w:t>
      </w:r>
      <w:r>
        <w:rPr>
          <w:rFonts w:ascii="DejaVuSans" w:hAnsi="DejaVuSans"/>
          <w:color w:val="00B050"/>
          <w:sz w:val="22"/>
        </w:rPr>
        <w:t>-r</w:t>
      </w:r>
      <w:r>
        <w:rPr>
          <w:rFonts w:ascii="DejaVuSans" w:hAnsi="DejaVuSans"/>
          <w:color w:val="00B050"/>
          <w:sz w:val="22"/>
        </w:rPr>
        <w:t>采样率，</w:t>
      </w:r>
      <w:r>
        <w:rPr>
          <w:rFonts w:ascii="DejaVuSans" w:hAnsi="DejaVuSans"/>
          <w:color w:val="00B050"/>
          <w:sz w:val="22"/>
        </w:rPr>
        <w:t>-b</w:t>
      </w:r>
      <w:r>
        <w:rPr>
          <w:rFonts w:ascii="DejaVuSans" w:hAnsi="DejaVuSans"/>
          <w:color w:val="00B050"/>
          <w:sz w:val="22"/>
        </w:rPr>
        <w:t>位数，</w:t>
      </w:r>
      <w:r>
        <w:rPr>
          <w:rFonts w:ascii="DejaVuSans" w:hAnsi="DejaVuSans"/>
          <w:color w:val="00B050"/>
          <w:sz w:val="22"/>
        </w:rPr>
        <w:t xml:space="preserve">-c </w:t>
      </w:r>
      <w:r>
        <w:rPr>
          <w:rFonts w:ascii="DejaVuSans" w:hAnsi="DejaVuSans" w:hint="eastAsia"/>
          <w:color w:val="00B050"/>
          <w:sz w:val="22"/>
        </w:rPr>
        <w:t>通道</w:t>
      </w:r>
      <w:r>
        <w:rPr>
          <w:rFonts w:ascii="DejaVuSans" w:hAnsi="DejaVuSans"/>
          <w:color w:val="00B050"/>
          <w:sz w:val="22"/>
        </w:rPr>
        <w:t>数</w:t>
      </w:r>
    </w:p>
    <w:p w:rsidR="00CC5550" w:rsidRDefault="00282CD1" w:rsidP="00CC5550">
      <w:pPr>
        <w:rPr>
          <w:color w:val="00B0F0"/>
        </w:rPr>
      </w:pPr>
      <w:r w:rsidRPr="007061FE">
        <w:rPr>
          <w:rFonts w:ascii="WenQuanYiMicroHei" w:hAnsi="WenQuanYiMicroHei"/>
          <w:color w:val="F79646" w:themeColor="accent6"/>
          <w:sz w:val="22"/>
        </w:rPr>
        <w:t xml:space="preserve">● </w:t>
      </w:r>
      <w:r w:rsidRPr="007061FE">
        <w:rPr>
          <w:rFonts w:ascii="WenQuanYiMicroHei" w:hAnsi="WenQuanYiMicroHei"/>
          <w:color w:val="F79646" w:themeColor="accent6"/>
          <w:sz w:val="22"/>
        </w:rPr>
        <w:t>同时录放回采命令</w:t>
      </w:r>
      <w:r w:rsidR="00143A60" w:rsidRPr="00143A60">
        <w:rPr>
          <w:rFonts w:ascii="WenQuanYiMicroHei" w:hAnsi="WenQuanYiMicroHei"/>
          <w:color w:val="000008"/>
          <w:sz w:val="22"/>
        </w:rPr>
        <w:br/>
      </w:r>
      <w:r w:rsidR="00143A60" w:rsidRPr="00143A60">
        <w:rPr>
          <w:rFonts w:ascii="DejaVuSans" w:hAnsi="DejaVuSans"/>
          <w:color w:val="000008"/>
          <w:sz w:val="22"/>
        </w:rPr>
        <w:t xml:space="preserve">RK3308 EVB </w:t>
      </w:r>
      <w:r w:rsidR="00143A60" w:rsidRPr="00143A60">
        <w:rPr>
          <w:rFonts w:ascii="WenQuanYiMicroHei" w:hAnsi="WenQuanYiMicroHei"/>
          <w:color w:val="000008"/>
          <w:sz w:val="22"/>
        </w:rPr>
        <w:t>支</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持</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将</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Lineout 2CH </w:t>
      </w:r>
      <w:r w:rsidR="00143A60" w:rsidRPr="00143A60">
        <w:rPr>
          <w:rFonts w:ascii="WenQuanYiMicroHei" w:hAnsi="WenQuanYiMicroHei"/>
          <w:color w:val="000008"/>
          <w:sz w:val="22"/>
        </w:rPr>
        <w:t>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出</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的</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同</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 xml:space="preserve">loopback </w:t>
      </w:r>
      <w:r w:rsidR="00143A60" w:rsidRPr="00143A60">
        <w:rPr>
          <w:rFonts w:ascii="WenQuanYiMicroHei" w:hAnsi="WenQuanYiMicroHei"/>
          <w:color w:val="000008"/>
          <w:sz w:val="22"/>
        </w:rPr>
        <w:t>到</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内</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置</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CODEC</w:t>
      </w:r>
      <w:r w:rsidR="00143A60" w:rsidRPr="00143A60">
        <w:rPr>
          <w:rFonts w:ascii="DejaVuSans" w:hAnsi="DejaVuSans"/>
          <w:color w:val="000008"/>
          <w:sz w:val="22"/>
        </w:rPr>
        <w:br/>
        <w:t xml:space="preserve">ADC7/ADC8 </w:t>
      </w:r>
      <w:r w:rsidR="00143A60" w:rsidRPr="00143A60">
        <w:rPr>
          <w:rFonts w:ascii="WenQuanYiMicroHei" w:hAnsi="WenQuanYiMicroHei"/>
          <w:color w:val="000008"/>
          <w:sz w:val="22"/>
        </w:rPr>
        <w:t>通道。</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我们可以在后台启动一个</w:t>
      </w:r>
      <w:r w:rsidR="00143A60" w:rsidRPr="00143A60">
        <w:rPr>
          <w:rFonts w:ascii="WenQuanYiMicroHei" w:hAnsi="WenQuanYiMicroHei"/>
          <w:color w:val="000008"/>
          <w:sz w:val="22"/>
        </w:rPr>
        <w:t xml:space="preserve"> </w:t>
      </w:r>
      <w:r w:rsidR="007061FE">
        <w:rPr>
          <w:rFonts w:ascii="DejaVuSans" w:hAnsi="DejaVuSans"/>
          <w:color w:val="000008"/>
          <w:sz w:val="22"/>
        </w:rPr>
        <w:t>arecord</w:t>
      </w:r>
      <w:r w:rsidR="00143A60" w:rsidRPr="00143A60">
        <w:rPr>
          <w:rFonts w:ascii="DejaVuSans" w:hAnsi="DejaVuSans"/>
          <w:color w:val="000008"/>
          <w:sz w:val="22"/>
        </w:rPr>
        <w:t xml:space="preserve"> </w:t>
      </w:r>
      <w:r w:rsidR="00143A60" w:rsidRPr="00143A60">
        <w:rPr>
          <w:rFonts w:ascii="WenQuanYiMicroHei" w:hAnsi="WenQuanYiMicroHei"/>
          <w:color w:val="000008"/>
          <w:sz w:val="22"/>
        </w:rPr>
        <w:t>进程的同时，</w:t>
      </w:r>
      <w:r w:rsidR="00143A60" w:rsidRPr="00143A60">
        <w:rPr>
          <w:rFonts w:ascii="WenQuanYiMicroHei" w:hAnsi="WenQuanYiMicroHei"/>
          <w:color w:val="000008"/>
          <w:sz w:val="22"/>
        </w:rPr>
        <w:t xml:space="preserve"> </w:t>
      </w:r>
      <w:r w:rsidR="00143A60" w:rsidRPr="00143A60">
        <w:rPr>
          <w:rFonts w:ascii="WenQuanYiMicroHei" w:hAnsi="WenQuanYiMicroHei"/>
          <w:color w:val="000008"/>
          <w:sz w:val="22"/>
        </w:rPr>
        <w:t>去播放需要回采</w:t>
      </w:r>
      <w:r w:rsidR="00143A60" w:rsidRPr="00143A60">
        <w:rPr>
          <w:rFonts w:ascii="WenQuanYiMicroHei" w:hAnsi="WenQuanYiMicroHei"/>
          <w:color w:val="000008"/>
          <w:sz w:val="22"/>
        </w:rPr>
        <w:lastRenderedPageBreak/>
        <w:t>的</w:t>
      </w:r>
      <w:r w:rsidR="00143A60" w:rsidRPr="00143A60">
        <w:rPr>
          <w:rFonts w:ascii="WenQuanYiMicroHei" w:hAnsi="WenQuanYiMicroHei"/>
          <w:color w:val="000008"/>
          <w:sz w:val="22"/>
        </w:rPr>
        <w:t xml:space="preserve"> </w:t>
      </w:r>
      <w:r w:rsidR="00143A60" w:rsidRPr="00143A60">
        <w:rPr>
          <w:rFonts w:ascii="DejaVuSans" w:hAnsi="DejaVuSans"/>
          <w:color w:val="000008"/>
          <w:sz w:val="22"/>
        </w:rPr>
        <w:t>wav</w:t>
      </w:r>
      <w:r w:rsidR="00143A60" w:rsidRPr="00143A60">
        <w:rPr>
          <w:rFonts w:ascii="WenQuanYiMicroHei" w:hAnsi="WenQuanYiMicroHei"/>
          <w:color w:val="000008"/>
          <w:sz w:val="22"/>
        </w:rPr>
        <w:t>文件：</w:t>
      </w:r>
      <w:r w:rsidR="00143A60" w:rsidRPr="00143A60">
        <w:rPr>
          <w:rFonts w:ascii="WenQuanYiMicroHei" w:hAnsi="WenQuanYiMicroHei"/>
          <w:color w:val="000008"/>
          <w:sz w:val="22"/>
        </w:rPr>
        <w:br/>
      </w:r>
      <w:r w:rsidR="00CC5550" w:rsidRPr="00F87B06">
        <w:rPr>
          <w:color w:val="00B0F0"/>
        </w:rPr>
        <w:t xml:space="preserve">arecord -D 2mic_loopback -c 4 -r </w:t>
      </w:r>
      <w:r w:rsidR="0036724F">
        <w:rPr>
          <w:color w:val="00B0F0"/>
        </w:rPr>
        <w:t>16000</w:t>
      </w:r>
      <w:r w:rsidR="00B804C4">
        <w:rPr>
          <w:color w:val="00B0F0"/>
        </w:rPr>
        <w:t xml:space="preserve"> -f S16_LE /tmp/loop</w:t>
      </w:r>
      <w:r w:rsidR="00DD2892">
        <w:rPr>
          <w:color w:val="00B0F0"/>
        </w:rPr>
        <w:t>back</w:t>
      </w:r>
      <w:r w:rsidR="00CC5550" w:rsidRPr="00F87B06">
        <w:rPr>
          <w:color w:val="00B0F0"/>
        </w:rPr>
        <w:t>.wav</w:t>
      </w:r>
      <w:r w:rsidR="00832E6A">
        <w:rPr>
          <w:color w:val="00B0F0"/>
        </w:rPr>
        <w:t xml:space="preserve"> &amp;</w:t>
      </w:r>
    </w:p>
    <w:p w:rsidR="00CC5550" w:rsidRDefault="00DD2892" w:rsidP="00CC5550">
      <w:pPr>
        <w:rPr>
          <w:color w:val="00B0F0"/>
        </w:rPr>
      </w:pPr>
      <w:r>
        <w:rPr>
          <w:color w:val="00B0F0"/>
        </w:rPr>
        <w:t>aplay /tmp/yijiangnan</w:t>
      </w:r>
      <w:r w:rsidR="00CC5550">
        <w:rPr>
          <w:color w:val="00B0F0"/>
        </w:rPr>
        <w:t>.wav</w:t>
      </w:r>
    </w:p>
    <w:p w:rsidR="00143A60" w:rsidRPr="00CC5550" w:rsidRDefault="00143A60" w:rsidP="00F87B06">
      <w:pPr>
        <w:rPr>
          <w:rFonts w:ascii="DejaVuSans" w:hAnsi="DejaVuSans" w:hint="eastAsia"/>
          <w:color w:val="00B0F0"/>
          <w:sz w:val="22"/>
        </w:rPr>
      </w:pPr>
    </w:p>
    <w:p w:rsidR="00E22632" w:rsidRPr="00E22632" w:rsidRDefault="00E33FAF" w:rsidP="00E33FAF">
      <w:pPr>
        <w:pStyle w:val="2"/>
      </w:pPr>
      <w:bookmarkStart w:id="131" w:name="_Toc12547053"/>
      <w:r>
        <w:t xml:space="preserve">18.4 </w:t>
      </w:r>
      <w:r w:rsidR="00E22632" w:rsidRPr="00E22632">
        <w:t xml:space="preserve">CODEC </w:t>
      </w:r>
      <w:r w:rsidR="00E22632" w:rsidRPr="00E22632">
        <w:t>音频增益调节</w:t>
      </w:r>
      <w:bookmarkEnd w:id="131"/>
    </w:p>
    <w:p w:rsidR="00FA1D1F" w:rsidRDefault="00AD0B32" w:rsidP="00F87B06">
      <w:r w:rsidRPr="00E22632">
        <w:rPr>
          <w:rFonts w:hint="eastAsia"/>
        </w:rPr>
        <w:t>ADC增益</w:t>
      </w:r>
      <w:r w:rsidRPr="00E22632">
        <w:t>配置</w:t>
      </w:r>
      <w:r w:rsidR="00FA1D1F" w:rsidRPr="00FA1D1F">
        <w:rPr>
          <w:rFonts w:hint="eastAsia"/>
        </w:rPr>
        <w:t>就是采样</w:t>
      </w:r>
      <w:r w:rsidR="00FA1D1F" w:rsidRPr="00FA1D1F">
        <w:t>信号的放大倍数，</w:t>
      </w:r>
      <w:r w:rsidR="00FA1D1F" w:rsidRPr="00FA1D1F">
        <w:rPr>
          <w:rFonts w:hint="eastAsia"/>
        </w:rPr>
        <w:t>增益</w:t>
      </w:r>
      <w:r w:rsidR="00FA1D1F" w:rsidRPr="00FA1D1F">
        <w:t>越大，录音声音越大。</w:t>
      </w:r>
    </w:p>
    <w:p w:rsidR="00FA1D1F" w:rsidRDefault="00FA1D1F" w:rsidP="00F87B06">
      <w:r>
        <w:rPr>
          <w:rFonts w:hint="eastAsia"/>
        </w:rPr>
        <w:t>音量调节DAC放大</w:t>
      </w:r>
      <w:r>
        <w:t>倍数</w:t>
      </w:r>
      <w:r w:rsidR="00E22632">
        <w:rPr>
          <w:rFonts w:hint="eastAsia"/>
        </w:rPr>
        <w:t>。</w:t>
      </w:r>
    </w:p>
    <w:p w:rsidR="00E542B5" w:rsidRDefault="00E542B5" w:rsidP="00F87B06">
      <w:pPr>
        <w:rPr>
          <w:rFonts w:ascii="DejaVuSans" w:hAnsi="DejaVuSans" w:hint="eastAsia"/>
          <w:color w:val="000008"/>
          <w:sz w:val="22"/>
        </w:rPr>
      </w:pPr>
      <w:r w:rsidRPr="00E542B5">
        <w:rPr>
          <w:rFonts w:ascii="DejaVuSans" w:hAnsi="DejaVuSans"/>
          <w:color w:val="000008"/>
          <w:sz w:val="22"/>
        </w:rPr>
        <w:t xml:space="preserve">RK3308 CODEC </w:t>
      </w:r>
      <w:r w:rsidRPr="00E542B5">
        <w:rPr>
          <w:rFonts w:ascii="WenQuanYiMicroHei" w:hAnsi="WenQuanYiMicroHei"/>
          <w:color w:val="000008"/>
          <w:sz w:val="22"/>
        </w:rPr>
        <w:t>内部支持多级输入</w:t>
      </w:r>
      <w:r w:rsidRPr="00E542B5">
        <w:rPr>
          <w:rFonts w:ascii="DejaVuSans" w:hAnsi="DejaVuSans"/>
          <w:color w:val="000008"/>
          <w:sz w:val="22"/>
        </w:rPr>
        <w:t>/</w:t>
      </w:r>
      <w:r w:rsidRPr="00E542B5">
        <w:rPr>
          <w:rFonts w:ascii="WenQuanYiMicroHei" w:hAnsi="WenQuanYiMicroHei"/>
          <w:color w:val="000008"/>
          <w:sz w:val="22"/>
        </w:rPr>
        <w:t>输出增益调节，</w:t>
      </w:r>
      <w:r w:rsidRPr="00E542B5">
        <w:rPr>
          <w:rFonts w:ascii="WenQuanYiMicroHei" w:hAnsi="WenQuanYiMicroHei"/>
          <w:color w:val="000008"/>
          <w:sz w:val="22"/>
        </w:rPr>
        <w:t xml:space="preserve"> </w:t>
      </w:r>
      <w:r w:rsidRPr="00E542B5">
        <w:rPr>
          <w:rFonts w:ascii="WenQuanYiMicroHei" w:hAnsi="WenQuanYiMicroHei"/>
          <w:color w:val="000008"/>
          <w:sz w:val="22"/>
        </w:rPr>
        <w:t>它们的所有状态都可以用</w:t>
      </w:r>
      <w:r w:rsidRPr="00E542B5">
        <w:rPr>
          <w:rFonts w:ascii="WenQuanYiMicroHei" w:hAnsi="WenQuanYiMicroHei"/>
          <w:color w:val="000008"/>
          <w:sz w:val="22"/>
        </w:rPr>
        <w:t xml:space="preserve"> </w:t>
      </w:r>
      <w:r w:rsidRPr="00E542B5">
        <w:rPr>
          <w:rFonts w:ascii="DejaVuSans" w:hAnsi="DejaVuSans"/>
          <w:color w:val="000008"/>
          <w:sz w:val="22"/>
        </w:rPr>
        <w:t>amixer</w:t>
      </w:r>
    </w:p>
    <w:p w:rsidR="00E542B5" w:rsidRDefault="00E542B5" w:rsidP="00F87B06">
      <w:pPr>
        <w:rPr>
          <w:rFonts w:ascii="WenQuanYiMicroHei" w:hAnsi="WenQuanYiMicroHei" w:hint="eastAsia"/>
          <w:color w:val="000008"/>
          <w:sz w:val="22"/>
        </w:rPr>
      </w:pPr>
      <w:r w:rsidRPr="00E542B5">
        <w:rPr>
          <w:rFonts w:ascii="WenQuanYiMicroHei" w:hAnsi="WenQuanYiMicroHei"/>
          <w:color w:val="000008"/>
          <w:sz w:val="22"/>
        </w:rPr>
        <w:t>或者</w:t>
      </w:r>
      <w:r w:rsidRPr="00E542B5">
        <w:rPr>
          <w:rFonts w:ascii="WenQuanYiMicroHei" w:hAnsi="WenQuanYiMicroHei"/>
          <w:color w:val="000008"/>
          <w:sz w:val="22"/>
        </w:rPr>
        <w:t xml:space="preserve"> </w:t>
      </w:r>
      <w:r w:rsidRPr="00E542B5">
        <w:rPr>
          <w:rFonts w:ascii="DejaVuSans" w:hAnsi="DejaVuSans"/>
          <w:color w:val="000008"/>
          <w:sz w:val="22"/>
        </w:rPr>
        <w:t xml:space="preserve">tinymix </w:t>
      </w:r>
      <w:r w:rsidRPr="00E542B5">
        <w:rPr>
          <w:rFonts w:ascii="WenQuanYiMicroHei" w:hAnsi="WenQuanYiMicroHei"/>
          <w:color w:val="000008"/>
          <w:sz w:val="22"/>
        </w:rPr>
        <w:t>工具来查看。使用</w:t>
      </w:r>
      <w:r w:rsidRPr="00E542B5">
        <w:rPr>
          <w:rFonts w:ascii="WenQuanYiMicroHei" w:hAnsi="WenQuanYiMicroHei"/>
          <w:color w:val="000008"/>
          <w:sz w:val="22"/>
        </w:rPr>
        <w:t xml:space="preserve"> </w:t>
      </w:r>
      <w:r w:rsidRPr="00E542B5">
        <w:rPr>
          <w:rFonts w:ascii="DejaVuSans" w:hAnsi="DejaVuSans"/>
          <w:color w:val="000008"/>
          <w:sz w:val="22"/>
        </w:rPr>
        <w:t xml:space="preserve">amixer contents </w:t>
      </w:r>
      <w:r w:rsidRPr="00E542B5">
        <w:rPr>
          <w:rFonts w:ascii="WenQuanYiMicroHei" w:hAnsi="WenQuanYiMicroHei"/>
          <w:color w:val="000008"/>
          <w:sz w:val="22"/>
        </w:rPr>
        <w:t>查看，</w:t>
      </w:r>
      <w:r w:rsidRPr="00E542B5">
        <w:rPr>
          <w:rFonts w:ascii="WenQuanYiMicroHei" w:hAnsi="WenQuanYiMicroHei"/>
          <w:color w:val="000008"/>
          <w:sz w:val="22"/>
        </w:rPr>
        <w:t xml:space="preserve"> </w:t>
      </w:r>
      <w:r w:rsidRPr="00E542B5">
        <w:rPr>
          <w:rFonts w:ascii="WenQuanYiMicroHei" w:hAnsi="WenQuanYiMicroHei"/>
          <w:color w:val="000008"/>
          <w:sz w:val="22"/>
        </w:rPr>
        <w:t>输出的内容比较多，</w:t>
      </w:r>
      <w:r w:rsidRPr="00E542B5">
        <w:rPr>
          <w:rFonts w:ascii="WenQuanYiMicroHei" w:hAnsi="WenQuanYiMicroHei"/>
          <w:color w:val="000008"/>
          <w:sz w:val="22"/>
        </w:rPr>
        <w:t xml:space="preserve"> </w:t>
      </w:r>
      <w:r w:rsidRPr="00E542B5">
        <w:rPr>
          <w:rFonts w:ascii="WenQuanYiMicroHei" w:hAnsi="WenQuanYiMicroHei"/>
          <w:color w:val="000008"/>
          <w:sz w:val="22"/>
        </w:rPr>
        <w:t>不是很直观：我们可以使用</w:t>
      </w:r>
      <w:r w:rsidRPr="00E542B5">
        <w:rPr>
          <w:rFonts w:ascii="WenQuanYiMicroHei" w:hAnsi="WenQuanYiMicroHei"/>
          <w:color w:val="000008"/>
          <w:sz w:val="22"/>
        </w:rPr>
        <w:t xml:space="preserve"> </w:t>
      </w:r>
      <w:r w:rsidRPr="00B30BD3">
        <w:rPr>
          <w:rFonts w:ascii="DejaVuSans" w:hAnsi="DejaVuSans"/>
          <w:color w:val="00B0F0"/>
          <w:sz w:val="22"/>
        </w:rPr>
        <w:t>tinymix contents</w:t>
      </w:r>
      <w:r w:rsidRPr="00E542B5">
        <w:rPr>
          <w:rFonts w:ascii="WenQuanYiMicroHei" w:hAnsi="WenQuanYiMicroHei"/>
          <w:color w:val="000008"/>
          <w:sz w:val="22"/>
        </w:rPr>
        <w:t>，</w:t>
      </w:r>
      <w:r w:rsidRPr="00E542B5">
        <w:rPr>
          <w:rFonts w:ascii="WenQuanYiMicroHei" w:hAnsi="WenQuanYiMicroHei"/>
          <w:color w:val="000008"/>
          <w:sz w:val="22"/>
        </w:rPr>
        <w:t xml:space="preserve"> </w:t>
      </w:r>
      <w:r w:rsidRPr="00E542B5">
        <w:rPr>
          <w:rFonts w:ascii="WenQuanYiMicroHei" w:hAnsi="WenQuanYiMicroHei"/>
          <w:color w:val="000008"/>
          <w:sz w:val="22"/>
        </w:rPr>
        <w:t>这样每个</w:t>
      </w:r>
      <w:r w:rsidR="00955136">
        <w:rPr>
          <w:rFonts w:ascii="WenQuanYiMicroHei" w:hAnsi="WenQuanYiMicroHei"/>
          <w:color w:val="000008"/>
          <w:sz w:val="22"/>
        </w:rPr>
        <w:t>通道的每个增益范围都一目了然</w:t>
      </w:r>
      <w:r w:rsidR="00955136">
        <w:rPr>
          <w:rFonts w:ascii="WenQuanYiMicroHei" w:hAnsi="WenQuanYiMicroHei" w:hint="eastAsia"/>
          <w:color w:val="000008"/>
          <w:sz w:val="22"/>
        </w:rPr>
        <w:t>。</w:t>
      </w:r>
    </w:p>
    <w:p w:rsidR="00266358" w:rsidRDefault="008774E8" w:rsidP="00266358">
      <w:r>
        <w:rPr>
          <w:noProof/>
        </w:rPr>
        <w:drawing>
          <wp:inline distT="0" distB="0" distL="0" distR="0" wp14:anchorId="219A8725" wp14:editId="77CE64CD">
            <wp:extent cx="5274310" cy="531749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317490"/>
                    </a:xfrm>
                    <a:prstGeom prst="rect">
                      <a:avLst/>
                    </a:prstGeom>
                  </pic:spPr>
                </pic:pic>
              </a:graphicData>
            </a:graphic>
          </wp:inline>
        </w:drawing>
      </w:r>
    </w:p>
    <w:p w:rsidR="00AE1492" w:rsidRPr="00AE1492" w:rsidRDefault="00AE1492" w:rsidP="00266358">
      <w:pPr>
        <w:rPr>
          <w:rFonts w:hAnsiTheme="minorEastAsia"/>
          <w:color w:val="000008"/>
          <w:szCs w:val="21"/>
        </w:rPr>
      </w:pPr>
      <w:r w:rsidRPr="00AE1492">
        <w:rPr>
          <w:rFonts w:hAnsiTheme="minorEastAsia"/>
          <w:color w:val="000008"/>
          <w:szCs w:val="21"/>
        </w:rPr>
        <w:t>RK3308 CODEC 包含了 8 个 ADC 输入， 将其分组的话，</w:t>
      </w:r>
      <w:r w:rsidR="008547BD">
        <w:rPr>
          <w:rFonts w:hAnsiTheme="minorEastAsia"/>
          <w:color w:val="000008"/>
          <w:szCs w:val="21"/>
        </w:rPr>
        <w:t xml:space="preserve"> ADC1/ADC2</w:t>
      </w:r>
      <w:r w:rsidRPr="00AE1492">
        <w:rPr>
          <w:rFonts w:hAnsiTheme="minorEastAsia"/>
          <w:color w:val="000008"/>
          <w:szCs w:val="21"/>
        </w:rPr>
        <w:t>作为 Group 0， ADC3/ADC4 作为 Group 1， ADC5/ADC6 作为 Group 2，</w:t>
      </w:r>
      <w:r w:rsidR="008547BD">
        <w:rPr>
          <w:rFonts w:hAnsiTheme="minorEastAsia"/>
          <w:color w:val="000008"/>
          <w:szCs w:val="21"/>
        </w:rPr>
        <w:t xml:space="preserve"> ADC7/ADC8</w:t>
      </w:r>
      <w:r w:rsidRPr="00AE1492">
        <w:rPr>
          <w:rFonts w:hAnsiTheme="minorEastAsia"/>
          <w:color w:val="000008"/>
          <w:szCs w:val="21"/>
        </w:rPr>
        <w:t>作为 Group 3。</w:t>
      </w:r>
      <w:r w:rsidRPr="00AE1492">
        <w:rPr>
          <w:rFonts w:hAnsiTheme="minorEastAsia"/>
          <w:color w:val="000008"/>
          <w:szCs w:val="21"/>
        </w:rPr>
        <w:br/>
        <w:t>“ALC AGC”前缀的表示对 AGC 自动调节增益的配置， 以及调节对应通道的“Max”和</w:t>
      </w:r>
      <w:r w:rsidRPr="00AE1492">
        <w:rPr>
          <w:rFonts w:hAnsiTheme="minorEastAsia"/>
          <w:color w:val="000008"/>
          <w:szCs w:val="21"/>
        </w:rPr>
        <w:br/>
        <w:t>“Min”部分， 来控制 AGC 的范围。 目前默认 AGC 是关闭状态， 所以可以暂时忽略这些</w:t>
      </w:r>
      <w:r w:rsidRPr="00AE1492">
        <w:rPr>
          <w:rFonts w:hAnsiTheme="minorEastAsia"/>
          <w:color w:val="000008"/>
          <w:szCs w:val="21"/>
        </w:rPr>
        <w:br/>
      </w:r>
      <w:r w:rsidR="008547BD">
        <w:rPr>
          <w:rFonts w:hAnsiTheme="minorEastAsia"/>
          <w:color w:val="000008"/>
          <w:szCs w:val="21"/>
        </w:rPr>
        <w:t xml:space="preserve"> </w:t>
      </w:r>
      <w:r w:rsidRPr="00AE1492">
        <w:rPr>
          <w:rFonts w:hAnsiTheme="minorEastAsia"/>
          <w:color w:val="000008"/>
          <w:szCs w:val="21"/>
        </w:rPr>
        <w:t>Volume。</w:t>
      </w:r>
      <w:r w:rsidRPr="00AE1492">
        <w:rPr>
          <w:rFonts w:hAnsiTheme="minorEastAsia"/>
          <w:color w:val="000008"/>
          <w:szCs w:val="21"/>
        </w:rPr>
        <w:br/>
        <w:t>“ADC MIC”前缀表示调节前级 MIC PGA 线性放大增益。</w:t>
      </w:r>
      <w:r w:rsidRPr="00AE1492">
        <w:rPr>
          <w:rFonts w:hAnsiTheme="minorEastAsia"/>
          <w:color w:val="000008"/>
          <w:szCs w:val="21"/>
        </w:rPr>
        <w:br/>
      </w:r>
      <w:r w:rsidRPr="00AE1492">
        <w:rPr>
          <w:rFonts w:hAnsiTheme="minorEastAsia"/>
          <w:color w:val="000008"/>
          <w:szCs w:val="21"/>
        </w:rPr>
        <w:lastRenderedPageBreak/>
        <w:t>“ADC ALC”前缀表示调节后级 ALC 线性放大增益。</w:t>
      </w:r>
    </w:p>
    <w:p w:rsidR="00AE1492" w:rsidRDefault="00AE1492" w:rsidP="00266358">
      <w:pPr>
        <w:rPr>
          <w:rFonts w:ascii="WenQuanYiMicroHei" w:hAnsi="WenQuanYiMicroHei" w:hint="eastAsia"/>
          <w:color w:val="000008"/>
          <w:sz w:val="22"/>
        </w:rPr>
      </w:pPr>
      <w:r w:rsidRPr="00AE1492">
        <w:rPr>
          <w:rFonts w:hAnsiTheme="minorEastAsia"/>
          <w:color w:val="000008"/>
          <w:szCs w:val="21"/>
        </w:rPr>
        <w:t>“DAC LINEOUT”前缀表示调节后级 LINEOUT 线性放大增益。</w:t>
      </w:r>
      <w:r w:rsidRPr="00AE1492">
        <w:rPr>
          <w:rFonts w:hAnsiTheme="minorEastAsia"/>
          <w:color w:val="000008"/>
          <w:szCs w:val="21"/>
        </w:rPr>
        <w:br/>
        <w:t>“DAC HPOUT”前缀表示调节后级 HPOUT 线性放大增益。</w:t>
      </w:r>
      <w:r w:rsidRPr="00AE1492">
        <w:rPr>
          <w:rFonts w:hAnsiTheme="minorEastAsia"/>
          <w:color w:val="000008"/>
          <w:szCs w:val="21"/>
        </w:rPr>
        <w:br/>
        <w:t>“DAC HPMIX”前缀表示调节前级线性放大增益， 它作为 LINEOUT 和 HPOUT 共同的</w:t>
      </w:r>
      <w:r w:rsidRPr="00AE1492">
        <w:rPr>
          <w:rFonts w:hAnsiTheme="minorEastAsia"/>
          <w:color w:val="000008"/>
          <w:szCs w:val="21"/>
        </w:rPr>
        <w:br/>
        <w:t>前级。</w:t>
      </w:r>
      <w:r w:rsidRPr="00AE1492">
        <w:rPr>
          <w:rFonts w:hAnsiTheme="minorEastAsia"/>
          <w:color w:val="000008"/>
          <w:szCs w:val="21"/>
        </w:rPr>
        <w:br/>
      </w:r>
      <w:r w:rsidRPr="00AE1492">
        <w:rPr>
          <w:rFonts w:ascii="WenQuanYiMicroHei" w:hAnsi="WenQuanYiMicroHei"/>
          <w:color w:val="000008"/>
          <w:sz w:val="22"/>
        </w:rPr>
        <w:t>另外，</w:t>
      </w:r>
      <w:r w:rsidRPr="00AE1492">
        <w:rPr>
          <w:rFonts w:ascii="WenQuanYiMicroHei" w:hAnsi="WenQuanYiMicroHei"/>
          <w:color w:val="000008"/>
          <w:sz w:val="22"/>
        </w:rPr>
        <w:t xml:space="preserve"> </w:t>
      </w:r>
      <w:r w:rsidRPr="00AE1492">
        <w:rPr>
          <w:rFonts w:ascii="WenQuanYiMicroHei" w:hAnsi="WenQuanYiMicroHei"/>
          <w:color w:val="000008"/>
          <w:sz w:val="22"/>
        </w:rPr>
        <w:t>每个通道都有各自的调节范围，</w:t>
      </w:r>
      <w:r w:rsidRPr="00AE1492">
        <w:rPr>
          <w:rFonts w:ascii="WenQuanYiMicroHei" w:hAnsi="WenQuanYiMicroHei"/>
          <w:color w:val="000008"/>
          <w:sz w:val="22"/>
        </w:rPr>
        <w:t xml:space="preserve"> </w:t>
      </w:r>
      <w:r w:rsidRPr="00AE1492">
        <w:rPr>
          <w:rFonts w:ascii="WenQuanYiMicroHei" w:hAnsi="WenQuanYiMicroHei"/>
          <w:color w:val="000008"/>
          <w:sz w:val="22"/>
        </w:rPr>
        <w:t>比如：</w:t>
      </w:r>
    </w:p>
    <w:p w:rsidR="00AE1492" w:rsidRDefault="00AE1492" w:rsidP="00266358">
      <w:pPr>
        <w:rPr>
          <w:rFonts w:ascii="DejaVuSans" w:hAnsi="DejaVuSans" w:hint="eastAsia"/>
          <w:color w:val="000008"/>
          <w:sz w:val="22"/>
        </w:rPr>
      </w:pPr>
      <w:r w:rsidRPr="00AE1492">
        <w:rPr>
          <w:rFonts w:ascii="WenQuanYiMicroHei" w:hAnsi="WenQuanYiMicroHei"/>
          <w:color w:val="000008"/>
          <w:sz w:val="22"/>
        </w:rPr>
        <w:t>示</w:t>
      </w:r>
      <w:r w:rsidRPr="00AE1492">
        <w:rPr>
          <w:rFonts w:ascii="DejaVuSans" w:hAnsi="DejaVuSans"/>
          <w:color w:val="000008"/>
          <w:sz w:val="22"/>
        </w:rPr>
        <w:t>”ADC ALC Group 0 Left Volume”</w:t>
      </w:r>
      <w:r w:rsidRPr="00AE1492">
        <w:rPr>
          <w:rFonts w:ascii="WenQuanYiMicroHei" w:hAnsi="WenQuanYiMicroHei"/>
          <w:color w:val="000008"/>
          <w:sz w:val="22"/>
        </w:rPr>
        <w:t>量化了</w:t>
      </w:r>
      <w:r w:rsidRPr="00AE1492">
        <w:rPr>
          <w:rFonts w:ascii="WenQuanYiMicroHei" w:hAnsi="WenQuanYiMicroHei"/>
          <w:color w:val="000008"/>
          <w:sz w:val="22"/>
        </w:rPr>
        <w:t xml:space="preserve"> </w:t>
      </w:r>
      <w:r w:rsidRPr="00AE1492">
        <w:rPr>
          <w:rFonts w:ascii="DejaVuSans" w:hAnsi="DejaVuSans"/>
          <w:color w:val="000008"/>
          <w:sz w:val="22"/>
        </w:rPr>
        <w:t>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DejaVuSans" w:hAnsi="DejaVuSans"/>
          <w:color w:val="000008"/>
          <w:sz w:val="22"/>
        </w:rPr>
        <w:t xml:space="preserve">31 </w:t>
      </w:r>
      <w:r w:rsidRPr="00AE1492">
        <w:rPr>
          <w:rFonts w:ascii="WenQuanYiMicroHei" w:hAnsi="WenQuanYiMicroHei"/>
          <w:color w:val="000008"/>
          <w:sz w:val="22"/>
        </w:rPr>
        <w:t>共</w:t>
      </w:r>
      <w:r w:rsidRPr="00AE1492">
        <w:rPr>
          <w:rFonts w:ascii="WenQuanYiMicroHei" w:hAnsi="WenQuanYiMicroHei"/>
          <w:color w:val="000008"/>
          <w:sz w:val="22"/>
        </w:rPr>
        <w:t xml:space="preserve"> </w:t>
      </w:r>
      <w:r w:rsidRPr="00AE1492">
        <w:rPr>
          <w:rFonts w:ascii="DejaVuSans" w:hAnsi="DejaVuSans"/>
          <w:color w:val="000008"/>
          <w:sz w:val="22"/>
        </w:rPr>
        <w:t xml:space="preserve">32 </w:t>
      </w:r>
      <w:r w:rsidRPr="00AE1492">
        <w:rPr>
          <w:rFonts w:ascii="WenQuanYiMicroHei" w:hAnsi="WenQuanYiMicroHei"/>
          <w:color w:val="000008"/>
          <w:sz w:val="22"/>
        </w:rPr>
        <w:t>个量化等级，</w:t>
      </w:r>
      <w:r w:rsidRPr="00AE1492">
        <w:rPr>
          <w:rFonts w:ascii="WenQuanYiMicroHei" w:hAnsi="WenQuanYiMicroHei"/>
          <w:color w:val="000008"/>
          <w:sz w:val="22"/>
        </w:rPr>
        <w:t xml:space="preserve"> </w:t>
      </w:r>
      <w:r w:rsidRPr="00AE1492">
        <w:rPr>
          <w:rFonts w:ascii="WenQuanYiMicroHei" w:hAnsi="WenQuanYiMicroHei"/>
          <w:color w:val="000008"/>
          <w:sz w:val="22"/>
        </w:rPr>
        <w:t>当前的</w:t>
      </w:r>
      <w:r w:rsidRPr="00AE1492">
        <w:rPr>
          <w:rFonts w:ascii="WenQuanYiMicroHei" w:hAnsi="WenQuanYiMicroHei"/>
          <w:color w:val="000008"/>
          <w:sz w:val="22"/>
        </w:rPr>
        <w:br/>
      </w:r>
      <w:r w:rsidRPr="00AE1492">
        <w:rPr>
          <w:rFonts w:ascii="DejaVuSans" w:hAnsi="DejaVuSans"/>
          <w:color w:val="000008"/>
          <w:sz w:val="22"/>
        </w:rPr>
        <w:t xml:space="preserve">Volume </w:t>
      </w:r>
      <w:r w:rsidRPr="00AE1492">
        <w:rPr>
          <w:rFonts w:ascii="WenQuanYiMicroHei" w:hAnsi="WenQuanYiMicroHei"/>
          <w:color w:val="000008"/>
          <w:sz w:val="22"/>
        </w:rPr>
        <w:t>值是</w:t>
      </w:r>
      <w:r w:rsidRPr="00AE1492">
        <w:rPr>
          <w:rFonts w:ascii="WenQuanYiMicroHei" w:hAnsi="WenQuanYiMicroHei"/>
          <w:color w:val="000008"/>
          <w:sz w:val="22"/>
        </w:rPr>
        <w:t xml:space="preserve"> </w:t>
      </w:r>
      <w:r w:rsidRPr="00AE1492">
        <w:rPr>
          <w:rFonts w:ascii="DejaVuSans" w:hAnsi="DejaVuSans"/>
          <w:color w:val="000008"/>
          <w:sz w:val="22"/>
        </w:rPr>
        <w:t>12</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如果我们想改变这个</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为</w:t>
      </w:r>
      <w:r w:rsidRPr="00AE1492">
        <w:rPr>
          <w:rFonts w:ascii="WenQuanYiMicroHei" w:hAnsi="WenQuanYiMicroHei"/>
          <w:color w:val="000008"/>
          <w:sz w:val="22"/>
        </w:rPr>
        <w:t xml:space="preserve"> </w:t>
      </w:r>
      <w:r w:rsidRPr="00AE1492">
        <w:rPr>
          <w:rFonts w:ascii="DejaVuSans" w:hAnsi="DejaVuSans"/>
          <w:color w:val="000008"/>
          <w:sz w:val="22"/>
        </w:rPr>
        <w:t>20</w:t>
      </w:r>
      <w:r w:rsidRPr="00AE1492">
        <w:rPr>
          <w:rFonts w:ascii="WenQuanYiMicroHei" w:hAnsi="WenQuanYiMicroHei"/>
          <w:color w:val="000008"/>
          <w:sz w:val="22"/>
        </w:rPr>
        <w:t>，</w:t>
      </w:r>
      <w:r w:rsidRPr="00AE1492">
        <w:rPr>
          <w:rFonts w:ascii="WenQuanYiMicroHei" w:hAnsi="WenQuanYiMicroHei"/>
          <w:color w:val="000008"/>
          <w:sz w:val="22"/>
        </w:rPr>
        <w:t xml:space="preserve"> </w:t>
      </w:r>
      <w:r w:rsidRPr="00AE1492">
        <w:rPr>
          <w:rFonts w:ascii="WenQuanYiMicroHei" w:hAnsi="WenQuanYiMicroHei"/>
          <w:color w:val="000008"/>
          <w:sz w:val="22"/>
        </w:rPr>
        <w:t>可以通过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set </w:t>
      </w:r>
      <w:r w:rsidRPr="00AE1492">
        <w:rPr>
          <w:rFonts w:ascii="WenQuanYiMicroHei" w:hAnsi="WenQuanYiMicroHei"/>
          <w:color w:val="000008"/>
          <w:sz w:val="22"/>
        </w:rPr>
        <w:t>去设置它：</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set "ADC ALC Group 0 Left Volume" 20</w:t>
      </w:r>
      <w:r w:rsidRPr="00CE2974">
        <w:rPr>
          <w:rFonts w:ascii="DejaVuSans" w:hAnsi="DejaVuSans"/>
          <w:color w:val="00B0F0"/>
          <w:sz w:val="22"/>
        </w:rPr>
        <w:br/>
      </w:r>
      <w:r w:rsidRPr="00AE1492">
        <w:rPr>
          <w:rFonts w:ascii="WenQuanYiMicroHei" w:hAnsi="WenQuanYiMicroHei"/>
          <w:color w:val="000008"/>
          <w:sz w:val="22"/>
        </w:rPr>
        <w:t>通过</w:t>
      </w:r>
      <w:r w:rsidRPr="00AE1492">
        <w:rPr>
          <w:rFonts w:ascii="WenQuanYiMicroHei" w:hAnsi="WenQuanYiMicroHei"/>
          <w:color w:val="000008"/>
          <w:sz w:val="22"/>
        </w:rPr>
        <w:t xml:space="preserve"> </w:t>
      </w:r>
      <w:r w:rsidRPr="00AE1492">
        <w:rPr>
          <w:rFonts w:ascii="DejaVuSans" w:hAnsi="DejaVuSans"/>
          <w:color w:val="000008"/>
          <w:sz w:val="22"/>
        </w:rPr>
        <w:t xml:space="preserve">tinymix get </w:t>
      </w:r>
      <w:r w:rsidRPr="00AE1492">
        <w:rPr>
          <w:rFonts w:ascii="WenQuanYiMicroHei" w:hAnsi="WenQuanYiMicroHei"/>
          <w:color w:val="000008"/>
          <w:sz w:val="22"/>
        </w:rPr>
        <w:t>可以去读取指定</w:t>
      </w:r>
      <w:r w:rsidRPr="00AE1492">
        <w:rPr>
          <w:rFonts w:ascii="WenQuanYiMicroHei" w:hAnsi="WenQuanYiMicroHei"/>
          <w:color w:val="000008"/>
          <w:sz w:val="22"/>
        </w:rPr>
        <w:t xml:space="preserve"> </w:t>
      </w:r>
      <w:r w:rsidRPr="00AE1492">
        <w:rPr>
          <w:rFonts w:ascii="DejaVuSans" w:hAnsi="DejaVuSans"/>
          <w:color w:val="000008"/>
          <w:sz w:val="22"/>
        </w:rPr>
        <w:t xml:space="preserve">Volume </w:t>
      </w:r>
      <w:r w:rsidRPr="00AE1492">
        <w:rPr>
          <w:rFonts w:ascii="WenQuanYiMicroHei" w:hAnsi="WenQuanYiMicroHei"/>
          <w:color w:val="000008"/>
          <w:sz w:val="22"/>
        </w:rPr>
        <w:t>的状态：</w:t>
      </w:r>
      <w:r w:rsidRPr="00AE1492">
        <w:rPr>
          <w:rFonts w:ascii="WenQuanYiMicroHei" w:hAnsi="WenQuanYiMicroHei"/>
          <w:color w:val="000008"/>
          <w:sz w:val="22"/>
        </w:rPr>
        <w:br/>
      </w:r>
      <w:r w:rsidRPr="00AE1492">
        <w:rPr>
          <w:rFonts w:ascii="DejaVuSans" w:hAnsi="DejaVuSans"/>
          <w:color w:val="000008"/>
          <w:sz w:val="22"/>
        </w:rPr>
        <w:t>#</w:t>
      </w:r>
      <w:r w:rsidRPr="00CE2974">
        <w:rPr>
          <w:rFonts w:ascii="DejaVuSans" w:hAnsi="DejaVuSans"/>
          <w:color w:val="00B0F0"/>
          <w:sz w:val="22"/>
        </w:rPr>
        <w:t xml:space="preserve"> tinymix get "ADC ALC Group 0 Left Volume"</w:t>
      </w:r>
      <w:r w:rsidRPr="00AE1492">
        <w:rPr>
          <w:rFonts w:ascii="DejaVuSans" w:hAnsi="DejaVuSans"/>
          <w:color w:val="000008"/>
          <w:sz w:val="22"/>
        </w:rPr>
        <w:br/>
        <w:t>20 (range 0-&gt;31)</w:t>
      </w:r>
    </w:p>
    <w:p w:rsidR="00641FE9" w:rsidRDefault="00641FE9" w:rsidP="00266358">
      <w:pPr>
        <w:rPr>
          <w:rFonts w:ascii="DejaVuSans" w:hAnsi="DejaVuSans" w:hint="eastAsia"/>
          <w:color w:val="000008"/>
          <w:sz w:val="22"/>
        </w:rPr>
      </w:pPr>
    </w:p>
    <w:p w:rsidR="00641FE9" w:rsidRPr="00641FE9" w:rsidRDefault="00641FE9" w:rsidP="00266358">
      <w:pPr>
        <w:rPr>
          <w:color w:val="00B0F0"/>
        </w:rPr>
      </w:pPr>
      <w:r>
        <w:t xml:space="preserve"># </w:t>
      </w:r>
      <w:r>
        <w:rPr>
          <w:color w:val="00B0F0"/>
        </w:rPr>
        <w:t>tinymix contents</w:t>
      </w:r>
    </w:p>
    <w:p w:rsidR="00641FE9" w:rsidRDefault="00641FE9" w:rsidP="00641FE9">
      <w:r>
        <w:t>Number of controls: 52</w:t>
      </w:r>
    </w:p>
    <w:p w:rsidR="00641FE9" w:rsidRDefault="00641FE9" w:rsidP="00641FE9">
      <w:r>
        <w:t>ctl     type    num     name                                    value</w:t>
      </w:r>
    </w:p>
    <w:p w:rsidR="00641FE9" w:rsidRDefault="00641FE9" w:rsidP="00641FE9">
      <w:r>
        <w:t>0       INT     1       ALC AGC Group 0 Left Volume             12 (range 0-&gt;31)</w:t>
      </w:r>
    </w:p>
    <w:p w:rsidR="00641FE9" w:rsidRDefault="00641FE9" w:rsidP="00641FE9">
      <w:r>
        <w:t>1       INT     1       ALC AGC Group 0 Right Volume            12 (range 0-&gt;31)</w:t>
      </w:r>
    </w:p>
    <w:p w:rsidR="00641FE9" w:rsidRDefault="00641FE9" w:rsidP="00641FE9">
      <w:r>
        <w:t>2       INT     1       ALC AGC Group 1 Left Volume             12 (range 0-&gt;31)</w:t>
      </w:r>
    </w:p>
    <w:p w:rsidR="00641FE9" w:rsidRDefault="00641FE9" w:rsidP="00641FE9">
      <w:r>
        <w:t>3       INT     1       ALC AGC Group 1 Right Volume            12 (range 0-&gt;31)</w:t>
      </w:r>
    </w:p>
    <w:p w:rsidR="00641FE9" w:rsidRDefault="00641FE9" w:rsidP="00641FE9">
      <w:r>
        <w:t>4       INT     1       ALC AGC Group 2 Left Volume             12 (range 0-&gt;31)</w:t>
      </w:r>
    </w:p>
    <w:p w:rsidR="00641FE9" w:rsidRDefault="00641FE9" w:rsidP="00641FE9">
      <w:r>
        <w:t>5       INT     1       ALC AGC Group 2 Right Volume            12 (range 0-&gt;31)</w:t>
      </w:r>
    </w:p>
    <w:p w:rsidR="00641FE9" w:rsidRDefault="00641FE9" w:rsidP="00641FE9">
      <w:r>
        <w:t>6       INT     1       ALC AGC Group 3 Left Volume             12 (range 0-&gt;31)</w:t>
      </w:r>
    </w:p>
    <w:p w:rsidR="00641FE9" w:rsidRDefault="00641FE9" w:rsidP="00641FE9">
      <w:r>
        <w:t>7       INT     1       ALC AGC Group 3 Right Volume            12 (range 0-&gt;31)</w:t>
      </w:r>
    </w:p>
    <w:p w:rsidR="00641FE9" w:rsidRDefault="00641FE9" w:rsidP="00641FE9">
      <w:r>
        <w:t>8       INT     1       ALC AGC Group 0 Left Max Volume         7 (range 0-&gt;7)</w:t>
      </w:r>
    </w:p>
    <w:p w:rsidR="00641FE9" w:rsidRDefault="00641FE9" w:rsidP="00641FE9">
      <w:r>
        <w:t>9       INT     1       ALC AGC Group 0 Right Max Volume        7 (range 0-&gt;7)</w:t>
      </w:r>
    </w:p>
    <w:p w:rsidR="00641FE9" w:rsidRDefault="00641FE9" w:rsidP="00641FE9">
      <w:r>
        <w:t>10      INT     1       ALC AGC Group 1 Left Max Volume         7 (range 0-&gt;7)</w:t>
      </w:r>
    </w:p>
    <w:p w:rsidR="00641FE9" w:rsidRDefault="00641FE9" w:rsidP="00641FE9">
      <w:r>
        <w:t>11      INT     1       ALC AGC Group 1 Right Max Volume        7 (range 0-&gt;7)</w:t>
      </w:r>
    </w:p>
    <w:p w:rsidR="00641FE9" w:rsidRDefault="00641FE9" w:rsidP="00641FE9">
      <w:r>
        <w:t>12      INT     1       ALC AGC Group 2 Left Max Volume         7 (range 0-&gt;7)</w:t>
      </w:r>
    </w:p>
    <w:p w:rsidR="00641FE9" w:rsidRDefault="00641FE9" w:rsidP="00641FE9">
      <w:r>
        <w:t>13      INT     1       ALC AGC Group 2 Right Max Volume        7 (range 0-&gt;7)</w:t>
      </w:r>
    </w:p>
    <w:p w:rsidR="00641FE9" w:rsidRDefault="00641FE9" w:rsidP="00641FE9">
      <w:r>
        <w:t>14      INT     1       ALC AGC Group 3 Left Max Volume         7 (range 0-&gt;7)</w:t>
      </w:r>
    </w:p>
    <w:p w:rsidR="00641FE9" w:rsidRDefault="00641FE9" w:rsidP="00641FE9">
      <w:r>
        <w:t>15      INT     1       ALC AGC Group 3 Right Max Volume        7 (range 0-&gt;7)</w:t>
      </w:r>
    </w:p>
    <w:p w:rsidR="00641FE9" w:rsidRDefault="00641FE9" w:rsidP="00641FE9">
      <w:r>
        <w:t>16      INT     1       ALC AGC Group 0 Left Min Volume         0 (range 0-&gt;7)</w:t>
      </w:r>
    </w:p>
    <w:p w:rsidR="00641FE9" w:rsidRDefault="00641FE9" w:rsidP="00641FE9">
      <w:r>
        <w:t>17      INT     1       ALC AGC Group 0 Right Min Volume        0 (range 0-&gt;7)</w:t>
      </w:r>
    </w:p>
    <w:p w:rsidR="00641FE9" w:rsidRDefault="00641FE9" w:rsidP="00641FE9">
      <w:r>
        <w:t>18      INT     1       ALC AGC Group 1 Left Min Volume         0 (range 0-&gt;7)</w:t>
      </w:r>
    </w:p>
    <w:p w:rsidR="00641FE9" w:rsidRDefault="00641FE9" w:rsidP="00641FE9">
      <w:r>
        <w:t>19      INT     1       ALC AGC Group 1 Right Min Volume        0 (range 0-&gt;7)</w:t>
      </w:r>
    </w:p>
    <w:p w:rsidR="00641FE9" w:rsidRDefault="00641FE9" w:rsidP="00641FE9">
      <w:r>
        <w:t>20      INT     1       ALC AGC Group 2 Left Min Volume         0 (range 0-&gt;7)</w:t>
      </w:r>
    </w:p>
    <w:p w:rsidR="00641FE9" w:rsidRDefault="00641FE9" w:rsidP="00641FE9">
      <w:r>
        <w:t>21      INT     1       ALC AGC Group 2 Right Min Volume        0 (range 0-&gt;7)</w:t>
      </w:r>
    </w:p>
    <w:p w:rsidR="00641FE9" w:rsidRDefault="00641FE9" w:rsidP="00641FE9">
      <w:r>
        <w:t>22      INT     1       ALC AGC Group 3 Left Min Volume         0 (range 0-&gt;7)</w:t>
      </w:r>
    </w:p>
    <w:p w:rsidR="00641FE9" w:rsidRDefault="00641FE9" w:rsidP="00641FE9">
      <w:r>
        <w:t>23      INT     1       ALC AGC Group 3 Right Min Volume        0 (range 0-&gt;7)</w:t>
      </w:r>
    </w:p>
    <w:p w:rsidR="00641FE9" w:rsidRDefault="00641FE9" w:rsidP="00641FE9">
      <w:r>
        <w:t>24      INT     1       ADC MIC Group 0 Left Volume             0 (range 0-&gt;3)</w:t>
      </w:r>
    </w:p>
    <w:p w:rsidR="00641FE9" w:rsidRDefault="00641FE9" w:rsidP="00641FE9">
      <w:r>
        <w:t>25      INT     1       ADC MIC Group 0 Right Volume            0 (range 0-&gt;3)</w:t>
      </w:r>
    </w:p>
    <w:p w:rsidR="00641FE9" w:rsidRDefault="00641FE9" w:rsidP="00641FE9">
      <w:r>
        <w:t>26      INT     1       ADC MIC Group 1 Left Volume             0 (range 0-&gt;3)</w:t>
      </w:r>
    </w:p>
    <w:p w:rsidR="00641FE9" w:rsidRDefault="00641FE9" w:rsidP="00641FE9">
      <w:r>
        <w:lastRenderedPageBreak/>
        <w:t>27      INT     1       ADC MIC Group 1 Right Volume            0 (range 0-&gt;3)</w:t>
      </w:r>
    </w:p>
    <w:p w:rsidR="00641FE9" w:rsidRDefault="00641FE9" w:rsidP="00641FE9">
      <w:r>
        <w:t>28      INT     1       ADC MIC Group 2 Left Volume             0 (range 0-&gt;3)</w:t>
      </w:r>
    </w:p>
    <w:p w:rsidR="00641FE9" w:rsidRDefault="00641FE9" w:rsidP="00641FE9">
      <w:r>
        <w:t>29      INT     1       ADC MIC Group 2 Right Volume            0 (range 0-&gt;3)</w:t>
      </w:r>
    </w:p>
    <w:p w:rsidR="00641FE9" w:rsidRDefault="00641FE9" w:rsidP="00641FE9">
      <w:r>
        <w:t>30      INT     1       ADC MIC Group 3 Left Volume             0 (range 0-&gt;3)</w:t>
      </w:r>
    </w:p>
    <w:p w:rsidR="00641FE9" w:rsidRDefault="00641FE9" w:rsidP="00641FE9">
      <w:r>
        <w:t>31      INT     1       ADC MIC Group 3 Right Volume            0 (range 0-&gt;3)</w:t>
      </w:r>
    </w:p>
    <w:p w:rsidR="00641FE9" w:rsidRDefault="00641FE9" w:rsidP="00641FE9">
      <w:r>
        <w:t>32      INT     1       ADC ALC Group 0 Left Volume             12 (range 0-&gt;31)</w:t>
      </w:r>
    </w:p>
    <w:p w:rsidR="00641FE9" w:rsidRDefault="00641FE9" w:rsidP="00641FE9">
      <w:r>
        <w:t>33      INT     1       ADC ALC Group 0 Right Volume            12 (range 0-&gt;31)</w:t>
      </w:r>
    </w:p>
    <w:p w:rsidR="00641FE9" w:rsidRDefault="00641FE9" w:rsidP="00641FE9">
      <w:r>
        <w:t>34      INT     1       ADC ALC Group 1 Left Volume             12 (range 0-&gt;31)</w:t>
      </w:r>
    </w:p>
    <w:p w:rsidR="00641FE9" w:rsidRDefault="00641FE9" w:rsidP="00641FE9">
      <w:r>
        <w:t>35      INT     1       ADC ALC Group 1 Right Volume            12 (range 0-&gt;31)</w:t>
      </w:r>
    </w:p>
    <w:p w:rsidR="00641FE9" w:rsidRDefault="00641FE9" w:rsidP="00641FE9">
      <w:r>
        <w:t>36      INT     1       ADC ALC Group 2 Left Volume             12 (range 0-&gt;31)</w:t>
      </w:r>
    </w:p>
    <w:p w:rsidR="00641FE9" w:rsidRDefault="00641FE9" w:rsidP="00641FE9">
      <w:r>
        <w:t>37      INT     1       ADC ALC Group 2 Right Volume            12 (range 0-&gt;31)</w:t>
      </w:r>
    </w:p>
    <w:p w:rsidR="00641FE9" w:rsidRDefault="00641FE9" w:rsidP="00641FE9">
      <w:r>
        <w:t>38      INT     1       ADC ALC Group 3 Left Volume             12 (range 0-&gt;31)</w:t>
      </w:r>
    </w:p>
    <w:p w:rsidR="00641FE9" w:rsidRDefault="00641FE9" w:rsidP="00641FE9">
      <w:r>
        <w:t>39      INT     1       ADC ALC Group 3 Right Volume            12 (range 0-&gt;31)</w:t>
      </w:r>
    </w:p>
    <w:p w:rsidR="00641FE9" w:rsidRDefault="00641FE9" w:rsidP="00641FE9">
      <w:r>
        <w:t>40      ENUM    1       ADC Group 0 HPF Cut-off                 20Hz245Hz612Hz, Off</w:t>
      </w:r>
    </w:p>
    <w:p w:rsidR="00641FE9" w:rsidRDefault="00641FE9" w:rsidP="00641FE9">
      <w:r>
        <w:t>41      ENUM    1       ADC Group 1 HPF Cut-off                 20Hz245Hz612Hz, Off</w:t>
      </w:r>
    </w:p>
    <w:p w:rsidR="00641FE9" w:rsidRDefault="00641FE9" w:rsidP="00641FE9">
      <w:r>
        <w:t>42      ENUM    1       ADC Group 2 HPF Cut-off                 20Hz245Hz612Hz, Off</w:t>
      </w:r>
    </w:p>
    <w:p w:rsidR="00641FE9" w:rsidRDefault="00641FE9" w:rsidP="00641FE9">
      <w:r>
        <w:t>43      ENUM    1       ADC Group 3 HPF Cut-off                 20Hz245Hz612Hz, Off</w:t>
      </w:r>
    </w:p>
    <w:p w:rsidR="00641FE9" w:rsidRDefault="00641FE9" w:rsidP="00641FE9">
      <w:r>
        <w:t>44      INT     1       DAC LINEOUT Left Volume                 0 (range 0-&gt;3)</w:t>
      </w:r>
    </w:p>
    <w:p w:rsidR="00641FE9" w:rsidRDefault="00641FE9" w:rsidP="00641FE9">
      <w:r>
        <w:t>45      INT     1       DAC LINEOUT Right Volume                0 (range 0-&gt;3)</w:t>
      </w:r>
    </w:p>
    <w:p w:rsidR="00641FE9" w:rsidRDefault="00641FE9" w:rsidP="00641FE9">
      <w:r>
        <w:t>46      INT     1       DAC HPOUT Left Volume                   0 (range 0-&gt;30)</w:t>
      </w:r>
    </w:p>
    <w:p w:rsidR="00641FE9" w:rsidRDefault="00641FE9" w:rsidP="00641FE9">
      <w:r>
        <w:t>47      INT     1       DAC HPOUT Right Volume                  0 (range 0-&gt;30)</w:t>
      </w:r>
    </w:p>
    <w:p w:rsidR="00641FE9" w:rsidRDefault="00641FE9" w:rsidP="00641FE9">
      <w:r>
        <w:t>48      INT     1       DAC HPMIX Left Volume                   0 (range 0-&gt;1)</w:t>
      </w:r>
    </w:p>
    <w:p w:rsidR="00641FE9" w:rsidRDefault="00641FE9" w:rsidP="00641FE9">
      <w:r>
        <w:t>49      INT     1       DAC HPMIX Right Volume                  0 (range 0-&gt;1)</w:t>
      </w:r>
    </w:p>
    <w:p w:rsidR="00641FE9" w:rsidRDefault="00641FE9" w:rsidP="00641FE9">
      <w:r>
        <w:t>50      BOOL    1       vad switch                              Off</w:t>
      </w:r>
    </w:p>
    <w:p w:rsidR="00641FE9" w:rsidRDefault="00641FE9" w:rsidP="00641FE9">
      <w:r>
        <w:t>51      INT     2       Master Playback Volume                  99, 99 (range 0-&gt;99)</w:t>
      </w:r>
    </w:p>
    <w:p w:rsidR="00E62A81" w:rsidRDefault="00E62A81" w:rsidP="00641FE9">
      <w:pPr>
        <w:rPr>
          <w:rFonts w:hint="eastAsia"/>
        </w:rPr>
      </w:pPr>
      <w:r>
        <w:t>codec.sh</w:t>
      </w:r>
      <w:r>
        <w:rPr>
          <w:rFonts w:hint="eastAsia"/>
        </w:rPr>
        <w:t>脚本</w:t>
      </w:r>
      <w:r w:rsidR="0042277B">
        <w:rPr>
          <w:rFonts w:hint="eastAsia"/>
        </w:rPr>
        <w:t>，</w:t>
      </w:r>
      <w:r w:rsidR="0042277B">
        <w:t>采用名字更改声音。</w:t>
      </w:r>
      <w:bookmarkStart w:id="132" w:name="_GoBack"/>
      <w:bookmarkEnd w:id="132"/>
    </w:p>
    <w:p w:rsidR="00E62A81" w:rsidRPr="00E62A81" w:rsidRDefault="00E62A81" w:rsidP="00E62A81">
      <w:pPr>
        <w:rPr>
          <w:rFonts w:ascii="DejaVuSans" w:hAnsi="DejaVuSans"/>
          <w:color w:val="000008"/>
          <w:sz w:val="22"/>
        </w:rPr>
      </w:pPr>
      <w:r w:rsidRPr="00E62A81">
        <w:rPr>
          <w:rFonts w:ascii="DejaVuSans" w:hAnsi="DejaVuSans"/>
          <w:color w:val="000008"/>
          <w:sz w:val="22"/>
        </w:rPr>
        <w:t>#!/bin/sh</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"DAC HPMIX Left Volume"  1</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"DAC HPMIX Right Volume"  1</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"DAC LINEOUT Left Volume"  3</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"DAC LINEOUT Right Volume"  3</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"Master Playback Volume"  85</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"ALC AGC Group 1 Left Volume"   12</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"ADC MIC Group 1 Left Volume"   3</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"ADC ALC Group 1 Left Volume"   8</w:t>
      </w:r>
    </w:p>
    <w:p w:rsidR="00E62A81" w:rsidRPr="00E62A81" w:rsidRDefault="00E62A81" w:rsidP="00E62A81">
      <w:pPr>
        <w:rPr>
          <w:rFonts w:ascii="DejaVuSans" w:hAnsi="DejaVuSans"/>
          <w:color w:val="000008"/>
          <w:sz w:val="22"/>
        </w:rPr>
      </w:pPr>
      <w:r w:rsidRPr="00E62A81">
        <w:rPr>
          <w:rFonts w:ascii="DejaVuSans" w:hAnsi="DejaVuSans"/>
          <w:color w:val="000008"/>
          <w:sz w:val="22"/>
        </w:rPr>
        <w:t xml:space="preserve">tinymix set "ALC AGC Group 3 Left Volume" </w:t>
      </w:r>
      <w:r w:rsidR="0042277B">
        <w:rPr>
          <w:rFonts w:ascii="DejaVuSans" w:hAnsi="DejaVuSans"/>
          <w:color w:val="000008"/>
          <w:sz w:val="22"/>
        </w:rPr>
        <w:t xml:space="preserve"> </w:t>
      </w:r>
      <w:r w:rsidRPr="00E62A81">
        <w:rPr>
          <w:rFonts w:ascii="DejaVuSans" w:hAnsi="DejaVuSans"/>
          <w:color w:val="000008"/>
          <w:sz w:val="22"/>
        </w:rPr>
        <w:t>12</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"ALC AGC Group 3 Right Volume"   12</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"ADC MIC Group 3 Left Volume"   3</w:t>
      </w:r>
    </w:p>
    <w:p w:rsidR="00E62A81" w:rsidRPr="00E62A81" w:rsidRDefault="00E62A81" w:rsidP="00E62A81">
      <w:pPr>
        <w:rPr>
          <w:rFonts w:ascii="DejaVuSans" w:hAnsi="DejaVuSans"/>
          <w:color w:val="000008"/>
          <w:sz w:val="22"/>
        </w:rPr>
      </w:pPr>
      <w:r w:rsidRPr="00E62A81">
        <w:rPr>
          <w:rFonts w:ascii="DejaVuSans" w:hAnsi="DejaVuSans"/>
          <w:color w:val="000008"/>
          <w:sz w:val="22"/>
        </w:rPr>
        <w:t>tinymix set "ADC MIC Group 3 Right Volume"   3</w:t>
      </w:r>
    </w:p>
    <w:p w:rsidR="00E62A81" w:rsidRPr="00E62A81" w:rsidRDefault="00E62A81" w:rsidP="00E62A81">
      <w:pPr>
        <w:rPr>
          <w:rFonts w:ascii="DejaVuSans" w:hAnsi="DejaVuSans"/>
          <w:color w:val="000008"/>
          <w:sz w:val="22"/>
        </w:rPr>
      </w:pPr>
      <w:r w:rsidRPr="00E62A81">
        <w:rPr>
          <w:rFonts w:ascii="DejaVuSans" w:hAnsi="DejaVuSans"/>
          <w:color w:val="000008"/>
          <w:sz w:val="22"/>
        </w:rPr>
        <w:lastRenderedPageBreak/>
        <w:t>tinymix set "ADC ALC Group 3 Left Volume"   12</w:t>
      </w:r>
    </w:p>
    <w:p w:rsidR="00641FE9" w:rsidRPr="00641FE9" w:rsidRDefault="00E62A81" w:rsidP="00E62A81">
      <w:pPr>
        <w:rPr>
          <w:rFonts w:ascii="DejaVuSans" w:hAnsi="DejaVuSans" w:hint="eastAsia"/>
          <w:color w:val="000008"/>
          <w:sz w:val="22"/>
        </w:rPr>
      </w:pPr>
      <w:r w:rsidRPr="00E62A81">
        <w:rPr>
          <w:rFonts w:ascii="DejaVuSans" w:hAnsi="DejaVuSans"/>
          <w:color w:val="000008"/>
          <w:sz w:val="22"/>
        </w:rPr>
        <w:t>tinymix set "ADC ALC Group 3 Right Volume"   12</w:t>
      </w:r>
    </w:p>
    <w:p w:rsidR="00641FE9" w:rsidRDefault="000A7305" w:rsidP="00266358">
      <w:pPr>
        <w:rPr>
          <w:rFonts w:ascii="DejaVuSans" w:hAnsi="DejaVuSans" w:hint="eastAsia"/>
          <w:color w:val="000008"/>
          <w:sz w:val="22"/>
        </w:rPr>
      </w:pPr>
      <w:r>
        <w:rPr>
          <w:rFonts w:ascii="DejaVuSans" w:hAnsi="DejaVuSans" w:hint="eastAsia"/>
          <w:color w:val="000008"/>
          <w:sz w:val="22"/>
        </w:rPr>
        <w:t>LINE</w:t>
      </w:r>
      <w:r>
        <w:rPr>
          <w:rFonts w:ascii="DejaVuSans" w:hAnsi="DejaVuSans"/>
          <w:color w:val="000008"/>
          <w:sz w:val="22"/>
        </w:rPr>
        <w:t>OUT</w:t>
      </w:r>
      <w:r>
        <w:rPr>
          <w:rFonts w:ascii="DejaVuSans" w:hAnsi="DejaVuSans" w:hint="eastAsia"/>
          <w:color w:val="000008"/>
          <w:sz w:val="22"/>
        </w:rPr>
        <w:t>接</w:t>
      </w:r>
      <w:r>
        <w:rPr>
          <w:rFonts w:ascii="DejaVuSans" w:hAnsi="DejaVuSans"/>
          <w:color w:val="000008"/>
          <w:sz w:val="22"/>
        </w:rPr>
        <w:t>功放，</w:t>
      </w:r>
      <w:r>
        <w:rPr>
          <w:rFonts w:ascii="DejaVuSans" w:hAnsi="DejaVuSans" w:hint="eastAsia"/>
          <w:color w:val="000008"/>
          <w:sz w:val="22"/>
        </w:rPr>
        <w:t>HPOUT</w:t>
      </w:r>
      <w:r>
        <w:rPr>
          <w:rFonts w:ascii="DejaVuSans" w:hAnsi="DejaVuSans" w:hint="eastAsia"/>
          <w:color w:val="000008"/>
          <w:sz w:val="22"/>
        </w:rPr>
        <w:t>接</w:t>
      </w:r>
      <w:r>
        <w:rPr>
          <w:rFonts w:ascii="DejaVuSans" w:hAnsi="DejaVuSans"/>
          <w:color w:val="000008"/>
          <w:sz w:val="22"/>
        </w:rPr>
        <w:t>耳机。</w:t>
      </w:r>
    </w:p>
    <w:p w:rsidR="00DA5DD0" w:rsidRPr="00EA70BF" w:rsidRDefault="00DA5DD0" w:rsidP="00266358">
      <w:pPr>
        <w:rPr>
          <w:rFonts w:ascii="DejaVuSans" w:hAnsi="DejaVuSans" w:hint="eastAsia"/>
          <w:color w:val="F79646" w:themeColor="accent6"/>
          <w:sz w:val="22"/>
        </w:rPr>
      </w:pPr>
      <w:r w:rsidRPr="00EA70BF">
        <w:rPr>
          <w:rFonts w:ascii="DejaVuSans" w:hAnsi="DejaVuSans" w:hint="eastAsia"/>
          <w:color w:val="F79646" w:themeColor="accent6"/>
          <w:sz w:val="22"/>
        </w:rPr>
        <w:t>调节</w:t>
      </w:r>
      <w:r w:rsidRPr="00EA70BF">
        <w:rPr>
          <w:rFonts w:ascii="DejaVuSans" w:hAnsi="DejaVuSans"/>
          <w:color w:val="F79646" w:themeColor="accent6"/>
          <w:sz w:val="22"/>
        </w:rPr>
        <w:t>输出音量</w:t>
      </w:r>
    </w:p>
    <w:p w:rsidR="00A36195" w:rsidRPr="00B46A50" w:rsidRDefault="00A36195" w:rsidP="00266358">
      <w:pPr>
        <w:rPr>
          <w:rFonts w:ascii="DejaVuSans" w:hAnsi="DejaVuSans" w:hint="eastAsia"/>
          <w:color w:val="00B050"/>
          <w:sz w:val="22"/>
        </w:rPr>
      </w:pPr>
      <w:r>
        <w:rPr>
          <w:rFonts w:ascii="DejaVuSans" w:hAnsi="DejaVuSans" w:hint="eastAsia"/>
          <w:color w:val="000008"/>
          <w:sz w:val="22"/>
        </w:rPr>
        <w:t>#</w:t>
      </w:r>
      <w:r>
        <w:rPr>
          <w:rFonts w:ascii="DejaVuSans" w:hAnsi="DejaVuSans"/>
          <w:color w:val="000008"/>
          <w:sz w:val="22"/>
        </w:rPr>
        <w:t xml:space="preserve"> </w:t>
      </w:r>
      <w:r w:rsidRPr="005C55FB">
        <w:rPr>
          <w:rFonts w:ascii="DejaVuSans" w:hAnsi="DejaVuSans" w:hint="eastAsia"/>
          <w:color w:val="00B0F0"/>
          <w:sz w:val="22"/>
        </w:rPr>
        <w:t xml:space="preserve">tinymix </w:t>
      </w:r>
      <w:r w:rsidR="000A7305" w:rsidRPr="005C55FB">
        <w:rPr>
          <w:rFonts w:ascii="DejaVuSans" w:hAnsi="DejaVuSans"/>
          <w:color w:val="00B0F0"/>
          <w:sz w:val="22"/>
        </w:rPr>
        <w:t xml:space="preserve"> </w:t>
      </w:r>
      <w:r w:rsidRPr="005C55FB">
        <w:rPr>
          <w:rFonts w:ascii="DejaVuSans" w:hAnsi="DejaVuSans" w:hint="eastAsia"/>
          <w:color w:val="00B0F0"/>
          <w:sz w:val="22"/>
        </w:rPr>
        <w:t xml:space="preserve">get  </w:t>
      </w:r>
      <w:r w:rsidR="000A7305" w:rsidRPr="005C55FB">
        <w:rPr>
          <w:rFonts w:ascii="DejaVuSans" w:hAnsi="DejaVuSans"/>
          <w:color w:val="00B0F0"/>
          <w:sz w:val="22"/>
        </w:rPr>
        <w:t xml:space="preserve"> </w:t>
      </w:r>
      <w:r w:rsidRPr="005C55FB">
        <w:rPr>
          <w:rFonts w:ascii="DejaVuSans" w:hAnsi="DejaVuSans"/>
          <w:color w:val="00B0F0"/>
          <w:sz w:val="22"/>
        </w:rPr>
        <w:t>51</w:t>
      </w:r>
      <w:r w:rsidR="000A7305" w:rsidRPr="005C55FB">
        <w:rPr>
          <w:rFonts w:ascii="DejaVuSans" w:hAnsi="DejaVuSans"/>
          <w:color w:val="00B0F0"/>
          <w:sz w:val="22"/>
        </w:rPr>
        <w:t xml:space="preserve"> </w:t>
      </w:r>
      <w:r w:rsidR="000A7305">
        <w:rPr>
          <w:rFonts w:ascii="DejaVuSans" w:hAnsi="DejaVuSans"/>
          <w:color w:val="000008"/>
          <w:sz w:val="22"/>
        </w:rPr>
        <w:t xml:space="preserve">    </w:t>
      </w:r>
      <w:r w:rsidR="000A7305" w:rsidRPr="00B46A50">
        <w:rPr>
          <w:rFonts w:ascii="DejaVuSans" w:hAnsi="DejaVuSans"/>
          <w:color w:val="00B050"/>
          <w:sz w:val="22"/>
        </w:rPr>
        <w:t>//</w:t>
      </w:r>
      <w:r w:rsidR="000A7305" w:rsidRPr="00B46A50">
        <w:rPr>
          <w:rFonts w:ascii="DejaVuSans" w:hAnsi="DejaVuSans" w:hint="eastAsia"/>
          <w:color w:val="00B050"/>
          <w:sz w:val="22"/>
        </w:rPr>
        <w:t>获取</w:t>
      </w:r>
      <w:r w:rsidR="00B46A50">
        <w:rPr>
          <w:rFonts w:ascii="DejaVuSans" w:hAnsi="DejaVuSans" w:hint="eastAsia"/>
          <w:color w:val="00B050"/>
          <w:sz w:val="22"/>
        </w:rPr>
        <w:t>当前</w:t>
      </w:r>
      <w:r w:rsidR="000A7305" w:rsidRPr="00B46A50">
        <w:rPr>
          <w:rFonts w:ascii="DejaVuSans" w:hAnsi="DejaVuSans"/>
          <w:color w:val="00B050"/>
          <w:sz w:val="22"/>
        </w:rPr>
        <w:t>音量大小</w:t>
      </w:r>
    </w:p>
    <w:p w:rsidR="00DA5DD0" w:rsidRPr="00B46A50" w:rsidRDefault="00DA5DD0" w:rsidP="00DA5DD0">
      <w:pPr>
        <w:rPr>
          <w:color w:val="00B050"/>
        </w:rPr>
      </w:pPr>
      <w:r>
        <w:t xml:space="preserve"># </w:t>
      </w:r>
      <w:r w:rsidRPr="005C55FB">
        <w:rPr>
          <w:color w:val="00B0F0"/>
        </w:rPr>
        <w:t xml:space="preserve">tinymix set 48 </w:t>
      </w:r>
      <w:r w:rsidR="000A7305" w:rsidRPr="005C55FB">
        <w:rPr>
          <w:color w:val="00B0F0"/>
        </w:rPr>
        <w:t xml:space="preserve"> </w:t>
      </w:r>
      <w:r w:rsidRPr="005C55FB">
        <w:rPr>
          <w:color w:val="00B0F0"/>
        </w:rPr>
        <w:t>1</w:t>
      </w:r>
      <w:r w:rsidR="00B46A50">
        <w:t xml:space="preserve">    </w:t>
      </w:r>
      <w:r w:rsidR="00B46A50" w:rsidRPr="00B46A50">
        <w:rPr>
          <w:color w:val="00B050"/>
        </w:rPr>
        <w:t>//</w:t>
      </w:r>
      <w:r w:rsidR="00B46A50" w:rsidRPr="00B46A50">
        <w:rPr>
          <w:rFonts w:hint="eastAsia"/>
          <w:color w:val="00B050"/>
        </w:rPr>
        <w:t>输出前级</w:t>
      </w:r>
      <w:r w:rsidR="00B46A50" w:rsidRPr="00B46A50">
        <w:rPr>
          <w:color w:val="00B050"/>
        </w:rPr>
        <w:t>增益</w:t>
      </w:r>
    </w:p>
    <w:p w:rsidR="00DA5DD0" w:rsidRDefault="00DA5DD0" w:rsidP="00DA5DD0">
      <w:r>
        <w:t xml:space="preserve"># </w:t>
      </w:r>
      <w:r w:rsidRPr="005C55FB">
        <w:rPr>
          <w:color w:val="00B0F0"/>
        </w:rPr>
        <w:t xml:space="preserve">tinymix set 49 </w:t>
      </w:r>
      <w:r w:rsidR="000A7305" w:rsidRPr="005C55FB">
        <w:rPr>
          <w:color w:val="00B0F0"/>
        </w:rPr>
        <w:t xml:space="preserve"> </w:t>
      </w:r>
      <w:r w:rsidRPr="005C55FB">
        <w:rPr>
          <w:color w:val="00B0F0"/>
        </w:rPr>
        <w:t>1</w:t>
      </w:r>
      <w:r w:rsidR="00B46A50" w:rsidRPr="005C55FB">
        <w:rPr>
          <w:color w:val="00B0F0"/>
        </w:rPr>
        <w:t xml:space="preserve">    </w:t>
      </w:r>
    </w:p>
    <w:p w:rsidR="00DA5DD0" w:rsidRPr="00B46A50" w:rsidRDefault="00DA5DD0" w:rsidP="00DA5DD0">
      <w:pPr>
        <w:rPr>
          <w:color w:val="00B050"/>
        </w:rPr>
      </w:pPr>
      <w:r>
        <w:t xml:space="preserve"># </w:t>
      </w:r>
      <w:r w:rsidRPr="005C55FB">
        <w:rPr>
          <w:color w:val="00B0F0"/>
        </w:rPr>
        <w:t>tinymix set 44  3</w:t>
      </w:r>
      <w:r w:rsidR="00B46A50" w:rsidRPr="005C55FB">
        <w:rPr>
          <w:color w:val="00B0F0"/>
        </w:rPr>
        <w:t xml:space="preserve"> </w:t>
      </w:r>
      <w:r w:rsidR="00B46A50">
        <w:t xml:space="preserve">   </w:t>
      </w:r>
      <w:r w:rsidR="00B46A50" w:rsidRPr="00B46A50">
        <w:rPr>
          <w:color w:val="00B050"/>
        </w:rPr>
        <w:t>//</w:t>
      </w:r>
      <w:r w:rsidR="00B46A50" w:rsidRPr="00B46A50">
        <w:rPr>
          <w:rFonts w:hint="eastAsia"/>
          <w:color w:val="00B050"/>
        </w:rPr>
        <w:t>输出</w:t>
      </w:r>
      <w:r w:rsidR="00B46A50" w:rsidRPr="00B46A50">
        <w:rPr>
          <w:color w:val="00B050"/>
        </w:rPr>
        <w:t>后级</w:t>
      </w:r>
      <w:r w:rsidR="00B46A50" w:rsidRPr="00B46A50">
        <w:rPr>
          <w:rFonts w:hint="eastAsia"/>
          <w:color w:val="00B050"/>
        </w:rPr>
        <w:t>增益</w:t>
      </w:r>
    </w:p>
    <w:p w:rsidR="00DA5DD0" w:rsidRPr="005C55FB" w:rsidRDefault="00DA5DD0" w:rsidP="00DA5DD0">
      <w:pPr>
        <w:rPr>
          <w:color w:val="00B0F0"/>
        </w:rPr>
      </w:pPr>
      <w:r>
        <w:t xml:space="preserve"># </w:t>
      </w:r>
      <w:r w:rsidRPr="005C55FB">
        <w:rPr>
          <w:color w:val="00B0F0"/>
        </w:rPr>
        <w:t>tinymix set 45  3</w:t>
      </w:r>
    </w:p>
    <w:p w:rsidR="00A36195" w:rsidRDefault="00A36195" w:rsidP="00DA5DD0">
      <w:pPr>
        <w:rPr>
          <w:color w:val="00B050"/>
        </w:rPr>
      </w:pPr>
      <w:r>
        <w:t>#</w:t>
      </w:r>
      <w:r w:rsidR="005C55FB">
        <w:t xml:space="preserve"> </w:t>
      </w:r>
      <w:r w:rsidR="006134B6">
        <w:rPr>
          <w:color w:val="00B0F0"/>
        </w:rPr>
        <w:t xml:space="preserve">tinymix set 51 </w:t>
      </w:r>
      <w:r w:rsidR="003B6839">
        <w:rPr>
          <w:color w:val="00B0F0"/>
        </w:rPr>
        <w:t>5</w:t>
      </w:r>
      <w:r w:rsidR="00726C74" w:rsidRPr="005C55FB">
        <w:rPr>
          <w:color w:val="00B0F0"/>
        </w:rPr>
        <w:t>0</w:t>
      </w:r>
      <w:r w:rsidR="000A7305" w:rsidRPr="005C55FB">
        <w:rPr>
          <w:color w:val="00B0F0"/>
        </w:rPr>
        <w:t xml:space="preserve">  </w:t>
      </w:r>
      <w:r w:rsidR="00157072">
        <w:t xml:space="preserve"> </w:t>
      </w:r>
      <w:r w:rsidR="000A7305" w:rsidRPr="000A7305">
        <w:rPr>
          <w:rFonts w:hint="eastAsia"/>
          <w:color w:val="00B050"/>
        </w:rPr>
        <w:t>//调节输出</w:t>
      </w:r>
      <w:r w:rsidR="000A7305" w:rsidRPr="000A7305">
        <w:rPr>
          <w:color w:val="00B050"/>
        </w:rPr>
        <w:t>音量</w:t>
      </w:r>
      <w:r w:rsidR="00551770">
        <w:rPr>
          <w:rFonts w:hint="eastAsia"/>
          <w:color w:val="00B050"/>
        </w:rPr>
        <w:t>0-99</w:t>
      </w:r>
    </w:p>
    <w:p w:rsidR="00B1505B" w:rsidRDefault="00B1505B" w:rsidP="00DA5DD0">
      <w:pPr>
        <w:rPr>
          <w:color w:val="00B050"/>
        </w:rPr>
      </w:pPr>
      <w:r w:rsidRPr="00B1505B">
        <w:rPr>
          <w:color w:val="00B0F0"/>
        </w:rPr>
        <w:t>aplay -vv /tmp/yijiangnan.wav</w:t>
      </w:r>
      <w:r>
        <w:rPr>
          <w:color w:val="00B0F0"/>
        </w:rPr>
        <w:t xml:space="preserve"> </w:t>
      </w:r>
      <w:r w:rsidRPr="00B1505B">
        <w:rPr>
          <w:rFonts w:hint="eastAsia"/>
          <w:color w:val="00B050"/>
        </w:rPr>
        <w:t>//播放</w:t>
      </w:r>
      <w:r w:rsidRPr="00B1505B">
        <w:rPr>
          <w:color w:val="00B050"/>
        </w:rPr>
        <w:t>测试音乐</w:t>
      </w:r>
    </w:p>
    <w:p w:rsidR="00B62FC9" w:rsidRDefault="00B62FC9" w:rsidP="00DA5DD0">
      <w:pPr>
        <w:rPr>
          <w:color w:val="F79646" w:themeColor="accent6"/>
        </w:rPr>
      </w:pPr>
      <w:r w:rsidRPr="00B62FC9">
        <w:rPr>
          <w:color w:val="F79646" w:themeColor="accent6"/>
        </w:rPr>
        <w:t>V</w:t>
      </w:r>
      <w:r w:rsidRPr="00B62FC9">
        <w:rPr>
          <w:rFonts w:hint="eastAsia"/>
          <w:color w:val="F79646" w:themeColor="accent6"/>
        </w:rPr>
        <w:t>ad</w:t>
      </w:r>
      <w:r w:rsidRPr="00B62FC9">
        <w:rPr>
          <w:color w:val="F79646" w:themeColor="accent6"/>
        </w:rPr>
        <w:t xml:space="preserve"> </w:t>
      </w:r>
      <w:r w:rsidRPr="00B62FC9">
        <w:rPr>
          <w:rFonts w:hint="eastAsia"/>
          <w:color w:val="F79646" w:themeColor="accent6"/>
        </w:rPr>
        <w:t>开关</w:t>
      </w:r>
    </w:p>
    <w:p w:rsidR="00B62FC9" w:rsidRDefault="00B62FC9" w:rsidP="00DA5DD0">
      <w:pPr>
        <w:rPr>
          <w:color w:val="00B0F0"/>
        </w:rPr>
      </w:pPr>
      <w:r w:rsidRPr="00B62FC9">
        <w:rPr>
          <w:rFonts w:hint="eastAsia"/>
        </w:rPr>
        <w:t>#</w:t>
      </w:r>
      <w:r>
        <w:t xml:space="preserve"> </w:t>
      </w:r>
      <w:r w:rsidRPr="00B62FC9">
        <w:rPr>
          <w:color w:val="00B0F0"/>
        </w:rPr>
        <w:t xml:space="preserve">tinymix get 50 </w:t>
      </w:r>
    </w:p>
    <w:p w:rsidR="00B62FC9" w:rsidRPr="00B62FC9" w:rsidRDefault="00B62FC9" w:rsidP="00DA5DD0">
      <w:r w:rsidRPr="00B62FC9">
        <w:t xml:space="preserve"> off</w:t>
      </w:r>
    </w:p>
    <w:p w:rsidR="00B62FC9" w:rsidRDefault="00B62FC9" w:rsidP="00B62FC9">
      <w:pPr>
        <w:rPr>
          <w:color w:val="00B0F0"/>
        </w:rPr>
      </w:pPr>
      <w:r w:rsidRPr="00B62FC9">
        <w:rPr>
          <w:rFonts w:hint="eastAsia"/>
        </w:rPr>
        <w:t>#</w:t>
      </w:r>
      <w:r>
        <w:t xml:space="preserve"> </w:t>
      </w:r>
      <w:r w:rsidRPr="00B62FC9">
        <w:rPr>
          <w:color w:val="00B0F0"/>
        </w:rPr>
        <w:t xml:space="preserve">tinymix </w:t>
      </w:r>
      <w:r>
        <w:rPr>
          <w:color w:val="00B0F0"/>
        </w:rPr>
        <w:t>s</w:t>
      </w:r>
      <w:r w:rsidRPr="00B62FC9">
        <w:rPr>
          <w:color w:val="00B0F0"/>
        </w:rPr>
        <w:t xml:space="preserve">et 50 </w:t>
      </w:r>
      <w:r>
        <w:rPr>
          <w:color w:val="00B0F0"/>
        </w:rPr>
        <w:t>1</w:t>
      </w:r>
      <w:r w:rsidRPr="00B62FC9">
        <w:rPr>
          <w:color w:val="00B050"/>
        </w:rPr>
        <w:t xml:space="preserve"> </w:t>
      </w:r>
      <w:r w:rsidRPr="00B62FC9">
        <w:rPr>
          <w:rFonts w:hint="eastAsia"/>
          <w:color w:val="00B050"/>
        </w:rPr>
        <w:t>//打开</w:t>
      </w:r>
      <w:r w:rsidRPr="00B62FC9">
        <w:rPr>
          <w:color w:val="00B050"/>
        </w:rPr>
        <w:t>vad</w:t>
      </w:r>
    </w:p>
    <w:p w:rsidR="00F052D0" w:rsidRDefault="00F052D0" w:rsidP="00F052D0">
      <w:pPr>
        <w:rPr>
          <w:color w:val="F79646" w:themeColor="accent6"/>
        </w:rPr>
      </w:pPr>
      <w:r w:rsidRPr="00F052D0">
        <w:rPr>
          <w:rFonts w:hint="eastAsia"/>
          <w:color w:val="F79646" w:themeColor="accent6"/>
        </w:rPr>
        <w:t>调节</w:t>
      </w:r>
      <w:r w:rsidR="005A0086">
        <w:rPr>
          <w:color w:val="F79646" w:themeColor="accent6"/>
        </w:rPr>
        <w:t>loop</w:t>
      </w:r>
      <w:r w:rsidRPr="00F052D0">
        <w:rPr>
          <w:color w:val="F79646" w:themeColor="accent6"/>
        </w:rPr>
        <w:t>back</w:t>
      </w:r>
    </w:p>
    <w:p w:rsidR="005A0086" w:rsidRPr="005A0086" w:rsidRDefault="005A0086" w:rsidP="00F052D0">
      <w:r w:rsidRPr="005A0086">
        <w:rPr>
          <w:rFonts w:hint="eastAsia"/>
        </w:rPr>
        <w:t>为什么</w:t>
      </w:r>
      <w:r w:rsidRPr="005A0086">
        <w:t>需要Loopback</w:t>
      </w:r>
      <w:r w:rsidRPr="005A0086">
        <w:rPr>
          <w:rFonts w:hint="eastAsia"/>
        </w:rPr>
        <w:t>？</w:t>
      </w:r>
      <w:r>
        <w:rPr>
          <w:rFonts w:hint="eastAsia"/>
        </w:rPr>
        <w:t>假如</w:t>
      </w:r>
      <w:r>
        <w:t>codec在播放音乐，而此时有人说话</w:t>
      </w:r>
      <w:r>
        <w:rPr>
          <w:rFonts w:hint="eastAsia"/>
        </w:rPr>
        <w:t>。</w:t>
      </w:r>
      <w:r>
        <w:t>那么说话声音和播放音乐的声音都会被mic采集到，这时候就会影响到</w:t>
      </w:r>
      <w:r>
        <w:rPr>
          <w:rFonts w:hint="eastAsia"/>
        </w:rPr>
        <w:t>识别</w:t>
      </w:r>
      <w:r>
        <w:t>效果。Loopback</w:t>
      </w:r>
      <w:r>
        <w:rPr>
          <w:rFonts w:hint="eastAsia"/>
        </w:rPr>
        <w:t>就是</w:t>
      </w:r>
      <w:r>
        <w:t>把codec播放的音乐在内部</w:t>
      </w:r>
      <w:r>
        <w:rPr>
          <w:rFonts w:hint="eastAsia"/>
        </w:rPr>
        <w:t>电路</w:t>
      </w:r>
      <w:r>
        <w:t>中采样，</w:t>
      </w:r>
      <w:r>
        <w:rPr>
          <w:rFonts w:hint="eastAsia"/>
        </w:rPr>
        <w:t>用</w:t>
      </w:r>
      <w:r>
        <w:t>mic的采集减去Loopback</w:t>
      </w:r>
      <w:r>
        <w:rPr>
          <w:rFonts w:hint="eastAsia"/>
        </w:rPr>
        <w:t>的</w:t>
      </w:r>
      <w:r>
        <w:t>采样就是人声音。</w:t>
      </w:r>
    </w:p>
    <w:p w:rsidR="00B62FC9" w:rsidRDefault="00A73834" w:rsidP="00DA5DD0">
      <w:r w:rsidRPr="00A73834">
        <w:t>L</w:t>
      </w:r>
      <w:r w:rsidRPr="00A73834">
        <w:rPr>
          <w:rFonts w:hint="eastAsia"/>
        </w:rPr>
        <w:t>oop</w:t>
      </w:r>
      <w:r w:rsidRPr="00A73834">
        <w:t>back</w:t>
      </w:r>
      <w:r w:rsidRPr="00A73834">
        <w:rPr>
          <w:rFonts w:hint="eastAsia"/>
        </w:rPr>
        <w:t>用的</w:t>
      </w:r>
      <w:r w:rsidRPr="00A73834">
        <w:t>是</w:t>
      </w:r>
      <w:r w:rsidRPr="00A73834">
        <w:rPr>
          <w:rFonts w:hint="eastAsia"/>
        </w:rPr>
        <w:t>ADC3</w:t>
      </w:r>
      <w:r w:rsidR="00235632">
        <w:t>,</w:t>
      </w:r>
      <w:r w:rsidR="00235632">
        <w:rPr>
          <w:rFonts w:hint="eastAsia"/>
        </w:rPr>
        <w:t>通道</w:t>
      </w:r>
      <w:r w:rsidR="00235632">
        <w:t>编号</w:t>
      </w:r>
      <w:r w:rsidR="00235632">
        <w:rPr>
          <w:rFonts w:hint="eastAsia"/>
        </w:rPr>
        <w:t>2</w:t>
      </w:r>
    </w:p>
    <w:p w:rsidR="005937A4" w:rsidRDefault="005937A4" w:rsidP="00DA5DD0">
      <w:pPr>
        <w:rPr>
          <w:color w:val="00B0F0"/>
        </w:rPr>
      </w:pPr>
      <w:r>
        <w:t xml:space="preserve"># </w:t>
      </w:r>
      <w:r w:rsidRPr="001A3A93">
        <w:rPr>
          <w:color w:val="00B0F0"/>
        </w:rPr>
        <w:t xml:space="preserve">tinymix set </w:t>
      </w:r>
      <w:r>
        <w:rPr>
          <w:color w:val="00B0F0"/>
        </w:rPr>
        <w:t>2</w:t>
      </w:r>
      <w:r w:rsidRPr="001A3A93">
        <w:rPr>
          <w:color w:val="00B0F0"/>
        </w:rPr>
        <w:t xml:space="preserve">  </w:t>
      </w:r>
      <w:r>
        <w:t xml:space="preserve"> </w:t>
      </w:r>
      <w:r w:rsidR="00AE2725">
        <w:rPr>
          <w:color w:val="00B0F0"/>
        </w:rPr>
        <w:t>16</w:t>
      </w:r>
    </w:p>
    <w:p w:rsidR="00980CCC" w:rsidRDefault="005937A4" w:rsidP="00DA5DD0">
      <w:r>
        <w:t xml:space="preserve"># </w:t>
      </w:r>
      <w:r w:rsidRPr="001A3A93">
        <w:rPr>
          <w:color w:val="00B0F0"/>
        </w:rPr>
        <w:t xml:space="preserve">tinymix set </w:t>
      </w:r>
      <w:r w:rsidR="001E04C9">
        <w:rPr>
          <w:color w:val="00B0F0"/>
        </w:rPr>
        <w:t>26</w:t>
      </w:r>
      <w:r>
        <w:rPr>
          <w:color w:val="00B0F0"/>
        </w:rPr>
        <w:t xml:space="preserve"> </w:t>
      </w:r>
      <w:r w:rsidRPr="001A3A93">
        <w:rPr>
          <w:color w:val="00B050"/>
        </w:rPr>
        <w:t xml:space="preserve">  </w:t>
      </w:r>
      <w:r w:rsidR="001E04C9">
        <w:rPr>
          <w:color w:val="00B0F0"/>
        </w:rPr>
        <w:t>3</w:t>
      </w:r>
    </w:p>
    <w:p w:rsidR="005937A4" w:rsidRDefault="005937A4" w:rsidP="00DA5DD0">
      <w:pPr>
        <w:rPr>
          <w:color w:val="00B0F0"/>
        </w:rPr>
      </w:pPr>
      <w:r>
        <w:t xml:space="preserve"># </w:t>
      </w:r>
      <w:r w:rsidRPr="001A3A93">
        <w:rPr>
          <w:color w:val="00B0F0"/>
        </w:rPr>
        <w:t>tinymix set 3</w:t>
      </w:r>
      <w:r w:rsidR="00C3620E">
        <w:rPr>
          <w:color w:val="00B0F0"/>
        </w:rPr>
        <w:t>4</w:t>
      </w:r>
      <w:r w:rsidRPr="001A3A93">
        <w:rPr>
          <w:color w:val="00B0F0"/>
        </w:rPr>
        <w:t xml:space="preserve">  </w:t>
      </w:r>
      <w:r>
        <w:rPr>
          <w:color w:val="00B0F0"/>
        </w:rPr>
        <w:t xml:space="preserve"> </w:t>
      </w:r>
      <w:r w:rsidR="005E2091">
        <w:rPr>
          <w:color w:val="00B0F0"/>
        </w:rPr>
        <w:t>1</w:t>
      </w:r>
      <w:r w:rsidR="00AE2725">
        <w:rPr>
          <w:color w:val="00B0F0"/>
        </w:rPr>
        <w:t>8</w:t>
      </w:r>
    </w:p>
    <w:p w:rsidR="00980CCC" w:rsidRDefault="00980CCC" w:rsidP="00980CCC">
      <w:pPr>
        <w:rPr>
          <w:color w:val="F79646" w:themeColor="accent6"/>
        </w:rPr>
      </w:pPr>
      <w:r w:rsidRPr="00EA70BF">
        <w:rPr>
          <w:rFonts w:hint="eastAsia"/>
          <w:color w:val="F79646" w:themeColor="accent6"/>
        </w:rPr>
        <w:t>调节</w:t>
      </w:r>
      <w:r>
        <w:rPr>
          <w:color w:val="F79646" w:themeColor="accent6"/>
        </w:rPr>
        <w:t>Mic</w:t>
      </w:r>
      <w:r>
        <w:rPr>
          <w:rFonts w:hint="eastAsia"/>
          <w:color w:val="F79646" w:themeColor="accent6"/>
        </w:rPr>
        <w:t>增益</w:t>
      </w:r>
    </w:p>
    <w:p w:rsidR="00980CCC" w:rsidRDefault="006B647E" w:rsidP="00DA5DD0">
      <w:pPr>
        <w:rPr>
          <w:color w:val="7030A0"/>
        </w:rPr>
      </w:pPr>
      <w:r w:rsidRPr="006B647E">
        <w:rPr>
          <w:color w:val="7030A0"/>
        </w:rPr>
        <w:t>Rk</w:t>
      </w:r>
      <w:r w:rsidRPr="006B647E">
        <w:rPr>
          <w:rFonts w:hint="eastAsia"/>
          <w:color w:val="7030A0"/>
        </w:rPr>
        <w:t>公司</w:t>
      </w:r>
      <w:r w:rsidRPr="006B647E">
        <w:rPr>
          <w:color w:val="7030A0"/>
        </w:rPr>
        <w:t>不建议修改ALC AGC</w:t>
      </w:r>
      <w:r>
        <w:rPr>
          <w:rFonts w:hint="eastAsia"/>
          <w:color w:val="7030A0"/>
        </w:rPr>
        <w:t>参数</w:t>
      </w:r>
      <w:r>
        <w:rPr>
          <w:color w:val="7030A0"/>
        </w:rPr>
        <w:t>，因此</w:t>
      </w:r>
      <w:r>
        <w:rPr>
          <w:rFonts w:hint="eastAsia"/>
          <w:color w:val="7030A0"/>
        </w:rPr>
        <w:t>最终保持</w:t>
      </w:r>
      <w:r>
        <w:rPr>
          <w:color w:val="7030A0"/>
        </w:rPr>
        <w:t>默认</w:t>
      </w:r>
      <w:r>
        <w:rPr>
          <w:rFonts w:hint="eastAsia"/>
          <w:color w:val="7030A0"/>
        </w:rPr>
        <w:t>12，ADC MIC 配置3，ADC ALC配置</w:t>
      </w:r>
      <w:r>
        <w:rPr>
          <w:color w:val="7030A0"/>
        </w:rPr>
        <w:t>为</w:t>
      </w:r>
    </w:p>
    <w:p w:rsidR="006B647E" w:rsidRPr="006B647E" w:rsidRDefault="006B647E" w:rsidP="00DA5DD0">
      <w:pPr>
        <w:rPr>
          <w:color w:val="7030A0"/>
        </w:rPr>
      </w:pPr>
      <w:r>
        <w:rPr>
          <w:rFonts w:hint="eastAsia"/>
          <w:color w:val="7030A0"/>
        </w:rPr>
        <w:t>22，再</w:t>
      </w:r>
      <w:r>
        <w:rPr>
          <w:color w:val="7030A0"/>
        </w:rPr>
        <w:t>大就会破音。</w:t>
      </w:r>
    </w:p>
    <w:p w:rsidR="005C55FB" w:rsidRDefault="005C55FB" w:rsidP="00DA5DD0">
      <w:r w:rsidRPr="005C55FB">
        <w:rPr>
          <w:rFonts w:hint="eastAsia"/>
        </w:rPr>
        <w:t>使用ADC的7和8</w:t>
      </w:r>
      <w:r w:rsidR="00501338">
        <w:rPr>
          <w:rFonts w:hint="eastAsia"/>
        </w:rPr>
        <w:t>，</w:t>
      </w:r>
      <w:r w:rsidR="00235632">
        <w:rPr>
          <w:rFonts w:hint="eastAsia"/>
        </w:rPr>
        <w:t>对应</w:t>
      </w:r>
      <w:r w:rsidR="00235632">
        <w:t>通道号为</w:t>
      </w:r>
      <w:r w:rsidR="00235632">
        <w:rPr>
          <w:rFonts w:hint="eastAsia"/>
        </w:rPr>
        <w:t>6和7</w:t>
      </w:r>
    </w:p>
    <w:p w:rsidR="001A3A93" w:rsidRPr="001A3A93" w:rsidRDefault="001A3A93" w:rsidP="00DA5DD0">
      <w:pPr>
        <w:rPr>
          <w:color w:val="00B050"/>
        </w:rPr>
      </w:pPr>
      <w:r>
        <w:t xml:space="preserve"># </w:t>
      </w:r>
      <w:r w:rsidRPr="001A3A93">
        <w:rPr>
          <w:color w:val="00B0F0"/>
        </w:rPr>
        <w:t xml:space="preserve">tinymix set 6  </w:t>
      </w:r>
      <w:r>
        <w:t xml:space="preserve"> </w:t>
      </w:r>
      <w:r w:rsidR="001E04C9">
        <w:rPr>
          <w:color w:val="00B0F0"/>
        </w:rPr>
        <w:t>1</w:t>
      </w:r>
      <w:r w:rsidR="00AE2725">
        <w:rPr>
          <w:color w:val="00B0F0"/>
        </w:rPr>
        <w:t>6</w:t>
      </w:r>
      <w:r w:rsidRPr="001A3A93">
        <w:rPr>
          <w:color w:val="00B050"/>
        </w:rPr>
        <w:t xml:space="preserve"> </w:t>
      </w:r>
      <w:r w:rsidR="00570232">
        <w:rPr>
          <w:color w:val="00B050"/>
        </w:rPr>
        <w:t xml:space="preserve">   </w:t>
      </w:r>
      <w:r w:rsidRPr="008B38B1">
        <w:rPr>
          <w:rFonts w:hint="eastAsia"/>
          <w:color w:val="00B050"/>
        </w:rPr>
        <w:t>//</w:t>
      </w:r>
      <w:r w:rsidR="008B38B1" w:rsidRPr="008B38B1">
        <w:rPr>
          <w:color w:val="00B050"/>
        </w:rPr>
        <w:t>ALC AGC Group 0</w:t>
      </w:r>
      <w:r w:rsidRPr="008B38B1">
        <w:rPr>
          <w:rFonts w:hint="eastAsia"/>
          <w:color w:val="00B050"/>
        </w:rPr>
        <w:t>，</w:t>
      </w:r>
      <w:r w:rsidRPr="008B38B1">
        <w:rPr>
          <w:color w:val="00B050"/>
        </w:rPr>
        <w:t>范围</w:t>
      </w:r>
      <w:r w:rsidRPr="008B38B1">
        <w:rPr>
          <w:rFonts w:hint="eastAsia"/>
          <w:color w:val="00B050"/>
        </w:rPr>
        <w:t>0-31</w:t>
      </w:r>
      <w:r w:rsidR="00471219">
        <w:rPr>
          <w:rFonts w:hint="eastAsia"/>
          <w:color w:val="00B050"/>
        </w:rPr>
        <w:t>最大16，</w:t>
      </w:r>
      <w:r w:rsidR="00471219">
        <w:rPr>
          <w:color w:val="00B050"/>
        </w:rPr>
        <w:t>再</w:t>
      </w:r>
      <w:r w:rsidR="00471219">
        <w:rPr>
          <w:rFonts w:hint="eastAsia"/>
          <w:color w:val="00B050"/>
        </w:rPr>
        <w:t>大</w:t>
      </w:r>
      <w:r w:rsidR="00471219">
        <w:rPr>
          <w:color w:val="00B050"/>
        </w:rPr>
        <w:t>破音</w:t>
      </w:r>
    </w:p>
    <w:p w:rsidR="001A3A93" w:rsidRDefault="001A3A93" w:rsidP="001A3A93">
      <w:r>
        <w:t xml:space="preserve"># </w:t>
      </w:r>
      <w:r w:rsidRPr="001A3A93">
        <w:rPr>
          <w:color w:val="00B0F0"/>
        </w:rPr>
        <w:t xml:space="preserve">tinymix set </w:t>
      </w:r>
      <w:r>
        <w:rPr>
          <w:color w:val="00B0F0"/>
        </w:rPr>
        <w:t>7</w:t>
      </w:r>
      <w:r w:rsidRPr="001A3A93">
        <w:rPr>
          <w:color w:val="00B0F0"/>
        </w:rPr>
        <w:t xml:space="preserve">  </w:t>
      </w:r>
      <w:r>
        <w:t xml:space="preserve"> </w:t>
      </w:r>
      <w:r w:rsidR="001E04C9">
        <w:rPr>
          <w:color w:val="00B0F0"/>
        </w:rPr>
        <w:t>1</w:t>
      </w:r>
      <w:r w:rsidR="00AE2725">
        <w:rPr>
          <w:color w:val="00B0F0"/>
        </w:rPr>
        <w:t>6</w:t>
      </w:r>
    </w:p>
    <w:p w:rsidR="001A3A93" w:rsidRPr="00672080" w:rsidRDefault="001A3A93" w:rsidP="001A3A93">
      <w:pPr>
        <w:rPr>
          <w:color w:val="00B050"/>
        </w:rPr>
      </w:pPr>
      <w:r>
        <w:t xml:space="preserve"># </w:t>
      </w:r>
      <w:r w:rsidRPr="001A3A93">
        <w:rPr>
          <w:color w:val="00B0F0"/>
        </w:rPr>
        <w:t xml:space="preserve">tinymix set </w:t>
      </w:r>
      <w:r>
        <w:rPr>
          <w:color w:val="00B0F0"/>
        </w:rPr>
        <w:t xml:space="preserve">30 </w:t>
      </w:r>
      <w:r w:rsidRPr="001A3A93">
        <w:rPr>
          <w:color w:val="00B050"/>
        </w:rPr>
        <w:t xml:space="preserve">  </w:t>
      </w:r>
      <w:r w:rsidRPr="001A3A93">
        <w:rPr>
          <w:color w:val="00B0F0"/>
        </w:rPr>
        <w:t>3</w:t>
      </w:r>
      <w:r>
        <w:rPr>
          <w:color w:val="00B0F0"/>
        </w:rPr>
        <w:t xml:space="preserve">  </w:t>
      </w:r>
      <w:r w:rsidR="00570232">
        <w:rPr>
          <w:color w:val="00B0F0"/>
        </w:rPr>
        <w:t xml:space="preserve"> </w:t>
      </w:r>
      <w:r w:rsidRPr="00672080">
        <w:rPr>
          <w:color w:val="00B050"/>
        </w:rPr>
        <w:t>//</w:t>
      </w:r>
      <w:r w:rsidR="00672080" w:rsidRPr="00672080">
        <w:rPr>
          <w:color w:val="00B050"/>
        </w:rPr>
        <w:t>ADC MIC Group 3</w:t>
      </w:r>
      <w:r w:rsidRPr="00672080">
        <w:rPr>
          <w:color w:val="00B050"/>
        </w:rPr>
        <w:t>，范围</w:t>
      </w:r>
      <w:r w:rsidRPr="00672080">
        <w:rPr>
          <w:rFonts w:hint="eastAsia"/>
          <w:color w:val="00B050"/>
        </w:rPr>
        <w:t>0</w:t>
      </w:r>
      <w:r w:rsidRPr="00672080">
        <w:rPr>
          <w:color w:val="00B050"/>
        </w:rPr>
        <w:t>-3</w:t>
      </w:r>
    </w:p>
    <w:p w:rsidR="005937A4" w:rsidRPr="005937A4" w:rsidRDefault="001A3A93" w:rsidP="00883AED">
      <w:pPr>
        <w:rPr>
          <w:color w:val="00B0F0"/>
        </w:rPr>
      </w:pPr>
      <w:r>
        <w:t xml:space="preserve"># </w:t>
      </w:r>
      <w:r w:rsidRPr="001A3A93">
        <w:rPr>
          <w:color w:val="00B0F0"/>
        </w:rPr>
        <w:t xml:space="preserve">tinymix set 31  </w:t>
      </w:r>
      <w:r>
        <w:rPr>
          <w:color w:val="00B0F0"/>
        </w:rPr>
        <w:t xml:space="preserve"> </w:t>
      </w:r>
      <w:r w:rsidRPr="001A3A93">
        <w:rPr>
          <w:color w:val="00B0F0"/>
        </w:rPr>
        <w:t>3</w:t>
      </w:r>
    </w:p>
    <w:p w:rsidR="00E2277A" w:rsidRPr="00570232" w:rsidRDefault="00883AED" w:rsidP="00E2277A">
      <w:pPr>
        <w:rPr>
          <w:color w:val="00B050"/>
        </w:rPr>
      </w:pPr>
      <w:r>
        <w:t xml:space="preserve"># </w:t>
      </w:r>
      <w:r w:rsidRPr="001A3A93">
        <w:rPr>
          <w:color w:val="00B0F0"/>
        </w:rPr>
        <w:t xml:space="preserve">tinymix set </w:t>
      </w:r>
      <w:r w:rsidR="00E2277A">
        <w:rPr>
          <w:color w:val="00B0F0"/>
        </w:rPr>
        <w:t>38</w:t>
      </w:r>
      <w:r w:rsidRPr="001A3A93">
        <w:rPr>
          <w:color w:val="00B0F0"/>
        </w:rPr>
        <w:t xml:space="preserve">  </w:t>
      </w:r>
      <w:r>
        <w:rPr>
          <w:color w:val="00B0F0"/>
        </w:rPr>
        <w:t xml:space="preserve"> </w:t>
      </w:r>
      <w:r w:rsidR="001E04C9">
        <w:rPr>
          <w:color w:val="00B0F0"/>
        </w:rPr>
        <w:t>1</w:t>
      </w:r>
      <w:r w:rsidR="00AE2725">
        <w:rPr>
          <w:color w:val="00B0F0"/>
        </w:rPr>
        <w:t>8</w:t>
      </w:r>
      <w:r w:rsidR="00E2277A">
        <w:rPr>
          <w:color w:val="00B0F0"/>
        </w:rPr>
        <w:t xml:space="preserve"> </w:t>
      </w:r>
      <w:r w:rsidR="00E2277A" w:rsidRPr="00570232">
        <w:rPr>
          <w:color w:val="00B050"/>
        </w:rPr>
        <w:t>//ADC ALC Group 3</w:t>
      </w:r>
      <w:r w:rsidR="00E2277A" w:rsidRPr="00570232">
        <w:rPr>
          <w:rFonts w:hint="eastAsia"/>
          <w:color w:val="00B050"/>
        </w:rPr>
        <w:t>，</w:t>
      </w:r>
      <w:r w:rsidR="00E2277A" w:rsidRPr="00570232">
        <w:rPr>
          <w:color w:val="00B050"/>
        </w:rPr>
        <w:t>范围</w:t>
      </w:r>
      <w:r w:rsidR="00E2277A" w:rsidRPr="00570232">
        <w:rPr>
          <w:rFonts w:hint="eastAsia"/>
          <w:color w:val="00B050"/>
        </w:rPr>
        <w:t>0-31</w:t>
      </w:r>
      <w:r w:rsidR="00027475">
        <w:rPr>
          <w:color w:val="00B050"/>
        </w:rPr>
        <w:t>,</w:t>
      </w:r>
      <w:r w:rsidR="00027475">
        <w:rPr>
          <w:rFonts w:hint="eastAsia"/>
          <w:color w:val="00B050"/>
        </w:rPr>
        <w:t>最大18，20破音</w:t>
      </w:r>
    </w:p>
    <w:p w:rsidR="00883AED" w:rsidRDefault="00E2277A" w:rsidP="00883AED">
      <w:pPr>
        <w:rPr>
          <w:color w:val="00B0F0"/>
        </w:rPr>
      </w:pPr>
      <w:r>
        <w:t xml:space="preserve"># </w:t>
      </w:r>
      <w:r w:rsidRPr="001A3A93">
        <w:rPr>
          <w:color w:val="00B0F0"/>
        </w:rPr>
        <w:t xml:space="preserve">tinymix set </w:t>
      </w:r>
      <w:r>
        <w:rPr>
          <w:color w:val="00B0F0"/>
        </w:rPr>
        <w:t>39</w:t>
      </w:r>
      <w:r w:rsidRPr="001A3A93">
        <w:rPr>
          <w:color w:val="00B0F0"/>
        </w:rPr>
        <w:t xml:space="preserve">  </w:t>
      </w:r>
      <w:r>
        <w:rPr>
          <w:color w:val="00B0F0"/>
        </w:rPr>
        <w:t xml:space="preserve"> </w:t>
      </w:r>
      <w:r w:rsidR="001E04C9">
        <w:rPr>
          <w:color w:val="00B0F0"/>
        </w:rPr>
        <w:t>1</w:t>
      </w:r>
      <w:r w:rsidR="00AE2725">
        <w:rPr>
          <w:color w:val="00B0F0"/>
        </w:rPr>
        <w:t>8</w:t>
      </w:r>
    </w:p>
    <w:p w:rsidR="00B1505B" w:rsidRDefault="00DF20C3" w:rsidP="00883AED">
      <w:pPr>
        <w:rPr>
          <w:color w:val="00B0F0"/>
        </w:rPr>
      </w:pPr>
      <w:r w:rsidRPr="00DF20C3">
        <w:rPr>
          <w:color w:val="00B0F0"/>
        </w:rPr>
        <w:t xml:space="preserve">arecord -D 2mic_loopback -c 2 -r </w:t>
      </w:r>
      <w:r>
        <w:rPr>
          <w:color w:val="00B0F0"/>
        </w:rPr>
        <w:t>441</w:t>
      </w:r>
      <w:r w:rsidRPr="00DF20C3">
        <w:rPr>
          <w:color w:val="00B0F0"/>
        </w:rPr>
        <w:t>00  -f S16_LE /tmp/1.wav</w:t>
      </w:r>
    </w:p>
    <w:p w:rsidR="00155922" w:rsidRDefault="00155922" w:rsidP="00155922">
      <w:r>
        <w:rPr>
          <w:rFonts w:hint="eastAsia"/>
        </w:rPr>
        <w:t>S是有符号</w:t>
      </w:r>
      <w:r>
        <w:rPr>
          <w:rFonts w:hint="eastAsia"/>
        </w:rPr>
        <w:t>   </w:t>
      </w:r>
      <w:r>
        <w:rPr>
          <w:rFonts w:hint="eastAsia"/>
        </w:rPr>
        <w:t>U是无符号</w:t>
      </w:r>
      <w:r>
        <w:rPr>
          <w:rFonts w:hint="eastAsia"/>
        </w:rPr>
        <w:br/>
        <w:t>BE是大端（低地址存高位）</w:t>
      </w:r>
    </w:p>
    <w:p w:rsidR="00155922" w:rsidRDefault="00155922" w:rsidP="00155922">
      <w:pPr>
        <w:rPr>
          <w:rFonts w:cs="Arial"/>
        </w:rPr>
      </w:pPr>
      <w:bookmarkStart w:id="133" w:name="t1"/>
      <w:bookmarkEnd w:id="133"/>
      <w:r>
        <w:rPr>
          <w:rFonts w:cs="Arial" w:hint="eastAsia"/>
        </w:rPr>
        <w:t>LE是小端（低地址存低位）</w:t>
      </w:r>
    </w:p>
    <w:p w:rsidR="00ED181E" w:rsidRDefault="00ED181E" w:rsidP="00155922">
      <w:pPr>
        <w:rPr>
          <w:color w:val="00B0F0"/>
        </w:rPr>
      </w:pPr>
      <w:r w:rsidRPr="00ED181E">
        <w:rPr>
          <w:rFonts w:ascii="宋体" w:eastAsia="宋体" w:hAnsi="宋体" w:hint="eastAsia"/>
          <w:b/>
          <w:color w:val="F79646" w:themeColor="accent6"/>
          <w:sz w:val="28"/>
          <w:szCs w:val="28"/>
        </w:rPr>
        <w:t>调节</w:t>
      </w:r>
      <w:r w:rsidRPr="00ED181E">
        <w:rPr>
          <w:rFonts w:ascii="宋体" w:eastAsia="宋体" w:hAnsi="宋体"/>
          <w:b/>
          <w:color w:val="F79646" w:themeColor="accent6"/>
          <w:sz w:val="28"/>
          <w:szCs w:val="28"/>
        </w:rPr>
        <w:t>音量</w:t>
      </w:r>
      <w:r w:rsidRPr="00ED181E">
        <w:rPr>
          <w:rFonts w:hint="eastAsia"/>
          <w:color w:val="000000"/>
          <w:sz w:val="28"/>
          <w:szCs w:val="28"/>
        </w:rPr>
        <w:br/>
      </w:r>
      <w:r w:rsidRPr="00ED181E">
        <w:rPr>
          <w:color w:val="00B0F0"/>
        </w:rPr>
        <w:t>amixer cset name='Master Playback Volume' 99</w:t>
      </w:r>
    </w:p>
    <w:p w:rsidR="00E428D7" w:rsidRPr="00370A04" w:rsidRDefault="00E428D7" w:rsidP="00155922">
      <w:pPr>
        <w:rPr>
          <w:color w:val="00B050"/>
        </w:rPr>
      </w:pPr>
      <w:r w:rsidRPr="00E428D7">
        <w:t>amixer cset name='Master Playback Volume' mute</w:t>
      </w:r>
      <w:r w:rsidRPr="00370A04">
        <w:rPr>
          <w:color w:val="00B050"/>
        </w:rPr>
        <w:t xml:space="preserve"> </w:t>
      </w:r>
      <w:r w:rsidRPr="00370A04">
        <w:rPr>
          <w:rFonts w:hint="eastAsia"/>
          <w:color w:val="00B050"/>
        </w:rPr>
        <w:t>//设置</w:t>
      </w:r>
      <w:r w:rsidRPr="00370A04">
        <w:rPr>
          <w:color w:val="00B050"/>
        </w:rPr>
        <w:t>静音</w:t>
      </w:r>
    </w:p>
    <w:p w:rsidR="00ED181E" w:rsidRPr="00ED181E" w:rsidRDefault="00ED181E" w:rsidP="00155922">
      <w:r>
        <w:rPr>
          <w:rFonts w:hint="eastAsia"/>
        </w:rPr>
        <w:t>范围0</w:t>
      </w:r>
      <w:r>
        <w:t>-99</w:t>
      </w:r>
      <w:r w:rsidRPr="00ED181E">
        <w:br/>
        <w:t>为便于应用控制音量， rk3308 SDK 在 ALSA 配置文件 asound.conf 增加了软件音量调节</w:t>
      </w:r>
      <w:r w:rsidRPr="00ED181E">
        <w:rPr>
          <w:rFonts w:hint="eastAsia"/>
        </w:rPr>
        <w:br/>
      </w:r>
      <w:r w:rsidRPr="00ED181E">
        <w:t xml:space="preserve">插件， 即在 alsa control 中增加了一个 mixer： </w:t>
      </w:r>
      <w:r w:rsidRPr="00ED181E">
        <w:t>”</w:t>
      </w:r>
      <w:r w:rsidRPr="00ED181E">
        <w:t>Master Playback Volume</w:t>
      </w:r>
      <w:r w:rsidRPr="00ED181E">
        <w:t>”</w:t>
      </w:r>
      <w:r w:rsidRPr="00ED181E">
        <w:t>， 如下图</w:t>
      </w:r>
      <w:r w:rsidRPr="00ED181E">
        <w:lastRenderedPageBreak/>
        <w:t>所示。</w:t>
      </w:r>
      <w:r w:rsidRPr="00ED181E">
        <w:rPr>
          <w:rFonts w:hint="eastAsia"/>
        </w:rPr>
        <w:br/>
      </w:r>
      <w:r w:rsidRPr="00ED181E">
        <w:t>pcm.softvol {</w:t>
      </w:r>
      <w:r w:rsidRPr="00ED181E">
        <w:br/>
        <w:t>type softvol</w:t>
      </w:r>
      <w:r w:rsidRPr="00ED181E">
        <w:br/>
        <w:t>slave.pcm "playback"</w:t>
      </w:r>
      <w:r w:rsidRPr="00ED181E">
        <w:br/>
        <w:t>control {</w:t>
      </w:r>
      <w:r w:rsidRPr="00ED181E">
        <w:br/>
        <w:t>name "Master Playback Volume"</w:t>
      </w:r>
      <w:r w:rsidRPr="00ED181E">
        <w:br/>
        <w:t>card 0</w:t>
      </w:r>
      <w:r w:rsidRPr="00ED181E">
        <w:br/>
        <w:t>} m</w:t>
      </w:r>
      <w:r w:rsidRPr="00ED181E">
        <w:br/>
        <w:t>in_dB -40.0</w:t>
      </w:r>
      <w:r w:rsidRPr="00ED181E">
        <w:br/>
        <w:t>max_dB 0.0</w:t>
      </w:r>
      <w:r w:rsidRPr="00ED181E">
        <w:br/>
        <w:t>resolution 100</w:t>
      </w:r>
      <w:r w:rsidRPr="00ED181E">
        <w:br/>
      </w:r>
    </w:p>
    <w:p w:rsidR="00155922" w:rsidRPr="00B1505B" w:rsidRDefault="00155922" w:rsidP="00883AED">
      <w:pPr>
        <w:rPr>
          <w:color w:val="00B0F0"/>
        </w:rPr>
      </w:pPr>
    </w:p>
    <w:p w:rsidR="000468FA" w:rsidRDefault="000468FA" w:rsidP="00883AED">
      <w:pPr>
        <w:rPr>
          <w:rFonts w:hAnsiTheme="minorEastAsia"/>
          <w:color w:val="F79646" w:themeColor="accent6"/>
          <w:szCs w:val="21"/>
        </w:rPr>
      </w:pPr>
      <w:r w:rsidRPr="000468FA">
        <w:rPr>
          <w:rFonts w:hAnsiTheme="minorEastAsia"/>
          <w:b/>
          <w:bCs/>
          <w:color w:val="F79646" w:themeColor="accent6"/>
          <w:szCs w:val="21"/>
        </w:rPr>
        <w:t xml:space="preserve">CODEC </w:t>
      </w:r>
      <w:r w:rsidRPr="000468FA">
        <w:rPr>
          <w:rFonts w:hAnsiTheme="minorEastAsia"/>
          <w:color w:val="F79646" w:themeColor="accent6"/>
          <w:szCs w:val="21"/>
        </w:rPr>
        <w:t>高通滤波器配置</w:t>
      </w:r>
    </w:p>
    <w:p w:rsidR="008E3328" w:rsidRPr="008E3328" w:rsidRDefault="008243D8" w:rsidP="008E3328">
      <w:pPr>
        <w:rPr>
          <w:rFonts w:hAnsiTheme="minorEastAsia"/>
          <w:color w:val="00B050"/>
          <w:szCs w:val="21"/>
        </w:rPr>
      </w:pPr>
      <w:r w:rsidRPr="008243D8">
        <w:rPr>
          <w:rFonts w:ascii="DejaVuSans" w:hAnsi="DejaVuSans" w:hint="eastAsia"/>
          <w:color w:val="00B050"/>
          <w:sz w:val="22"/>
        </w:rPr>
        <w:t>//</w:t>
      </w:r>
      <w:r>
        <w:rPr>
          <w:rFonts w:ascii="DejaVuSans" w:hAnsi="DejaVuSans" w:hint="eastAsia"/>
          <w:color w:val="00B050"/>
          <w:sz w:val="22"/>
        </w:rPr>
        <w:t>截止</w:t>
      </w:r>
      <w:r>
        <w:rPr>
          <w:rFonts w:ascii="DejaVuSans" w:hAnsi="DejaVuSans"/>
          <w:color w:val="00B050"/>
          <w:sz w:val="22"/>
        </w:rPr>
        <w:t>频率有</w:t>
      </w:r>
      <w:r w:rsidRPr="008243D8">
        <w:rPr>
          <w:color w:val="00B050"/>
        </w:rPr>
        <w:t>20H</w:t>
      </w:r>
      <w:r>
        <w:rPr>
          <w:color w:val="00B050"/>
        </w:rPr>
        <w:t>z245Hz612Hz</w:t>
      </w:r>
      <w:r>
        <w:rPr>
          <w:rFonts w:hint="eastAsia"/>
          <w:color w:val="00B050"/>
        </w:rPr>
        <w:t>三种</w:t>
      </w:r>
      <w:r>
        <w:rPr>
          <w:color w:val="00B050"/>
        </w:rPr>
        <w:t>，下面设置</w:t>
      </w:r>
      <w:r w:rsidR="00CC264A">
        <w:rPr>
          <w:rFonts w:hint="eastAsia"/>
          <w:color w:val="00B050"/>
        </w:rPr>
        <w:t>截止</w:t>
      </w:r>
      <w:r w:rsidR="00CC264A">
        <w:rPr>
          <w:color w:val="00B050"/>
        </w:rPr>
        <w:t>频率</w:t>
      </w:r>
      <w:r>
        <w:rPr>
          <w:color w:val="00B050"/>
        </w:rPr>
        <w:t>为</w:t>
      </w:r>
      <w:r>
        <w:rPr>
          <w:rFonts w:hint="eastAsia"/>
          <w:color w:val="00B050"/>
        </w:rPr>
        <w:t>20HZ</w:t>
      </w:r>
    </w:p>
    <w:p w:rsidR="008E3328" w:rsidRDefault="008E3328" w:rsidP="008E3328">
      <w:pPr>
        <w:rPr>
          <w:rFonts w:ascii="DejaVuSans" w:hAnsi="DejaVuSans" w:hint="eastAsia"/>
          <w:color w:val="00B0F0"/>
          <w:sz w:val="22"/>
        </w:rPr>
      </w:pPr>
      <w:r w:rsidRPr="008E3328">
        <w:rPr>
          <w:rFonts w:ascii="DejaVuSans" w:hAnsi="DejaVuSans"/>
          <w:color w:val="000008"/>
          <w:sz w:val="22"/>
        </w:rPr>
        <w:t xml:space="preserve"># </w:t>
      </w:r>
      <w:r w:rsidRPr="008E3328">
        <w:rPr>
          <w:rFonts w:ascii="DejaVuSans" w:hAnsi="DejaVuSans"/>
          <w:color w:val="00B0F0"/>
          <w:sz w:val="22"/>
        </w:rPr>
        <w:t>amixer s</w:t>
      </w:r>
      <w:r>
        <w:rPr>
          <w:rFonts w:ascii="DejaVuSans" w:hAnsi="DejaVuSans"/>
          <w:color w:val="00B0F0"/>
          <w:sz w:val="22"/>
        </w:rPr>
        <w:t>set 'ADC Group 3</w:t>
      </w:r>
      <w:r w:rsidRPr="008E3328">
        <w:rPr>
          <w:rFonts w:ascii="DejaVuSans" w:hAnsi="DejaVuSans"/>
          <w:color w:val="00B0F0"/>
          <w:sz w:val="22"/>
        </w:rPr>
        <w:t xml:space="preserve"> HPF Cut-off' 20Hz</w:t>
      </w:r>
    </w:p>
    <w:p w:rsidR="008E3328" w:rsidRPr="008E3328" w:rsidRDefault="008E3328" w:rsidP="001E2B64">
      <w:pPr>
        <w:ind w:firstLineChars="200" w:firstLine="440"/>
        <w:rPr>
          <w:rFonts w:ascii="DejaVuSans" w:hAnsi="DejaVuSans" w:hint="eastAsia"/>
          <w:sz w:val="22"/>
        </w:rPr>
      </w:pPr>
      <w:r w:rsidRPr="008E3328">
        <w:rPr>
          <w:rFonts w:ascii="DejaVuSans" w:hAnsi="DejaVuSans"/>
          <w:sz w:val="22"/>
        </w:rPr>
        <w:t>Simple mixer control 'ADC Group 3 HPF Cut-off',0</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 xml:space="preserve"> Capabilities: enum</w:t>
      </w:r>
    </w:p>
    <w:p w:rsidR="008E3328" w:rsidRP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Items: '20Hz' '245Hz' '612Hz' 'Off'</w:t>
      </w:r>
    </w:p>
    <w:p w:rsidR="008E3328" w:rsidRDefault="008E3328" w:rsidP="008E3328">
      <w:pPr>
        <w:rPr>
          <w:rFonts w:ascii="DejaVuSans" w:hAnsi="DejaVuSans" w:hint="eastAsia"/>
          <w:sz w:val="22"/>
        </w:rPr>
      </w:pPr>
      <w:r w:rsidRPr="008E3328">
        <w:rPr>
          <w:rFonts w:ascii="DejaVuSans" w:hAnsi="DejaVuSans"/>
          <w:sz w:val="22"/>
        </w:rPr>
        <w:t xml:space="preserve">  </w:t>
      </w:r>
      <w:r>
        <w:rPr>
          <w:rFonts w:ascii="DejaVuSans" w:hAnsi="DejaVuSans"/>
          <w:sz w:val="22"/>
        </w:rPr>
        <w:t xml:space="preserve"> </w:t>
      </w:r>
      <w:r w:rsidRPr="008E3328">
        <w:rPr>
          <w:rFonts w:ascii="DejaVuSans" w:hAnsi="DejaVuSans"/>
          <w:sz w:val="22"/>
        </w:rPr>
        <w:t>Item0: '20Hz'</w:t>
      </w:r>
    </w:p>
    <w:p w:rsidR="000A2AFC" w:rsidRPr="000A2AFC" w:rsidRDefault="000A2AFC" w:rsidP="000A2AFC">
      <w:pPr>
        <w:rPr>
          <w:rFonts w:ascii="DejaVuSans" w:hAnsi="DejaVuSans" w:hint="eastAsia"/>
          <w:sz w:val="22"/>
        </w:rPr>
      </w:pPr>
      <w:r w:rsidRPr="000A2AFC">
        <w:rPr>
          <w:rFonts w:ascii="DejaVuSans" w:hAnsi="DejaVuSans"/>
          <w:sz w:val="22"/>
        </w:rPr>
        <w:t xml:space="preserve"># </w:t>
      </w:r>
      <w:r w:rsidRPr="000A2AFC">
        <w:rPr>
          <w:rFonts w:ascii="DejaVuSans" w:hAnsi="DejaVuSans"/>
          <w:color w:val="00B0F0"/>
          <w:sz w:val="22"/>
        </w:rPr>
        <w:t>amixer sget 'ADC Group 3 HPF Cut-off'</w:t>
      </w:r>
    </w:p>
    <w:p w:rsidR="000A2AFC" w:rsidRPr="000A2AFC" w:rsidRDefault="000A2AFC" w:rsidP="000A2AFC">
      <w:pPr>
        <w:ind w:firstLineChars="100" w:firstLine="220"/>
        <w:rPr>
          <w:rFonts w:ascii="DejaVuSans" w:hAnsi="DejaVuSans" w:hint="eastAsia"/>
          <w:sz w:val="22"/>
        </w:rPr>
      </w:pPr>
      <w:r w:rsidRPr="000A2AFC">
        <w:rPr>
          <w:rFonts w:ascii="DejaVuSans" w:hAnsi="DejaVuSans"/>
          <w:sz w:val="22"/>
        </w:rPr>
        <w:t>Simple mixer control 'ADC Group 3 HPF Cut-off',0</w:t>
      </w:r>
    </w:p>
    <w:p w:rsidR="000A2AFC" w:rsidRPr="000A2AFC" w:rsidRDefault="000A2AFC" w:rsidP="000A2AFC">
      <w:pPr>
        <w:rPr>
          <w:rFonts w:ascii="DejaVuSans" w:hAnsi="DejaVuSans" w:hint="eastAsia"/>
          <w:sz w:val="22"/>
        </w:rPr>
      </w:pPr>
      <w:r w:rsidRPr="000A2AFC">
        <w:rPr>
          <w:rFonts w:ascii="DejaVuSans" w:hAnsi="DejaVuSans"/>
          <w:sz w:val="22"/>
        </w:rPr>
        <w:t xml:space="preserve">  Capabilities: enum</w:t>
      </w:r>
    </w:p>
    <w:p w:rsidR="000A2AFC" w:rsidRPr="000A2AFC" w:rsidRDefault="000A2AFC" w:rsidP="000A2AFC">
      <w:pPr>
        <w:rPr>
          <w:rFonts w:ascii="DejaVuSans" w:hAnsi="DejaVuSans" w:hint="eastAsia"/>
          <w:sz w:val="22"/>
        </w:rPr>
      </w:pPr>
      <w:r w:rsidRPr="000A2AFC">
        <w:rPr>
          <w:rFonts w:ascii="DejaVuSans" w:hAnsi="DejaVuSans"/>
          <w:sz w:val="22"/>
        </w:rPr>
        <w:t xml:space="preserve">  Items: '20Hz' '245Hz' '612Hz' 'Off'</w:t>
      </w:r>
    </w:p>
    <w:p w:rsidR="000A2AFC" w:rsidRPr="000A2AFC" w:rsidRDefault="000A2AFC" w:rsidP="000A2AFC">
      <w:pPr>
        <w:rPr>
          <w:rFonts w:ascii="DejaVuSans" w:hAnsi="DejaVuSans" w:hint="eastAsia"/>
          <w:sz w:val="22"/>
        </w:rPr>
      </w:pPr>
      <w:r w:rsidRPr="000A2AFC">
        <w:rPr>
          <w:rFonts w:ascii="DejaVuSans" w:hAnsi="DejaVuSans"/>
          <w:sz w:val="22"/>
        </w:rPr>
        <w:t xml:space="preserve">  Item0: '20Hz'</w:t>
      </w:r>
    </w:p>
    <w:p w:rsidR="00F87B06" w:rsidRDefault="00A64AC7" w:rsidP="00A64AC7">
      <w:pPr>
        <w:pStyle w:val="2"/>
      </w:pPr>
      <w:bookmarkStart w:id="134" w:name="_Toc12547054"/>
      <w:r>
        <w:rPr>
          <w:rFonts w:hint="eastAsia"/>
        </w:rPr>
        <w:t xml:space="preserve">18.5 </w:t>
      </w:r>
      <w:r>
        <w:rPr>
          <w:rFonts w:hint="eastAsia"/>
        </w:rPr>
        <w:t>静音</w:t>
      </w:r>
      <w:r>
        <w:t>控制</w:t>
      </w:r>
      <w:r w:rsidR="001B0C2E">
        <w:rPr>
          <w:rFonts w:hint="eastAsia"/>
        </w:rPr>
        <w:t>驱动</w:t>
      </w:r>
      <w:bookmarkEnd w:id="134"/>
    </w:p>
    <w:p w:rsidR="001B0C2E" w:rsidRPr="001B0C2E" w:rsidRDefault="001B0C2E" w:rsidP="001B0C2E">
      <w:pPr>
        <w:rPr>
          <w:color w:val="00B050"/>
        </w:rPr>
      </w:pPr>
      <w:r w:rsidRPr="001B0C2E">
        <w:rPr>
          <w:rFonts w:hint="eastAsia"/>
          <w:color w:val="00B050"/>
        </w:rPr>
        <w:t>//mu</w:t>
      </w:r>
      <w:r w:rsidRPr="001B0C2E">
        <w:rPr>
          <w:color w:val="00B050"/>
        </w:rPr>
        <w:t xml:space="preserve">te_creat.c </w:t>
      </w:r>
      <w:r>
        <w:rPr>
          <w:color w:val="00B050"/>
        </w:rPr>
        <w:t xml:space="preserve"> </w:t>
      </w:r>
      <w:r>
        <w:rPr>
          <w:rFonts w:hint="eastAsia"/>
          <w:color w:val="00B050"/>
        </w:rPr>
        <w:t>创建</w:t>
      </w:r>
      <w:r>
        <w:rPr>
          <w:color w:val="00B050"/>
        </w:rPr>
        <w:t>gpio</w:t>
      </w:r>
      <w:r>
        <w:rPr>
          <w:rFonts w:hint="eastAsia"/>
          <w:color w:val="00B050"/>
        </w:rPr>
        <w:t>用户层</w:t>
      </w:r>
      <w:r>
        <w:rPr>
          <w:color w:val="00B050"/>
        </w:rPr>
        <w:t>操作接口</w:t>
      </w:r>
    </w:p>
    <w:p w:rsidR="001B0C2E" w:rsidRDefault="001B0C2E" w:rsidP="001B0C2E">
      <w:r>
        <w:t>#include&lt;stdio.h&gt;</w:t>
      </w:r>
    </w:p>
    <w:p w:rsidR="001B0C2E" w:rsidRDefault="001B0C2E"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static void mute_init()</w:t>
      </w:r>
    </w:p>
    <w:p w:rsidR="001B0C2E" w:rsidRDefault="001B0C2E" w:rsidP="001B0C2E">
      <w:r>
        <w:t>{</w:t>
      </w:r>
    </w:p>
    <w:p w:rsidR="001B0C2E" w:rsidRDefault="001B0C2E" w:rsidP="001B0C2E">
      <w:r>
        <w:tab/>
        <w:t>int export_fd, direction_fd;</w:t>
      </w:r>
    </w:p>
    <w:p w:rsidR="001B0C2E" w:rsidRDefault="001B0C2E" w:rsidP="001B0C2E">
      <w:r>
        <w:tab/>
        <w:t>char *gpionum = "53";</w:t>
      </w:r>
    </w:p>
    <w:p w:rsidR="001B0C2E" w:rsidRDefault="001B0C2E" w:rsidP="001B0C2E">
      <w:r>
        <w:t xml:space="preserve">    export_fd = open("/sys/class/gpio/export", O_WRONLY);</w:t>
      </w:r>
    </w:p>
    <w:p w:rsidR="001B0C2E" w:rsidRDefault="001B0C2E" w:rsidP="001B0C2E">
      <w:r>
        <w:t xml:space="preserve">    if(-1 == export_fd){</w:t>
      </w:r>
    </w:p>
    <w:p w:rsidR="001B0C2E" w:rsidRDefault="001B0C2E" w:rsidP="001B0C2E">
      <w:r>
        <w:lastRenderedPageBreak/>
        <w:tab/>
      </w:r>
      <w:r>
        <w:tab/>
        <w:t>printf("open export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write(export_fd, gpionum, strlen(gpionum))){</w:t>
      </w:r>
    </w:p>
    <w:p w:rsidR="001B0C2E" w:rsidRDefault="001B0C2E" w:rsidP="001B0C2E">
      <w:r>
        <w:t xml:space="preserve">             printf("write file operation error\r\n");</w:t>
      </w:r>
    </w:p>
    <w:p w:rsidR="001B0C2E" w:rsidRDefault="001B0C2E" w:rsidP="001B0C2E">
      <w:r>
        <w:t xml:space="preserve">             exit(1);</w:t>
      </w:r>
    </w:p>
    <w:p w:rsidR="001B0C2E" w:rsidRDefault="001B0C2E" w:rsidP="001B0C2E">
      <w:r>
        <w:t xml:space="preserve">     }</w:t>
      </w:r>
    </w:p>
    <w:p w:rsidR="001B0C2E" w:rsidRDefault="001B0C2E" w:rsidP="001B0C2E">
      <w:r>
        <w:t xml:space="preserve">     close(export_fd);</w:t>
      </w:r>
    </w:p>
    <w:p w:rsidR="001B0C2E" w:rsidRDefault="001B0C2E" w:rsidP="001B0C2E">
      <w:r>
        <w:tab/>
      </w:r>
      <w:r w:rsidRPr="001B0C2E">
        <w:rPr>
          <w:color w:val="00B050"/>
        </w:rPr>
        <w:t>//gpio53 is a softlink to  /sys/device</w:t>
      </w:r>
      <w:r>
        <w:rPr>
          <w:color w:val="00B050"/>
        </w:rPr>
        <w:t xml:space="preserve">s/platform/pinctrl/gpio/gpio53 </w:t>
      </w:r>
    </w:p>
    <w:p w:rsidR="001B0C2E" w:rsidRDefault="001B0C2E" w:rsidP="001B0C2E">
      <w:r>
        <w:t xml:space="preserve">     direction_fd = open("/sys/class/gpio/gpio53/direction",O_WRONLY);</w:t>
      </w:r>
    </w:p>
    <w:p w:rsidR="001B0C2E" w:rsidRDefault="001B0C2E" w:rsidP="001B0C2E">
      <w:r>
        <w:t xml:space="preserve">     if(-1 == direction_fd){</w:t>
      </w:r>
    </w:p>
    <w:p w:rsidR="001B0C2E" w:rsidRDefault="001B0C2E" w:rsidP="001B0C2E">
      <w:r>
        <w:t xml:space="preserve">          printf("open direction error\n");</w:t>
      </w:r>
    </w:p>
    <w:p w:rsidR="001B0C2E" w:rsidRDefault="001B0C2E" w:rsidP="001B0C2E">
      <w:r>
        <w:t xml:space="preserve">          exit(1);</w:t>
      </w:r>
    </w:p>
    <w:p w:rsidR="001B0C2E" w:rsidRDefault="001B0C2E" w:rsidP="001B0C2E">
      <w:r>
        <w:t xml:space="preserve">     }</w:t>
      </w:r>
    </w:p>
    <w:p w:rsidR="001B0C2E" w:rsidRDefault="001B0C2E" w:rsidP="001B0C2E">
      <w:r>
        <w:t xml:space="preserve">     if(-1 == write(direction_fd, "out", strlen("out"))){</w:t>
      </w:r>
    </w:p>
    <w:p w:rsidR="001B0C2E" w:rsidRDefault="001B0C2E" w:rsidP="001B0C2E">
      <w:r>
        <w:t xml:space="preserve">          close(direction_fd);</w:t>
      </w:r>
    </w:p>
    <w:p w:rsidR="001B0C2E" w:rsidRDefault="001B0C2E" w:rsidP="001B0C2E">
      <w:r>
        <w:t xml:space="preserve">          exit(1);</w:t>
      </w:r>
    </w:p>
    <w:p w:rsidR="001B0C2E" w:rsidRDefault="001B0C2E" w:rsidP="001B0C2E">
      <w:r>
        <w:t xml:space="preserve">     }</w:t>
      </w:r>
    </w:p>
    <w:p w:rsidR="001B0C2E" w:rsidRDefault="001B0C2E" w:rsidP="001B0C2E">
      <w:r>
        <w:t xml:space="preserve">     close(direction_fd);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mute_init();</w:t>
      </w:r>
    </w:p>
    <w:p w:rsidR="001B0C2E" w:rsidRDefault="001B0C2E" w:rsidP="001B0C2E">
      <w:r>
        <w:tab/>
        <w:t>return 0;</w:t>
      </w:r>
    </w:p>
    <w:p w:rsidR="001B0C2E" w:rsidRDefault="001B0C2E" w:rsidP="001B0C2E">
      <w:r>
        <w:t>}</w:t>
      </w:r>
    </w:p>
    <w:p w:rsidR="001B0C2E" w:rsidRPr="001B0C2E" w:rsidRDefault="001B0C2E" w:rsidP="001B0C2E">
      <w:pPr>
        <w:rPr>
          <w:color w:val="00B050"/>
        </w:rPr>
      </w:pPr>
      <w:r w:rsidRPr="001B0C2E">
        <w:rPr>
          <w:color w:val="00B050"/>
        </w:rPr>
        <w:t xml:space="preserve">//mute_ctrl.c </w:t>
      </w:r>
      <w:r w:rsidRPr="001B0C2E">
        <w:rPr>
          <w:rFonts w:hint="eastAsia"/>
          <w:color w:val="00B050"/>
        </w:rPr>
        <w:t>通过</w:t>
      </w:r>
      <w:r w:rsidRPr="001B0C2E">
        <w:rPr>
          <w:color w:val="00B050"/>
        </w:rPr>
        <w:t>gpio</w:t>
      </w:r>
      <w:r w:rsidRPr="001B0C2E">
        <w:rPr>
          <w:rFonts w:hint="eastAsia"/>
          <w:color w:val="00B050"/>
        </w:rPr>
        <w:t>用户</w:t>
      </w:r>
      <w:r w:rsidRPr="001B0C2E">
        <w:rPr>
          <w:color w:val="00B050"/>
        </w:rPr>
        <w:t>层接口控制gpio输出电平</w:t>
      </w:r>
    </w:p>
    <w:p w:rsidR="001B0C2E" w:rsidRDefault="001B0C2E" w:rsidP="001B0C2E">
      <w:r>
        <w:t>#include&lt;stdio.h&gt;</w:t>
      </w:r>
    </w:p>
    <w:p w:rsidR="001B0C2E" w:rsidRDefault="003F1F40" w:rsidP="001B0C2E">
      <w:r>
        <w:t>#include&lt;stdlib.h&gt;</w:t>
      </w:r>
    </w:p>
    <w:p w:rsidR="001B0C2E" w:rsidRDefault="001B0C2E" w:rsidP="001B0C2E">
      <w:r>
        <w:t>#include&lt;unistd.h&gt;</w:t>
      </w:r>
    </w:p>
    <w:p w:rsidR="001B0C2E" w:rsidRDefault="001B0C2E" w:rsidP="001B0C2E">
      <w:r>
        <w:t>#include&lt;fcntl.h&gt;</w:t>
      </w:r>
    </w:p>
    <w:p w:rsidR="001B0C2E" w:rsidRDefault="001B0C2E" w:rsidP="001B0C2E">
      <w:r>
        <w:t>#include&lt;sys/types.h&gt;</w:t>
      </w:r>
    </w:p>
    <w:p w:rsidR="001B0C2E" w:rsidRDefault="001B0C2E" w:rsidP="001B0C2E">
      <w:r>
        <w:t>#include&lt;sys/stat.h&gt;</w:t>
      </w:r>
    </w:p>
    <w:p w:rsidR="001B0C2E" w:rsidRDefault="001B0C2E" w:rsidP="001B0C2E">
      <w:r>
        <w:t>#include&lt;sys/times.h&gt;</w:t>
      </w:r>
    </w:p>
    <w:p w:rsidR="001B0C2E" w:rsidRDefault="001B0C2E" w:rsidP="001B0C2E">
      <w:r>
        <w:t>#include&lt;sys/select.h&gt;</w:t>
      </w:r>
    </w:p>
    <w:p w:rsidR="001B0C2E" w:rsidRDefault="001B0C2E" w:rsidP="001B0C2E">
      <w:r>
        <w:t>#include&lt;signal.h&gt;</w:t>
      </w:r>
    </w:p>
    <w:p w:rsidR="001B0C2E" w:rsidRDefault="001B0C2E" w:rsidP="001B0C2E">
      <w:r>
        <w:t>#include&lt;string.h&gt;</w:t>
      </w:r>
    </w:p>
    <w:p w:rsidR="001B0C2E" w:rsidRDefault="001B0C2E" w:rsidP="001B0C2E">
      <w:r>
        <w:t>void mute_ctrl(char value)</w:t>
      </w:r>
    </w:p>
    <w:p w:rsidR="001B0C2E" w:rsidRDefault="001B0C2E" w:rsidP="001B0C2E">
      <w:r>
        <w:t>{</w:t>
      </w:r>
    </w:p>
    <w:p w:rsidR="001B0C2E" w:rsidRDefault="001B0C2E" w:rsidP="001B0C2E">
      <w:r>
        <w:tab/>
        <w:t>int gpiovalue_fd,ret;</w:t>
      </w:r>
    </w:p>
    <w:p w:rsidR="001B0C2E" w:rsidRDefault="001B0C2E" w:rsidP="001B0C2E">
      <w:r>
        <w:tab/>
        <w:t>gpiovalue_fd = open("/sys/class/gpio/gpio53/value", O_RDWR);</w:t>
      </w:r>
    </w:p>
    <w:p w:rsidR="001B0C2E" w:rsidRDefault="001B0C2E" w:rsidP="001B0C2E">
      <w:r>
        <w:tab/>
        <w:t xml:space="preserve"> if(-1 == gpiovalue_fd){</w:t>
      </w:r>
    </w:p>
    <w:p w:rsidR="001B0C2E" w:rsidRDefault="001B0C2E" w:rsidP="001B0C2E">
      <w:r>
        <w:t xml:space="preserve">          printf("open gpiovalue error\n");</w:t>
      </w:r>
    </w:p>
    <w:p w:rsidR="001B0C2E" w:rsidRDefault="001B0C2E" w:rsidP="001B0C2E">
      <w:r>
        <w:t xml:space="preserve">          exit(1);</w:t>
      </w:r>
    </w:p>
    <w:p w:rsidR="001B0C2E" w:rsidRDefault="001B0C2E" w:rsidP="001B0C2E">
      <w:r>
        <w:t xml:space="preserve">     }</w:t>
      </w:r>
    </w:p>
    <w:p w:rsidR="001B0C2E" w:rsidRDefault="001B0C2E" w:rsidP="001B0C2E">
      <w:r>
        <w:lastRenderedPageBreak/>
        <w:tab/>
        <w:t xml:space="preserve"> if(value == 1)</w:t>
      </w:r>
    </w:p>
    <w:p w:rsidR="001B0C2E" w:rsidRDefault="001B0C2E" w:rsidP="001B0C2E">
      <w:r>
        <w:tab/>
        <w:t xml:space="preserve"> </w:t>
      </w:r>
      <w:r>
        <w:tab/>
        <w:t>ret = write(gpiovalue_fd,"1",1);</w:t>
      </w:r>
    </w:p>
    <w:p w:rsidR="001B0C2E" w:rsidRDefault="001B0C2E" w:rsidP="001B0C2E">
      <w:r>
        <w:t xml:space="preserve">      else if(value == 0)</w:t>
      </w:r>
    </w:p>
    <w:p w:rsidR="001B0C2E" w:rsidRDefault="001B0C2E" w:rsidP="001B0C2E">
      <w:r>
        <w:tab/>
      </w:r>
      <w:r>
        <w:tab/>
        <w:t>ret = write(gpiovalue_fd,"0",1);</w:t>
      </w:r>
    </w:p>
    <w:p w:rsidR="001B0C2E" w:rsidRDefault="001B0C2E" w:rsidP="001B0C2E">
      <w:r>
        <w:tab/>
        <w:t>if(ret == -1)</w:t>
      </w:r>
    </w:p>
    <w:p w:rsidR="001B0C2E" w:rsidRDefault="001B0C2E" w:rsidP="001B0C2E">
      <w:r>
        <w:tab/>
        <w:t>printf("write gpiovalue_fd error\n");</w:t>
      </w:r>
    </w:p>
    <w:p w:rsidR="001B0C2E" w:rsidRDefault="001B0C2E" w:rsidP="001B0C2E">
      <w:r>
        <w:t xml:space="preserve">     close(gpiovalue_fd);</w:t>
      </w:r>
    </w:p>
    <w:p w:rsidR="001B0C2E" w:rsidRDefault="001B0C2E" w:rsidP="001B0C2E">
      <w:r>
        <w:t>}</w:t>
      </w:r>
    </w:p>
    <w:p w:rsidR="001B0C2E" w:rsidRDefault="001B0C2E" w:rsidP="001B0C2E">
      <w:r>
        <w:t>int main(int argc,char *argv[])</w:t>
      </w:r>
    </w:p>
    <w:p w:rsidR="001B0C2E" w:rsidRDefault="001B0C2E" w:rsidP="001B0C2E">
      <w:r>
        <w:t>{</w:t>
      </w:r>
    </w:p>
    <w:p w:rsidR="001B0C2E" w:rsidRDefault="001B0C2E" w:rsidP="001B0C2E">
      <w:r>
        <w:tab/>
        <w:t>char value;</w:t>
      </w:r>
    </w:p>
    <w:p w:rsidR="001B0C2E" w:rsidRDefault="001B0C2E" w:rsidP="001B0C2E">
      <w:r>
        <w:tab/>
        <w:t>if (argc != 2){</w:t>
      </w:r>
    </w:p>
    <w:p w:rsidR="001B0C2E" w:rsidRDefault="001B0C2E" w:rsidP="001B0C2E">
      <w:r>
        <w:t xml:space="preserve">        printf("Usage:\n");</w:t>
      </w:r>
    </w:p>
    <w:p w:rsidR="001B0C2E" w:rsidRDefault="001B0C2E" w:rsidP="001B0C2E">
      <w:r>
        <w:t xml:space="preserve">        printf("%s 0/1\n", argv[0]);</w:t>
      </w:r>
    </w:p>
    <w:p w:rsidR="001B0C2E" w:rsidRDefault="001B0C2E" w:rsidP="001B0C2E">
      <w:r>
        <w:t xml:space="preserve">        return -1;</w:t>
      </w:r>
    </w:p>
    <w:p w:rsidR="001B0C2E" w:rsidRDefault="001B0C2E" w:rsidP="001B0C2E">
      <w:r>
        <w:t xml:space="preserve">    }</w:t>
      </w:r>
    </w:p>
    <w:p w:rsidR="001B0C2E" w:rsidRDefault="001B0C2E" w:rsidP="001B0C2E">
      <w:r>
        <w:tab/>
        <w:t>value = *argv[1]-0x30;</w:t>
      </w:r>
    </w:p>
    <w:p w:rsidR="001B0C2E" w:rsidRDefault="001B0C2E" w:rsidP="001B0C2E">
      <w:r>
        <w:tab/>
        <w:t>printf("value:%x",value);</w:t>
      </w:r>
    </w:p>
    <w:p w:rsidR="001B0C2E" w:rsidRDefault="001B0C2E" w:rsidP="001B0C2E">
      <w:r>
        <w:tab/>
        <w:t>mute_ctrl(value);</w:t>
      </w:r>
    </w:p>
    <w:p w:rsidR="001B0C2E" w:rsidRDefault="001B0C2E" w:rsidP="001B0C2E">
      <w:r>
        <w:tab/>
        <w:t>return 0;</w:t>
      </w:r>
    </w:p>
    <w:p w:rsidR="001B0C2E" w:rsidRDefault="001B0C2E" w:rsidP="001B0C2E">
      <w:r>
        <w:t>}</w:t>
      </w:r>
    </w:p>
    <w:p w:rsidR="001B0C2E" w:rsidRPr="001B0C2E" w:rsidRDefault="001B0C2E" w:rsidP="001B0C2E">
      <w:pPr>
        <w:rPr>
          <w:b/>
        </w:rPr>
      </w:pPr>
      <w:r w:rsidRPr="001B0C2E">
        <w:rPr>
          <w:rFonts w:hint="eastAsia"/>
          <w:b/>
        </w:rPr>
        <w:t>实验：</w:t>
      </w:r>
    </w:p>
    <w:p w:rsidR="001B0C2E" w:rsidRPr="001B0C2E" w:rsidRDefault="001B0C2E" w:rsidP="001B0C2E">
      <w:r>
        <w:t>./mute_creat</w:t>
      </w:r>
    </w:p>
    <w:p w:rsidR="001B0C2E" w:rsidRPr="002D6943" w:rsidRDefault="001B0C2E" w:rsidP="001B0C2E">
      <w:pPr>
        <w:rPr>
          <w:color w:val="00B050"/>
        </w:rPr>
      </w:pPr>
      <w:r w:rsidRPr="001B0C2E">
        <w:t>./mute_ctrl 1</w:t>
      </w:r>
      <w:r w:rsidR="002D6943">
        <w:t xml:space="preserve"> </w:t>
      </w:r>
      <w:r w:rsidR="002D6943" w:rsidRPr="002D6943">
        <w:rPr>
          <w:color w:val="00B050"/>
        </w:rPr>
        <w:t xml:space="preserve"> </w:t>
      </w:r>
      <w:r w:rsidR="002D6943" w:rsidRPr="002D6943">
        <w:rPr>
          <w:rFonts w:hint="eastAsia"/>
          <w:color w:val="00B050"/>
        </w:rPr>
        <w:t>//非静音</w:t>
      </w:r>
    </w:p>
    <w:p w:rsidR="001B0C2E" w:rsidRDefault="001B0C2E" w:rsidP="001B0C2E">
      <w:r w:rsidRPr="001B0C2E">
        <w:t>aplay /oem/tts_sample.wav</w:t>
      </w:r>
      <w:r w:rsidR="002D6943">
        <w:t xml:space="preserve">  </w:t>
      </w:r>
    </w:p>
    <w:p w:rsidR="002D6943" w:rsidRPr="002D6943" w:rsidRDefault="002D6943" w:rsidP="002D6943">
      <w:pPr>
        <w:rPr>
          <w:color w:val="00B050"/>
        </w:rPr>
      </w:pPr>
      <w:r>
        <w:t xml:space="preserve">./mute_ctrl 0  </w:t>
      </w:r>
      <w:r w:rsidRPr="002D6943">
        <w:rPr>
          <w:color w:val="00B050"/>
        </w:rPr>
        <w:t>//</w:t>
      </w:r>
      <w:r w:rsidRPr="002D6943">
        <w:rPr>
          <w:rFonts w:hint="eastAsia"/>
          <w:color w:val="00B050"/>
        </w:rPr>
        <w:t>静音</w:t>
      </w:r>
    </w:p>
    <w:p w:rsidR="002D6943" w:rsidRDefault="002D6943" w:rsidP="002D6943">
      <w:r w:rsidRPr="001B0C2E">
        <w:t>aplay /oem/tts_sample.wav</w:t>
      </w:r>
    </w:p>
    <w:p w:rsidR="002D6943" w:rsidRPr="002D6943" w:rsidRDefault="002D6943" w:rsidP="001B0C2E">
      <w:pPr>
        <w:rPr>
          <w:bCs/>
        </w:rPr>
      </w:pPr>
    </w:p>
    <w:p w:rsidR="00C55053" w:rsidRDefault="00C55053" w:rsidP="001B0C2E">
      <w:pPr>
        <w:pStyle w:val="1"/>
      </w:pPr>
      <w:bookmarkStart w:id="135" w:name="_Toc12547055"/>
      <w:r>
        <w:t xml:space="preserve">19 </w:t>
      </w:r>
      <w:r w:rsidR="002B6A73">
        <w:t xml:space="preserve"> </w:t>
      </w:r>
      <w:r w:rsidR="00407EBA">
        <w:rPr>
          <w:rFonts w:hint="eastAsia"/>
        </w:rPr>
        <w:t>新建</w:t>
      </w:r>
      <w:r w:rsidR="002B6A73">
        <w:rPr>
          <w:rFonts w:hint="eastAsia"/>
        </w:rPr>
        <w:t>nand</w:t>
      </w:r>
      <w:r w:rsidR="002B6A73">
        <w:t>flash</w:t>
      </w:r>
      <w:r w:rsidR="00407EBA">
        <w:rPr>
          <w:rFonts w:hint="eastAsia"/>
        </w:rPr>
        <w:t>绝对</w:t>
      </w:r>
      <w:r w:rsidR="00407EBA">
        <w:t>地址</w:t>
      </w:r>
      <w:r w:rsidR="002B6A73">
        <w:rPr>
          <w:rFonts w:hint="eastAsia"/>
        </w:rPr>
        <w:t>分区</w:t>
      </w:r>
      <w:bookmarkEnd w:id="135"/>
    </w:p>
    <w:p w:rsidR="008164F5" w:rsidRDefault="008164F5" w:rsidP="002B6A73">
      <w:r>
        <w:t>Parameter</w:t>
      </w:r>
      <w:r>
        <w:rPr>
          <w:rFonts w:hint="eastAsia"/>
        </w:rPr>
        <w:t>里面</w:t>
      </w:r>
      <w:r>
        <w:t>配置</w:t>
      </w:r>
      <w:r w:rsidR="00642A4D">
        <w:rPr>
          <w:rFonts w:hint="eastAsia"/>
        </w:rPr>
        <w:t>分区表</w:t>
      </w:r>
      <w:r w:rsidR="00642A4D">
        <w:t>，预留最后</w:t>
      </w:r>
      <w:r w:rsidR="00642A4D">
        <w:rPr>
          <w:rFonts w:hint="eastAsia"/>
        </w:rPr>
        <w:t>4</w:t>
      </w:r>
      <w:r w:rsidR="00642A4D">
        <w:t>k空间。</w:t>
      </w:r>
    </w:p>
    <w:p w:rsidR="008A2B6F" w:rsidRDefault="008A2B6F" w:rsidP="008A2B6F">
      <w:r>
        <w:t>FIRMWARE_VER:8.1</w:t>
      </w:r>
    </w:p>
    <w:p w:rsidR="008A2B6F" w:rsidRDefault="008A2B6F" w:rsidP="008A2B6F">
      <w:r>
        <w:t>MACHINE_MODEL:RK3308</w:t>
      </w:r>
    </w:p>
    <w:p w:rsidR="008A2B6F" w:rsidRDefault="008A2B6F" w:rsidP="008A2B6F">
      <w:r>
        <w:t>MACHINE_ID:007</w:t>
      </w:r>
    </w:p>
    <w:p w:rsidR="008A2B6F" w:rsidRDefault="008A2B6F" w:rsidP="008A2B6F">
      <w:r>
        <w:t>MANUFACTURER: RK3308</w:t>
      </w:r>
    </w:p>
    <w:p w:rsidR="008A2B6F" w:rsidRDefault="008A2B6F" w:rsidP="008A2B6F">
      <w:r>
        <w:t>MAGIC: 0x5041524B</w:t>
      </w:r>
    </w:p>
    <w:p w:rsidR="008A2B6F" w:rsidRDefault="008A2B6F" w:rsidP="008A2B6F">
      <w:r>
        <w:t>ATAG: 0x00200800</w:t>
      </w:r>
    </w:p>
    <w:p w:rsidR="008A2B6F" w:rsidRDefault="008A2B6F" w:rsidP="008A2B6F">
      <w:r>
        <w:t>MACHINE: 3308</w:t>
      </w:r>
    </w:p>
    <w:p w:rsidR="008A2B6F" w:rsidRDefault="008A2B6F" w:rsidP="008A2B6F">
      <w:r>
        <w:t>CHECK_MASK: 0x80</w:t>
      </w:r>
    </w:p>
    <w:p w:rsidR="008A2B6F" w:rsidRDefault="008A2B6F" w:rsidP="008A2B6F">
      <w:r>
        <w:t>PWR_HLD: 0,0,A,0,1</w:t>
      </w:r>
    </w:p>
    <w:p w:rsidR="008A2B6F" w:rsidRDefault="008A2B6F" w:rsidP="008A2B6F">
      <w:r>
        <w:t>TYPE: GPT</w:t>
      </w:r>
    </w:p>
    <w:p w:rsidR="008A2B6F" w:rsidRDefault="008A2B6F" w:rsidP="008A2B6F">
      <w:r>
        <w:t>CMDLINE:mtdparts=rk29xxnand:0x00000800@0x00002000(uboot),0x00000800@0x00002800(trust),0x00000800@0x00003000(misc),0x00006000@0x00003800(recovery),0x00003000@0</w:t>
      </w:r>
      <w:r>
        <w:lastRenderedPageBreak/>
        <w:t>x00009800(boot),0x00017000@0x0000C800(rootfs),0x0000E000@0x00023800(oem),0x0000E7F8@0x0031808(userdata:grow)</w:t>
      </w:r>
    </w:p>
    <w:p w:rsidR="005B475C" w:rsidRDefault="008A2B6F" w:rsidP="008A2B6F">
      <w:r>
        <w:t>uuid:rootfs=614e0000-0000-4b53-8000-1d28000054a9</w:t>
      </w:r>
    </w:p>
    <w:p w:rsidR="005B475C" w:rsidRPr="008164F5" w:rsidRDefault="005B475C" w:rsidP="005B475C">
      <w:r>
        <w:t>0x31808</w:t>
      </w:r>
      <w:r>
        <w:rPr>
          <w:rFonts w:hint="eastAsia"/>
        </w:rPr>
        <w:t>之前</w:t>
      </w:r>
      <w:r>
        <w:t>预留了</w:t>
      </w:r>
      <w:r>
        <w:rPr>
          <w:rFonts w:hint="eastAsia"/>
        </w:rPr>
        <w:t>8</w:t>
      </w:r>
      <w:r>
        <w:t>*512=4KB</w:t>
      </w:r>
      <w:r>
        <w:rPr>
          <w:rFonts w:hint="eastAsia"/>
        </w:rPr>
        <w:t>的</w:t>
      </w:r>
      <w:r>
        <w:t>空间。</w:t>
      </w:r>
    </w:p>
    <w:p w:rsidR="00C6658C" w:rsidRDefault="00F35941" w:rsidP="005C7305">
      <w:r>
        <w:rPr>
          <w:noProof/>
        </w:rPr>
        <w:drawing>
          <wp:inline distT="0" distB="0" distL="0" distR="0" wp14:anchorId="52134A32" wp14:editId="6E1A4467">
            <wp:extent cx="4961905" cy="2380952"/>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1905" cy="2380952"/>
                    </a:xfrm>
                    <a:prstGeom prst="rect">
                      <a:avLst/>
                    </a:prstGeom>
                  </pic:spPr>
                </pic:pic>
              </a:graphicData>
            </a:graphic>
          </wp:inline>
        </w:drawing>
      </w:r>
    </w:p>
    <w:p w:rsidR="00E41CE6" w:rsidRDefault="00E41CE6" w:rsidP="00123A79">
      <w:pPr>
        <w:pStyle w:val="1"/>
      </w:pPr>
    </w:p>
    <w:p w:rsidR="00C6658C" w:rsidRDefault="00123A79" w:rsidP="00642DCF">
      <w:pPr>
        <w:pStyle w:val="1"/>
      </w:pPr>
      <w:bookmarkStart w:id="136" w:name="_Toc12547056"/>
      <w:r>
        <w:rPr>
          <w:rFonts w:hint="eastAsia"/>
        </w:rPr>
        <w:t xml:space="preserve">20 </w:t>
      </w:r>
      <w:r w:rsidR="00BD7AAD">
        <w:rPr>
          <w:rFonts w:hint="eastAsia"/>
        </w:rPr>
        <w:t>音频</w:t>
      </w:r>
      <w:r w:rsidR="00BD7AAD">
        <w:t>学习</w:t>
      </w:r>
      <w:bookmarkEnd w:id="136"/>
    </w:p>
    <w:p w:rsidR="00EC040E" w:rsidRPr="00EC040E" w:rsidRDefault="00EC040E" w:rsidP="00EC040E">
      <w:pPr>
        <w:pStyle w:val="2"/>
      </w:pPr>
      <w:bookmarkStart w:id="137" w:name="_Toc12547057"/>
      <w:r>
        <w:t xml:space="preserve">20.1 </w:t>
      </w:r>
      <w:r>
        <w:rPr>
          <w:rFonts w:hint="eastAsia"/>
        </w:rPr>
        <w:t xml:space="preserve">ALSA </w:t>
      </w:r>
      <w:r>
        <w:rPr>
          <w:rFonts w:hint="eastAsia"/>
        </w:rPr>
        <w:t>学习</w:t>
      </w:r>
      <w:bookmarkEnd w:id="137"/>
    </w:p>
    <w:p w:rsidR="001E1BE8" w:rsidRPr="001E1BE8" w:rsidRDefault="00323F83" w:rsidP="006F5E77">
      <w:pPr>
        <w:pStyle w:val="3"/>
      </w:pPr>
      <w:bookmarkStart w:id="138" w:name="_Toc12547058"/>
      <w:r>
        <w:rPr>
          <w:rFonts w:hint="eastAsia"/>
        </w:rPr>
        <w:t>20.1</w:t>
      </w:r>
      <w:r w:rsidR="00EC040E">
        <w:rPr>
          <w:rFonts w:hint="eastAsia"/>
        </w:rPr>
        <w:t>.1</w:t>
      </w:r>
      <w:r>
        <w:t xml:space="preserve"> ALSA</w:t>
      </w:r>
      <w:r w:rsidR="001D644A">
        <w:rPr>
          <w:rFonts w:hint="eastAsia"/>
        </w:rPr>
        <w:t>名词解释</w:t>
      </w:r>
      <w:bookmarkEnd w:id="138"/>
    </w:p>
    <w:p w:rsidR="00332795" w:rsidRPr="00DC7F67" w:rsidRDefault="00332795" w:rsidP="00DC7F67">
      <w:pPr>
        <w:rPr>
          <w:color w:val="FF9900"/>
        </w:rPr>
      </w:pPr>
      <w:r w:rsidRPr="00DC7F67">
        <w:rPr>
          <w:color w:val="FF9900"/>
        </w:rPr>
        <w:t>channel</w:t>
      </w:r>
    </w:p>
    <w:p w:rsidR="00332795" w:rsidRDefault="00332795" w:rsidP="00DC7F67">
      <w:r w:rsidRPr="00332795">
        <w:t>通道，即我们熟知的声道数。左/右声道，5.1channel等等</w:t>
      </w:r>
    </w:p>
    <w:p w:rsidR="00332795" w:rsidRPr="00DC7F67" w:rsidRDefault="00332795" w:rsidP="00DC7F67">
      <w:pPr>
        <w:rPr>
          <w:color w:val="FF9900"/>
        </w:rPr>
      </w:pPr>
      <w:r w:rsidRPr="00DC7F67">
        <w:rPr>
          <w:color w:val="FF9900"/>
        </w:rPr>
        <w:t>sample</w:t>
      </w:r>
    </w:p>
    <w:p w:rsidR="00332795" w:rsidRDefault="00332795" w:rsidP="00DC7F67">
      <w:pPr>
        <w:ind w:firstLine="420"/>
      </w:pPr>
      <w:r w:rsidRPr="00332795">
        <w:t>A sample is a single value that describes the amplitude of the audio signal at a single point in time, on a</w:t>
      </w:r>
      <w:r w:rsidRPr="00332795">
        <w:t> </w:t>
      </w:r>
      <w:r w:rsidRPr="00332795">
        <w:rPr>
          <w:i/>
          <w:iCs/>
        </w:rPr>
        <w:t>single channel</w:t>
      </w:r>
      <w:r w:rsidRPr="00332795">
        <w:t>.sample即一次采样，通常的sample bit指的是一个</w:t>
      </w:r>
      <w:r>
        <w:t>chan</w:t>
      </w:r>
      <w:r w:rsidRPr="00332795">
        <w:t>nel上，一次采样的bit数（常见的sample bit 8/16/24/32bits）</w:t>
      </w:r>
    </w:p>
    <w:p w:rsidR="00CD69E6" w:rsidRPr="00CD69E6" w:rsidRDefault="001E1BE8" w:rsidP="00CD69E6">
      <w:pPr>
        <w:ind w:firstLineChars="250" w:firstLine="525"/>
        <w:rPr>
          <w:rFonts w:ascii="Arial" w:hAnsi="Arial" w:cs="Arial"/>
          <w:color w:val="333333"/>
          <w:szCs w:val="21"/>
          <w:shd w:val="clear" w:color="auto" w:fill="FFFFFF"/>
        </w:rPr>
      </w:pPr>
      <w:r>
        <w:rPr>
          <w:rFonts w:ascii="Arial" w:hAnsi="Arial" w:cs="Arial"/>
          <w:color w:val="333333"/>
          <w:szCs w:val="21"/>
          <w:shd w:val="clear" w:color="auto" w:fill="FFFFFF"/>
        </w:rPr>
        <w:t>即采样值或取样值，用来衡量声音波动变化的参数，是指声卡在采集和播放声音文件时所使用数字声音信号的二进制位数。声卡的位客观地反映了数字声音信号对输入声音信号描述的准确程度。</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声卡的主要的作用之一是对声音信息进行录制与回放，在这个过程中采样的位数和采样的频率决定了声音采集的质量</w:t>
      </w:r>
      <w:r w:rsidR="00626AD7">
        <w:rPr>
          <w:rFonts w:ascii="Arial" w:hAnsi="Arial" w:cs="Arial" w:hint="eastAsia"/>
          <w:color w:val="333333"/>
          <w:szCs w:val="21"/>
          <w:shd w:val="clear" w:color="auto" w:fill="FFFFFF"/>
        </w:rPr>
        <w:t>。</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位则代表</w:t>
      </w:r>
      <w:r w:rsidR="00626AD7">
        <w:rPr>
          <w:rFonts w:ascii="Arial" w:hAnsi="Arial" w:cs="Arial"/>
          <w:color w:val="333333"/>
          <w:szCs w:val="21"/>
          <w:shd w:val="clear" w:color="auto" w:fill="FFFFFF"/>
        </w:rPr>
        <w:t>2</w:t>
      </w:r>
      <w:r w:rsidR="00626AD7">
        <w:rPr>
          <w:rFonts w:ascii="Arial" w:hAnsi="Arial" w:cs="Arial"/>
          <w:color w:val="333333"/>
          <w:szCs w:val="21"/>
          <w:shd w:val="clear" w:color="auto" w:fill="FFFFFF"/>
        </w:rPr>
        <w:t>的</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次方</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。比较一下，一段相同的音乐信息，</w:t>
      </w:r>
      <w:r w:rsidR="00626AD7">
        <w:rPr>
          <w:rFonts w:ascii="Arial" w:hAnsi="Arial" w:cs="Arial"/>
          <w:color w:val="333333"/>
          <w:szCs w:val="21"/>
          <w:shd w:val="clear" w:color="auto" w:fill="FFFFFF"/>
        </w:rPr>
        <w:t>16</w:t>
      </w:r>
      <w:r w:rsidR="00626AD7">
        <w:rPr>
          <w:rFonts w:ascii="Arial" w:hAnsi="Arial" w:cs="Arial"/>
          <w:color w:val="333333"/>
          <w:szCs w:val="21"/>
          <w:shd w:val="clear" w:color="auto" w:fill="FFFFFF"/>
        </w:rPr>
        <w:t>位声卡能把它分为</w:t>
      </w:r>
      <w:r w:rsidR="00626AD7">
        <w:rPr>
          <w:rFonts w:ascii="Arial" w:hAnsi="Arial" w:cs="Arial"/>
          <w:color w:val="333333"/>
          <w:szCs w:val="21"/>
          <w:shd w:val="clear" w:color="auto" w:fill="FFFFFF"/>
        </w:rPr>
        <w:t>64K</w:t>
      </w:r>
      <w:r w:rsidR="00626AD7">
        <w:rPr>
          <w:rFonts w:ascii="Arial" w:hAnsi="Arial" w:cs="Arial"/>
          <w:color w:val="333333"/>
          <w:szCs w:val="21"/>
          <w:shd w:val="clear" w:color="auto" w:fill="FFFFFF"/>
        </w:rPr>
        <w:t>个精度单位进行处理，而</w:t>
      </w:r>
      <w:r w:rsidR="00626AD7">
        <w:rPr>
          <w:rFonts w:ascii="Arial" w:hAnsi="Arial" w:cs="Arial"/>
          <w:color w:val="333333"/>
          <w:szCs w:val="21"/>
          <w:shd w:val="clear" w:color="auto" w:fill="FFFFFF"/>
        </w:rPr>
        <w:t>8</w:t>
      </w:r>
      <w:r w:rsidR="00626AD7">
        <w:rPr>
          <w:rFonts w:ascii="Arial" w:hAnsi="Arial" w:cs="Arial"/>
          <w:color w:val="333333"/>
          <w:szCs w:val="21"/>
          <w:shd w:val="clear" w:color="auto" w:fill="FFFFFF"/>
        </w:rPr>
        <w:t>位声卡只能处理</w:t>
      </w:r>
      <w:r w:rsidR="00626AD7">
        <w:rPr>
          <w:rFonts w:ascii="Arial" w:hAnsi="Arial" w:cs="Arial"/>
          <w:color w:val="333333"/>
          <w:szCs w:val="21"/>
          <w:shd w:val="clear" w:color="auto" w:fill="FFFFFF"/>
        </w:rPr>
        <w:t>256</w:t>
      </w:r>
      <w:r w:rsidR="00626AD7">
        <w:rPr>
          <w:rFonts w:ascii="Arial" w:hAnsi="Arial" w:cs="Arial"/>
          <w:color w:val="333333"/>
          <w:szCs w:val="21"/>
          <w:shd w:val="clear" w:color="auto" w:fill="FFFFFF"/>
        </w:rPr>
        <w:t>个精度单位，造成了较大的信号损失，最终的采样效果自然是无法相提并论的。</w:t>
      </w:r>
    </w:p>
    <w:p w:rsidR="00B00A5D" w:rsidRPr="00B00A5D" w:rsidRDefault="00B00A5D" w:rsidP="00B00A5D">
      <w:pPr>
        <w:widowControl/>
        <w:shd w:val="clear" w:color="auto" w:fill="FFFFFF"/>
        <w:spacing w:before="150" w:after="150"/>
        <w:jc w:val="left"/>
        <w:rPr>
          <w:rFonts w:ascii="Verdana" w:eastAsia="宋体" w:hAnsi="Verdana" w:cs="宋体"/>
          <w:color w:val="FF9900"/>
          <w:kern w:val="0"/>
          <w:szCs w:val="21"/>
        </w:rPr>
      </w:pPr>
      <w:r w:rsidRPr="00B00A5D">
        <w:rPr>
          <w:rFonts w:ascii="Verdana" w:eastAsia="宋体" w:hAnsi="Verdana" w:cs="宋体"/>
          <w:color w:val="FF9900"/>
          <w:kern w:val="0"/>
          <w:szCs w:val="21"/>
        </w:rPr>
        <w:t>frame</w:t>
      </w:r>
    </w:p>
    <w:p w:rsidR="00B00A5D" w:rsidRPr="00DA0963" w:rsidRDefault="00B00A5D" w:rsidP="00B00A5D">
      <w:pPr>
        <w:ind w:firstLineChars="150" w:firstLine="315"/>
        <w:rPr>
          <w:rFonts w:hAnsiTheme="minorEastAsia"/>
        </w:rPr>
      </w:pPr>
      <w:r w:rsidRPr="00DA0963">
        <w:rPr>
          <w:rFonts w:hAnsiTheme="minorEastAsia"/>
        </w:rPr>
        <w:t xml:space="preserve">When we talk about working with digital audio, we often want to talk about the data that represents all channels at a single point in time. This is a collection </w:t>
      </w:r>
      <w:r w:rsidRPr="00DA0963">
        <w:rPr>
          <w:rFonts w:hAnsiTheme="minorEastAsia"/>
        </w:rPr>
        <w:lastRenderedPageBreak/>
        <w:t>of samples, one per channel, and is generally called a "frame". When we talk about the passage of time in terms of frames, its roughly equivalent to what people when they measure in terms of samples, but is more accurate; more importantly, when we're talking about the amount of data needed to represent all the channels at a point in time, its the only unit that makes sense.</w:t>
      </w:r>
    </w:p>
    <w:p w:rsidR="00B00A5D" w:rsidRPr="00DA0963" w:rsidRDefault="00B00A5D" w:rsidP="00B00A5D">
      <w:pPr>
        <w:rPr>
          <w:rFonts w:hAnsiTheme="minorEastAsia"/>
        </w:rPr>
      </w:pPr>
      <w:r w:rsidRPr="00DA0963">
        <w:rPr>
          <w:rFonts w:hAnsiTheme="minorEastAsia"/>
        </w:rPr>
        <w:t>一个frame是一次采样时所有channel上的sample bit.即frame = channels * (sample bit).</w:t>
      </w:r>
    </w:p>
    <w:p w:rsidR="00CD69E6" w:rsidRPr="00CD69E6" w:rsidRDefault="00CD69E6" w:rsidP="00CD69E6">
      <w:pPr>
        <w:rPr>
          <w:b/>
          <w:color w:val="FF9900"/>
        </w:rPr>
      </w:pPr>
      <w:r w:rsidRPr="00CD69E6">
        <w:rPr>
          <w:rFonts w:hint="eastAsia"/>
          <w:b/>
          <w:color w:val="FF9900"/>
        </w:rPr>
        <w:t>采样频率</w:t>
      </w:r>
    </w:p>
    <w:p w:rsidR="00CD69E6" w:rsidRPr="00CD69E6" w:rsidRDefault="007A60C0" w:rsidP="00B00A5D">
      <w:pPr>
        <w:rPr>
          <w:rFonts w:eastAsia="宋体"/>
        </w:rPr>
      </w:pPr>
      <w:hyperlink r:id="rId19" w:tgtFrame="_blank" w:history="1">
        <w:r w:rsidR="00CD69E6">
          <w:rPr>
            <w:rStyle w:val="a9"/>
            <w:rFonts w:ascii="Arial" w:hAnsi="Arial" w:cs="Arial"/>
            <w:color w:val="136EC2"/>
            <w:szCs w:val="21"/>
          </w:rPr>
          <w:t>采样频率</w:t>
        </w:r>
      </w:hyperlink>
      <w:r w:rsidR="00CD69E6">
        <w:t>是指录音设备在一秒钟内对声音信号的采样次数，采样频率越高声音的还原就越真实越自然。在当今的主流声卡上，采样频率一般共分为11KHz、22.05KHz、44.1KHz三个等级，22.05只能达到FM广播的声音品质，44.1KHz则是理论上的CD音质界限，48KHz则更加精确一些。对于高于48KHz的采样频率人耳已无法辨别出来了，所以在电脑上没有多少使用价值</w:t>
      </w:r>
      <w:r w:rsidR="00CD69E6">
        <w:rPr>
          <w:rFonts w:hint="eastAsia"/>
        </w:rPr>
        <w:t>。</w:t>
      </w:r>
    </w:p>
    <w:p w:rsidR="00D00B6B" w:rsidRPr="00D00B6B" w:rsidRDefault="00D00B6B" w:rsidP="00D00B6B">
      <w:pPr>
        <w:widowControl/>
        <w:shd w:val="clear" w:color="auto" w:fill="FFFFFF"/>
        <w:spacing w:before="150" w:after="150"/>
        <w:jc w:val="left"/>
        <w:rPr>
          <w:rFonts w:ascii="Verdana" w:eastAsia="宋体" w:hAnsi="Verdana" w:cs="宋体"/>
          <w:color w:val="FF9900"/>
          <w:kern w:val="0"/>
          <w:szCs w:val="21"/>
        </w:rPr>
      </w:pPr>
      <w:r w:rsidRPr="00D00B6B">
        <w:rPr>
          <w:rFonts w:ascii="Verdana" w:eastAsia="宋体" w:hAnsi="Verdana" w:cs="宋体"/>
          <w:color w:val="FF9900"/>
          <w:kern w:val="0"/>
          <w:szCs w:val="21"/>
        </w:rPr>
        <w:t>peroid</w:t>
      </w:r>
    </w:p>
    <w:p w:rsidR="00D00B6B" w:rsidRPr="00D00B6B" w:rsidRDefault="00D00B6B" w:rsidP="00083D2A">
      <w:pPr>
        <w:ind w:firstLineChars="100" w:firstLine="210"/>
      </w:pPr>
      <w:r w:rsidRPr="00D00B6B">
        <w:t>A period is the number of frames in between each hardware interrupt.</w:t>
      </w:r>
    </w:p>
    <w:p w:rsidR="00CD69E6" w:rsidRDefault="00D00B6B" w:rsidP="00083D2A">
      <w:r w:rsidRPr="00D00B6B">
        <w:t>每当hardware buffer 中有peroid size个frame的空间时，硬件就产生中断，来通知alsa driver来往硬件写数据。</w:t>
      </w:r>
      <w:r w:rsidR="00CD69E6">
        <w:rPr>
          <w:rFonts w:ascii="Verdana" w:hAnsi="Verdana"/>
          <w:color w:val="333333"/>
          <w:szCs w:val="21"/>
          <w:shd w:val="clear" w:color="auto" w:fill="FFFFFF"/>
        </w:rPr>
        <w:t>音频设备一次处理所需要的桢数，对于音频设备的数据访问以及音频数据的存储，都是以此为单位。</w:t>
      </w:r>
    </w:p>
    <w:p w:rsidR="00083D2A" w:rsidRPr="00083D2A" w:rsidRDefault="00083D2A" w:rsidP="00D00B6B">
      <w:pPr>
        <w:rPr>
          <w:color w:val="FF9900"/>
        </w:rPr>
      </w:pPr>
      <w:r w:rsidRPr="00083D2A">
        <w:rPr>
          <w:rFonts w:ascii="Verdana" w:hAnsi="Verdana"/>
          <w:color w:val="FF9900"/>
          <w:szCs w:val="21"/>
          <w:shd w:val="clear" w:color="auto" w:fill="FFFFFF"/>
        </w:rPr>
        <w:t>buffer size</w:t>
      </w:r>
    </w:p>
    <w:p w:rsidR="00083D2A" w:rsidRPr="00083D2A" w:rsidRDefault="00083D2A" w:rsidP="00083D2A">
      <w:pPr>
        <w:ind w:firstLineChars="100" w:firstLine="210"/>
      </w:pPr>
      <w:r w:rsidRPr="00083D2A">
        <w:t>This determines how large the hardware buffer is.</w:t>
      </w:r>
    </w:p>
    <w:p w:rsidR="00083D2A" w:rsidRDefault="00083D2A" w:rsidP="00083D2A">
      <w:r w:rsidRPr="00083D2A">
        <w:t>hardware buffer size 是由多个peroid组成。buffer size = peroid size * peroids。</w:t>
      </w:r>
    </w:p>
    <w:p w:rsidR="00E9523B" w:rsidRDefault="00E9523B" w:rsidP="00083D2A">
      <w:r>
        <w:rPr>
          <w:rFonts w:ascii="Verdana" w:hAnsi="Verdana"/>
          <w:color w:val="333333"/>
          <w:szCs w:val="21"/>
          <w:shd w:val="clear" w:color="auto" w:fill="FFFFFF"/>
        </w:rPr>
        <w:t>声卡接口中有一个指针来指示声卡硬件缓存区中当前的读写位置。只要接口在运行，这个指针将循环地指向缓存区中的某个位置。</w:t>
      </w:r>
      <w:r>
        <w:rPr>
          <w:rFonts w:ascii="Verdana" w:hAnsi="Verdana"/>
          <w:color w:val="333333"/>
          <w:szCs w:val="21"/>
        </w:rPr>
        <w:br/>
      </w:r>
      <w:r>
        <w:rPr>
          <w:rFonts w:ascii="Verdana" w:hAnsi="Verdana"/>
          <w:color w:val="333333"/>
          <w:szCs w:val="21"/>
          <w:shd w:val="clear" w:color="auto" w:fill="FFFFFF"/>
        </w:rPr>
        <w:t>frame size = sizeof(one sample) * nChannels</w:t>
      </w:r>
      <w:r>
        <w:rPr>
          <w:rFonts w:ascii="Verdana" w:hAnsi="Verdana"/>
          <w:color w:val="333333"/>
          <w:szCs w:val="21"/>
        </w:rPr>
        <w:br/>
      </w:r>
      <w:r>
        <w:rPr>
          <w:rFonts w:ascii="Verdana" w:hAnsi="Verdana"/>
          <w:color w:val="333333"/>
          <w:szCs w:val="21"/>
          <w:shd w:val="clear" w:color="auto" w:fill="FFFFFF"/>
        </w:rPr>
        <w:t>alsa</w:t>
      </w:r>
      <w:r>
        <w:rPr>
          <w:rFonts w:ascii="Verdana" w:hAnsi="Verdana"/>
          <w:color w:val="333333"/>
          <w:szCs w:val="21"/>
          <w:shd w:val="clear" w:color="auto" w:fill="FFFFFF"/>
        </w:rPr>
        <w:t>中配置的缓存</w:t>
      </w:r>
      <w:r>
        <w:rPr>
          <w:rFonts w:ascii="Verdana" w:hAnsi="Verdana"/>
          <w:color w:val="333333"/>
          <w:szCs w:val="21"/>
          <w:shd w:val="clear" w:color="auto" w:fill="FFFFFF"/>
        </w:rPr>
        <w:t>(buffer)</w:t>
      </w:r>
      <w:r>
        <w:rPr>
          <w:rFonts w:ascii="Verdana" w:hAnsi="Verdana"/>
          <w:color w:val="333333"/>
          <w:szCs w:val="21"/>
          <w:shd w:val="clear" w:color="auto" w:fill="FFFFFF"/>
        </w:rPr>
        <w:t>和周期</w:t>
      </w:r>
      <w:r>
        <w:rPr>
          <w:rFonts w:ascii="Verdana" w:hAnsi="Verdana"/>
          <w:color w:val="333333"/>
          <w:szCs w:val="21"/>
          <w:shd w:val="clear" w:color="auto" w:fill="FFFFFF"/>
        </w:rPr>
        <w:t>(size)</w:t>
      </w:r>
      <w:r>
        <w:rPr>
          <w:rFonts w:ascii="Verdana" w:hAnsi="Verdana"/>
          <w:color w:val="333333"/>
          <w:szCs w:val="21"/>
          <w:shd w:val="clear" w:color="auto" w:fill="FFFFFF"/>
        </w:rPr>
        <w:t>大小在</w:t>
      </w:r>
      <w:r>
        <w:rPr>
          <w:rFonts w:ascii="Verdana" w:hAnsi="Verdana"/>
          <w:color w:val="333333"/>
          <w:szCs w:val="21"/>
          <w:shd w:val="clear" w:color="auto" w:fill="FFFFFF"/>
        </w:rPr>
        <w:t>runtime</w:t>
      </w:r>
      <w:r>
        <w:rPr>
          <w:rFonts w:ascii="Verdana" w:hAnsi="Verdana"/>
          <w:color w:val="333333"/>
          <w:szCs w:val="21"/>
          <w:shd w:val="clear" w:color="auto" w:fill="FFFFFF"/>
        </w:rPr>
        <w:t>中是以帧</w:t>
      </w:r>
      <w:r>
        <w:rPr>
          <w:rFonts w:ascii="Verdana" w:hAnsi="Verdana"/>
          <w:color w:val="333333"/>
          <w:szCs w:val="21"/>
          <w:shd w:val="clear" w:color="auto" w:fill="FFFFFF"/>
        </w:rPr>
        <w:t>(frames)</w:t>
      </w:r>
      <w:r>
        <w:rPr>
          <w:rFonts w:ascii="Verdana" w:hAnsi="Verdana"/>
          <w:color w:val="333333"/>
          <w:szCs w:val="21"/>
          <w:shd w:val="clear" w:color="auto" w:fill="FFFFFF"/>
        </w:rPr>
        <w:t>形式存储的。</w:t>
      </w:r>
      <w:r>
        <w:rPr>
          <w:rFonts w:ascii="Verdana" w:hAnsi="Verdana"/>
          <w:color w:val="333333"/>
          <w:szCs w:val="21"/>
        </w:rPr>
        <w:br/>
      </w:r>
      <w:r>
        <w:rPr>
          <w:rFonts w:ascii="Verdana" w:hAnsi="Verdana"/>
          <w:color w:val="333333"/>
          <w:szCs w:val="21"/>
          <w:shd w:val="clear" w:color="auto" w:fill="FFFFFF"/>
        </w:rPr>
        <w:t>period_bytes = frames_to_bytes(runtime, runtime-&gt;period_size); </w:t>
      </w:r>
      <w:r>
        <w:rPr>
          <w:rFonts w:ascii="Verdana" w:hAnsi="Verdana"/>
          <w:color w:val="333333"/>
          <w:szCs w:val="21"/>
        </w:rPr>
        <w:br/>
      </w:r>
      <w:r>
        <w:rPr>
          <w:rFonts w:ascii="Verdana" w:hAnsi="Verdana"/>
          <w:color w:val="333333"/>
          <w:szCs w:val="21"/>
          <w:shd w:val="clear" w:color="auto" w:fill="FFFFFF"/>
        </w:rPr>
        <w:t>bytes_to_frames()</w:t>
      </w:r>
    </w:p>
    <w:p w:rsidR="0027227C" w:rsidRDefault="0027227C" w:rsidP="00083D2A">
      <w:r>
        <w:rPr>
          <w:noProof/>
        </w:rPr>
        <w:drawing>
          <wp:inline distT="0" distB="0" distL="0" distR="0">
            <wp:extent cx="2991485" cy="2182932"/>
            <wp:effectExtent l="0" t="0" r="0" b="8255"/>
            <wp:docPr id="6" name="图片 6" descr="https://images2015.cnblogs.com/blog/709240/201612/709240-20161218190328839-831502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709240/201612/709240-20161218190328839-831502147.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3024" cy="2184055"/>
                    </a:xfrm>
                    <a:prstGeom prst="rect">
                      <a:avLst/>
                    </a:prstGeom>
                    <a:noFill/>
                    <a:ln>
                      <a:noFill/>
                    </a:ln>
                  </pic:spPr>
                </pic:pic>
              </a:graphicData>
            </a:graphic>
          </wp:inline>
        </w:drawing>
      </w:r>
    </w:p>
    <w:p w:rsidR="0027227C" w:rsidRPr="0027227C" w:rsidRDefault="0027227C" w:rsidP="0027227C">
      <w:pPr>
        <w:widowControl/>
        <w:shd w:val="clear" w:color="auto" w:fill="FFFFFF"/>
        <w:spacing w:before="150" w:after="150"/>
        <w:jc w:val="left"/>
        <w:rPr>
          <w:rFonts w:ascii="Verdana" w:eastAsia="宋体" w:hAnsi="Verdana" w:cs="宋体"/>
          <w:color w:val="FF9900"/>
          <w:kern w:val="0"/>
          <w:szCs w:val="21"/>
        </w:rPr>
      </w:pPr>
      <w:r w:rsidRPr="0027227C">
        <w:rPr>
          <w:rFonts w:ascii="Verdana" w:eastAsia="宋体" w:hAnsi="Verdana" w:cs="宋体"/>
          <w:color w:val="FF9900"/>
          <w:kern w:val="0"/>
          <w:szCs w:val="21"/>
        </w:rPr>
        <w:t>Data access and layout</w:t>
      </w:r>
    </w:p>
    <w:p w:rsidR="0027227C" w:rsidRPr="00DA0963" w:rsidRDefault="0027227C" w:rsidP="00CC400A">
      <w:pPr>
        <w:rPr>
          <w:rFonts w:hAnsiTheme="minorEastAsia"/>
        </w:rPr>
      </w:pPr>
      <w:r w:rsidRPr="00DA0963">
        <w:rPr>
          <w:rFonts w:hAnsiTheme="minorEastAsia"/>
        </w:rPr>
        <w:t xml:space="preserve">interleaveda: data layout arrangement where the samples of each channel that will be played at the same time follow each other sequentially. See </w:t>
      </w:r>
      <w:r w:rsidRPr="00DA0963">
        <w:rPr>
          <w:rFonts w:hAnsiTheme="minorEastAsia"/>
        </w:rPr>
        <w:lastRenderedPageBreak/>
        <w:t>"non-interleaved"non-interleaveda: data layout where the samples for a single channel follow each other sequentially; samples for another channel are either in another buffer or another part of this buffer. Contrast with "interleaved"</w:t>
      </w:r>
    </w:p>
    <w:p w:rsidR="0027227C" w:rsidRDefault="0027227C" w:rsidP="00CC400A">
      <w:r w:rsidRPr="0027227C">
        <w:rPr>
          <w:color w:val="000000"/>
        </w:rPr>
        <w:t>在一个period以内(interleaved和non-interleaved是在一个period里面排)</w:t>
      </w:r>
      <w:r w:rsidRPr="0027227C">
        <w:t>，数据是按照channel1排完了再排channel2呢，还是一个frame一个frame的来排（frame在alsa里指的是一次采样时间内，两个channel的数据放一块儿就是一个frame）上图是interleaved。</w:t>
      </w:r>
    </w:p>
    <w:p w:rsidR="001869CA" w:rsidRDefault="001F465E" w:rsidP="00CC400A">
      <w:r>
        <w:rPr>
          <w:rFonts w:ascii="Verdana" w:hAnsi="Verdana" w:hint="eastAsia"/>
          <w:color w:val="333333"/>
          <w:szCs w:val="21"/>
          <w:shd w:val="clear" w:color="auto" w:fill="FFFFFF"/>
        </w:rPr>
        <w:t>交</w:t>
      </w:r>
      <w:r w:rsidR="001869CA">
        <w:rPr>
          <w:rFonts w:ascii="Verdana" w:hAnsi="Verdana"/>
          <w:color w:val="333333"/>
          <w:szCs w:val="21"/>
          <w:shd w:val="clear" w:color="auto" w:fill="FFFFFF"/>
        </w:rPr>
        <w:t>错模式</w:t>
      </w:r>
      <w:r w:rsidR="001869CA">
        <w:rPr>
          <w:rFonts w:ascii="Verdana" w:hAnsi="Verdana"/>
          <w:color w:val="333333"/>
          <w:szCs w:val="21"/>
          <w:shd w:val="clear" w:color="auto" w:fill="FFFFFF"/>
        </w:rPr>
        <w:t>(interleaved)</w:t>
      </w:r>
      <w:r w:rsidR="001869CA">
        <w:rPr>
          <w:rFonts w:ascii="Verdana" w:hAnsi="Verdana"/>
          <w:color w:val="333333"/>
          <w:szCs w:val="21"/>
          <w:shd w:val="clear" w:color="auto" w:fill="FFFFFF"/>
        </w:rPr>
        <w:t>：是一种音频数据的记录方式，在交错模式下，数据以连续桢的形式存放，即首先记录完桢</w:t>
      </w:r>
      <w:r w:rsidR="001869CA">
        <w:rPr>
          <w:rFonts w:ascii="Verdana" w:hAnsi="Verdana"/>
          <w:color w:val="333333"/>
          <w:szCs w:val="21"/>
          <w:shd w:val="clear" w:color="auto" w:fill="FFFFFF"/>
        </w:rPr>
        <w:t>1</w:t>
      </w:r>
      <w:r w:rsidR="001869CA">
        <w:rPr>
          <w:rFonts w:ascii="Verdana" w:hAnsi="Verdana"/>
          <w:color w:val="333333"/>
          <w:szCs w:val="21"/>
          <w:shd w:val="clear" w:color="auto" w:fill="FFFFFF"/>
        </w:rPr>
        <w:t>的左声道样本和右声道样本（假设为立体声格式），再开始桢</w:t>
      </w:r>
      <w:r w:rsidR="001869CA">
        <w:rPr>
          <w:rFonts w:ascii="Verdana" w:hAnsi="Verdana"/>
          <w:color w:val="333333"/>
          <w:szCs w:val="21"/>
          <w:shd w:val="clear" w:color="auto" w:fill="FFFFFF"/>
        </w:rPr>
        <w:t>2</w:t>
      </w:r>
      <w:r w:rsidR="001869CA">
        <w:rPr>
          <w:rFonts w:ascii="Verdana" w:hAnsi="Verdana"/>
          <w:color w:val="333333"/>
          <w:szCs w:val="21"/>
          <w:shd w:val="clear" w:color="auto" w:fill="FFFFFF"/>
        </w:rPr>
        <w:t>的记录。而在非交错模式下，首先记录的是一个周期内所有桢的左声道样本，再记录右声道样本，数据是以连续通道的方式存储。不过多数情况下，我们只需要使用交错模式就可以了。</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Hardware parameter</w:t>
      </w:r>
    </w:p>
    <w:p w:rsidR="00CC400A" w:rsidRPr="00DA0963" w:rsidRDefault="00CC400A" w:rsidP="00CC400A">
      <w:pPr>
        <w:rPr>
          <w:rFonts w:hAnsiTheme="minorEastAsia"/>
        </w:rPr>
      </w:pPr>
      <w:r w:rsidRPr="00DA0963">
        <w:rPr>
          <w:rFonts w:hAnsiTheme="minorEastAsia"/>
        </w:rPr>
        <w:t>These are parameters that directly affect the hardware of the audio interface.</w:t>
      </w:r>
    </w:p>
    <w:p w:rsidR="00CC400A" w:rsidRPr="00DA0963" w:rsidRDefault="00CC400A" w:rsidP="00CC400A">
      <w:pPr>
        <w:rPr>
          <w:rFonts w:hAnsiTheme="minorEastAsia"/>
        </w:rPr>
      </w:pPr>
      <w:r w:rsidRPr="00DA0963">
        <w:rPr>
          <w:rFonts w:hAnsiTheme="minorEastAsia"/>
        </w:rPr>
        <w:t> Hardware parameter是作用于声卡硬件的，包括sample rate, sample format, interupt intervals, data access and layout, buffer size</w:t>
      </w:r>
    </w:p>
    <w:p w:rsidR="00CC400A" w:rsidRPr="00CC400A" w:rsidRDefault="00CC400A" w:rsidP="00CC400A">
      <w:pPr>
        <w:widowControl/>
        <w:shd w:val="clear" w:color="auto" w:fill="FFFFFF"/>
        <w:spacing w:before="150" w:after="150"/>
        <w:jc w:val="left"/>
        <w:rPr>
          <w:rFonts w:ascii="Verdana" w:eastAsia="宋体" w:hAnsi="Verdana" w:cs="宋体"/>
          <w:color w:val="FF9900"/>
          <w:kern w:val="0"/>
          <w:szCs w:val="21"/>
        </w:rPr>
      </w:pPr>
      <w:r w:rsidRPr="00CC400A">
        <w:rPr>
          <w:rFonts w:ascii="Verdana" w:eastAsia="宋体" w:hAnsi="Verdana" w:cs="宋体"/>
          <w:color w:val="FF9900"/>
          <w:kern w:val="0"/>
          <w:szCs w:val="21"/>
        </w:rPr>
        <w:t>Software parameter</w:t>
      </w:r>
    </w:p>
    <w:p w:rsidR="00CC400A" w:rsidRPr="00DA0963" w:rsidRDefault="00CC400A" w:rsidP="00CC400A">
      <w:pPr>
        <w:rPr>
          <w:rFonts w:hAnsiTheme="minorEastAsia"/>
          <w:szCs w:val="21"/>
        </w:rPr>
      </w:pPr>
      <w:r w:rsidRPr="00CC400A">
        <w:t>T</w:t>
      </w:r>
      <w:r w:rsidRPr="00DA0963">
        <w:rPr>
          <w:rFonts w:hAnsiTheme="minorEastAsia"/>
          <w:szCs w:val="21"/>
        </w:rPr>
        <w:t>hese are parameters that control the operation of the device driver rather than the hardware itself. Most programs that use the ALSA Audio API will not need to set any of these; a few will need set a subset of them.</w:t>
      </w:r>
    </w:p>
    <w:p w:rsidR="00CC400A" w:rsidRPr="00DA0963" w:rsidRDefault="00CC400A" w:rsidP="00CC400A">
      <w:pPr>
        <w:rPr>
          <w:rFonts w:hAnsiTheme="minorEastAsia"/>
          <w:szCs w:val="21"/>
        </w:rPr>
      </w:pPr>
      <w:r w:rsidRPr="00DA0963">
        <w:rPr>
          <w:rFonts w:hAnsiTheme="minorEastAsia"/>
          <w:szCs w:val="21"/>
        </w:rPr>
        <w:t>software parameter 是作用于alsa core的。通常用来控制When to start the device, what to do about xruns, Available minimum space/data for wakeup,Transfer chunk size.</w:t>
      </w:r>
    </w:p>
    <w:p w:rsidR="0032478B" w:rsidRPr="00DA0963" w:rsidRDefault="0032478B" w:rsidP="0032478B">
      <w:pPr>
        <w:widowControl/>
        <w:shd w:val="clear" w:color="auto" w:fill="FFFFFF"/>
        <w:spacing w:before="150" w:after="150"/>
        <w:jc w:val="left"/>
        <w:rPr>
          <w:rFonts w:hAnsiTheme="minorEastAsia" w:cs="宋体"/>
          <w:b/>
          <w:color w:val="FF9900"/>
          <w:kern w:val="0"/>
          <w:szCs w:val="21"/>
        </w:rPr>
      </w:pPr>
      <w:r w:rsidRPr="00DA0963">
        <w:rPr>
          <w:rFonts w:hAnsiTheme="minorEastAsia" w:cs="宋体"/>
          <w:b/>
          <w:color w:val="FF9900"/>
          <w:kern w:val="0"/>
          <w:szCs w:val="21"/>
        </w:rPr>
        <w:t>When to start the device</w:t>
      </w:r>
    </w:p>
    <w:p w:rsidR="0032478B" w:rsidRPr="00DA0963" w:rsidRDefault="0032478B" w:rsidP="006A4B55">
      <w:pPr>
        <w:rPr>
          <w:rFonts w:hAnsiTheme="minorEastAsia"/>
          <w:szCs w:val="21"/>
        </w:rPr>
      </w:pPr>
      <w:r w:rsidRPr="00DA0963">
        <w:rPr>
          <w:rFonts w:hAnsiTheme="minorEastAsia"/>
          <w:szCs w:val="21"/>
        </w:rPr>
        <w:t>When you open the audio interface, ALSA ensures that it is not active - no data is being moved to or from its external connectors. Presumably, at some point you want this data transfer to begin. There are several options for how to make this happen.</w:t>
      </w:r>
    </w:p>
    <w:p w:rsidR="0032478B" w:rsidRPr="00DA0963" w:rsidRDefault="0032478B" w:rsidP="006A4B55">
      <w:pPr>
        <w:rPr>
          <w:rFonts w:hAnsiTheme="minorEastAsia"/>
          <w:szCs w:val="21"/>
        </w:rPr>
      </w:pPr>
      <w:r w:rsidRPr="00DA0963">
        <w:rPr>
          <w:rFonts w:hAnsiTheme="minorEastAsia"/>
          <w:szCs w:val="21"/>
        </w:rPr>
        <w:t> The control point here the start threshold, which defines the number of frames of space/data necessary to start the device automatically. If set to some value other than zero for playback, it is necessary to prefill the playback buffer before the device will start. If set to zero, the first data written to the device (or first attempt to read from a capture stream) will start the device.</w:t>
      </w:r>
    </w:p>
    <w:p w:rsidR="0032478B" w:rsidRPr="00DA0963" w:rsidRDefault="0032478B" w:rsidP="006A4B55">
      <w:pPr>
        <w:rPr>
          <w:rFonts w:hAnsiTheme="minorEastAsia"/>
          <w:szCs w:val="21"/>
        </w:rPr>
      </w:pPr>
      <w:r w:rsidRPr="00DA0963">
        <w:rPr>
          <w:rFonts w:hAnsiTheme="minorEastAsia"/>
          <w:szCs w:val="21"/>
        </w:rPr>
        <w:t> You can also start the device explicitly using snd_pcm_start, but this requires buffer prefilling in the case of the playback stream. If you attempt to start the stream without doing this, you will get -EPIPE as a return code, indicating that there is no data waiting to deliver to the playback hardware buffer.</w:t>
      </w:r>
    </w:p>
    <w:p w:rsidR="0032478B" w:rsidRPr="00DA0963" w:rsidRDefault="0032478B" w:rsidP="006A4B55">
      <w:pPr>
        <w:rPr>
          <w:rFonts w:hAnsiTheme="minorEastAsia"/>
          <w:szCs w:val="21"/>
        </w:rPr>
      </w:pPr>
      <w:r w:rsidRPr="00DA0963">
        <w:rPr>
          <w:rFonts w:hAnsiTheme="minorEastAsia"/>
          <w:szCs w:val="21"/>
        </w:rPr>
        <w:t>我们可以通过API </w:t>
      </w:r>
      <w:r w:rsidRPr="00DA0963">
        <w:rPr>
          <w:rFonts w:hAnsiTheme="minorEastAsia"/>
          <w:color w:val="000000"/>
          <w:szCs w:val="21"/>
        </w:rPr>
        <w:t>snd_pcm_sw_params_set_start_threshold来设置什么时候开始启动声卡。对于playback，假设第设置start threshold 为320,那么就是说，当用户调用writei，写入的数据，将暂时存在alsa驱动空间里，当这个数据量达到 320帧时，alsa驱动才开始将数据写入hardware buffer，并启动DA转换。</w:t>
      </w:r>
    </w:p>
    <w:p w:rsidR="0032478B" w:rsidRPr="00DA0963" w:rsidRDefault="0032478B" w:rsidP="006A4B55">
      <w:pPr>
        <w:rPr>
          <w:rFonts w:hAnsiTheme="minorEastAsia"/>
          <w:b/>
          <w:color w:val="F79646" w:themeColor="accent6"/>
          <w:szCs w:val="21"/>
        </w:rPr>
      </w:pPr>
      <w:r w:rsidRPr="00DA0963">
        <w:rPr>
          <w:rFonts w:hAnsiTheme="minorEastAsia"/>
          <w:b/>
          <w:color w:val="F79646" w:themeColor="accent6"/>
          <w:szCs w:val="21"/>
        </w:rPr>
        <w:t>What to do about xruns</w:t>
      </w:r>
    </w:p>
    <w:p w:rsidR="0032478B" w:rsidRPr="00DA0963" w:rsidRDefault="0032478B" w:rsidP="006A4B55">
      <w:pPr>
        <w:rPr>
          <w:rFonts w:hAnsiTheme="minorEastAsia"/>
          <w:color w:val="333333"/>
          <w:szCs w:val="21"/>
        </w:rPr>
      </w:pPr>
      <w:r w:rsidRPr="00DA0963">
        <w:rPr>
          <w:rFonts w:hAnsiTheme="minorEastAsia"/>
          <w:color w:val="333333"/>
          <w:szCs w:val="21"/>
        </w:rPr>
        <w:t xml:space="preserve">If an xrun occurs, the device driver may, if requested, take certain steps to handle it. Options include stopping the device, or silencing all or part of the </w:t>
      </w:r>
      <w:r w:rsidRPr="00DA0963">
        <w:rPr>
          <w:rFonts w:hAnsiTheme="minorEastAsia"/>
          <w:color w:val="333333"/>
          <w:szCs w:val="21"/>
        </w:rPr>
        <w:lastRenderedPageBreak/>
        <w:t>hardware buffer used for playback.</w:t>
      </w:r>
    </w:p>
    <w:p w:rsidR="0032478B" w:rsidRPr="00DA0963" w:rsidRDefault="0032478B" w:rsidP="006A4B55">
      <w:pPr>
        <w:rPr>
          <w:rFonts w:hAnsiTheme="minorEastAsia"/>
          <w:color w:val="333333"/>
          <w:szCs w:val="21"/>
        </w:rPr>
      </w:pPr>
      <w:r w:rsidRPr="00DA0963">
        <w:rPr>
          <w:rFonts w:hAnsiTheme="minorEastAsia"/>
          <w:color w:val="333333"/>
          <w:szCs w:val="21"/>
        </w:rPr>
        <w:t> the stop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data/space available meets or exceeds this value, the driver will stop the interface.</w:t>
      </w:r>
    </w:p>
    <w:p w:rsidR="0032478B" w:rsidRPr="00DA0963" w:rsidRDefault="0032478B" w:rsidP="006A4B55">
      <w:pPr>
        <w:rPr>
          <w:rFonts w:hAnsiTheme="minorEastAsia"/>
          <w:color w:val="333333"/>
          <w:szCs w:val="21"/>
        </w:rPr>
      </w:pPr>
      <w:r w:rsidRPr="00DA0963">
        <w:rPr>
          <w:rFonts w:hAnsiTheme="minorEastAsia"/>
          <w:color w:val="333333"/>
          <w:szCs w:val="21"/>
        </w:rPr>
        <w:t>the silence threshold</w:t>
      </w:r>
    </w:p>
    <w:p w:rsidR="0032478B" w:rsidRPr="00DA0963" w:rsidRDefault="0032478B" w:rsidP="006A4B55">
      <w:pPr>
        <w:rPr>
          <w:rFonts w:hAnsiTheme="minorEastAsia"/>
          <w:color w:val="333333"/>
          <w:szCs w:val="21"/>
        </w:rPr>
      </w:pPr>
      <w:r w:rsidRPr="00DA0963">
        <w:rPr>
          <w:rFonts w:hAnsiTheme="minorEastAsia"/>
          <w:i/>
          <w:iCs/>
          <w:color w:val="333333"/>
          <w:szCs w:val="21"/>
        </w:rPr>
        <w:t>if the number of frames of space available for a playback stream meets or exceeds this value, the driver will fill part of the playback hardware buffer with silence.</w:t>
      </w:r>
    </w:p>
    <w:p w:rsidR="0032478B" w:rsidRPr="00DA0963" w:rsidRDefault="0032478B" w:rsidP="006A4B55">
      <w:pPr>
        <w:rPr>
          <w:rFonts w:hAnsiTheme="minorEastAsia"/>
          <w:color w:val="333333"/>
          <w:szCs w:val="21"/>
        </w:rPr>
      </w:pPr>
      <w:r w:rsidRPr="00DA0963">
        <w:rPr>
          <w:rFonts w:hAnsiTheme="minorEastAsia"/>
          <w:color w:val="333333"/>
          <w:szCs w:val="21"/>
        </w:rPr>
        <w:t>silence size</w:t>
      </w:r>
    </w:p>
    <w:p w:rsidR="0032478B" w:rsidRPr="00DA0963" w:rsidRDefault="0032478B" w:rsidP="006A4B55">
      <w:pPr>
        <w:rPr>
          <w:rFonts w:hAnsiTheme="minorEastAsia"/>
          <w:color w:val="333333"/>
          <w:szCs w:val="21"/>
        </w:rPr>
      </w:pPr>
      <w:r w:rsidRPr="00DA0963">
        <w:rPr>
          <w:rFonts w:hAnsiTheme="minorEastAsia"/>
          <w:i/>
          <w:iCs/>
          <w:color w:val="333333"/>
          <w:szCs w:val="21"/>
        </w:rPr>
        <w:t>when the silence threshold level is met, this determines how many frames of silence are written into the playback hardware buffer</w:t>
      </w:r>
    </w:p>
    <w:p w:rsidR="0032478B" w:rsidRPr="00DA0963" w:rsidRDefault="0032478B" w:rsidP="006A4B55">
      <w:pPr>
        <w:rPr>
          <w:rFonts w:hAnsiTheme="minorEastAsia"/>
          <w:szCs w:val="21"/>
        </w:rPr>
      </w:pPr>
      <w:r w:rsidRPr="00DA0963">
        <w:rPr>
          <w:rFonts w:hAnsiTheme="minorEastAsia"/>
          <w:szCs w:val="21"/>
        </w:rPr>
        <w:t> xrun指的是，声卡period一到，引发一个中断，告诉alsa驱动，要填入数据，或读走数据，但是，问题在于alsa的读取和写入操作必须用户调用writei和readi才会发生的，它不会去缓存数据。如果上层没有用户调用writei和readi，那么就会产生 overrun（录制时，数据都满了，还没被alsa驱动读走）和underrun（需要数据来播放，alsa驱动却不写入数据），统称为xrun。当xrun发生时，可以在空余空间超过stop threshold时，stop audio interface.</w:t>
      </w:r>
    </w:p>
    <w:p w:rsidR="0032478B" w:rsidRPr="00DA0963" w:rsidRDefault="0032478B" w:rsidP="006A4B55">
      <w:pPr>
        <w:rPr>
          <w:rFonts w:hAnsiTheme="minorEastAsia"/>
          <w:szCs w:val="21"/>
        </w:rPr>
      </w:pPr>
      <w:r w:rsidRPr="00DA0963">
        <w:rPr>
          <w:rFonts w:hAnsiTheme="minorEastAsia"/>
          <w:szCs w:val="21"/>
        </w:rPr>
        <w:t>也可以通过设置silence threshold，当空余空间超过silence threshold时，就hardware buffer 写入silence.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 xml:space="preserve"> Available minimum space/data for wakeup</w:t>
      </w:r>
    </w:p>
    <w:p w:rsidR="0032478B" w:rsidRPr="0032478B" w:rsidRDefault="0032478B" w:rsidP="00D21D23">
      <w:r w:rsidRPr="0032478B">
        <w:t>Programs that use</w:t>
      </w:r>
      <w:r w:rsidRPr="0032478B">
        <w:t> </w:t>
      </w:r>
      <w:r w:rsidRPr="0032478B">
        <w:rPr>
          <w:rFonts w:ascii="宋体" w:hAnsi="宋体"/>
          <w:sz w:val="24"/>
          <w:szCs w:val="24"/>
        </w:rPr>
        <w:t>poll(2)</w:t>
      </w:r>
      <w:r w:rsidRPr="0032478B">
        <w:t> </w:t>
      </w:r>
      <w:r w:rsidRPr="0032478B">
        <w:t>or</w:t>
      </w:r>
      <w:r w:rsidRPr="0032478B">
        <w:t> </w:t>
      </w:r>
      <w:r w:rsidRPr="0032478B">
        <w:rPr>
          <w:rFonts w:ascii="宋体" w:hAnsi="宋体"/>
          <w:sz w:val="24"/>
          <w:szCs w:val="24"/>
        </w:rPr>
        <w:t>select(2)</w:t>
      </w:r>
      <w:r w:rsidRPr="0032478B">
        <w:t> </w:t>
      </w:r>
      <w:r w:rsidRPr="0032478B">
        <w:t>to determine when audio data may be transferred to/from the interface may set this to control at what point relative to the state of the hardware buffer, they wish to be woken up.</w:t>
      </w:r>
    </w:p>
    <w:p w:rsidR="0032478B" w:rsidRPr="0032478B" w:rsidRDefault="0032478B" w:rsidP="00D21D23">
      <w:pPr>
        <w:ind w:firstLineChars="100" w:firstLine="210"/>
      </w:pPr>
      <w:r w:rsidRPr="0032478B">
        <w:t> </w:t>
      </w:r>
      <w:r w:rsidRPr="0032478B">
        <w:rPr>
          <w:color w:val="000000"/>
        </w:rPr>
        <w:t>这个software parameters仅用在interrupt-driven模式。这个模式是alsa驱动层的，不是硬件interrupt。</w:t>
      </w:r>
      <w:r w:rsidRPr="0032478B">
        <w:t>它的意思是，用户使用 snd_pcm_wait()时，这个实际封装的是系统的poll调用，表示用户在等待，那么在等待什么呢？对于playback来讲，就是等待下面的声卡的hardware buffer里有一定数量的空间，可以放入新的数据了，对于record来讲，就是等待下面声卡新采集的数据达到了一定数量了。这个一定数量，就是用 snd_pcm_sw_params_set_avail_min来设置，单位是frame。</w:t>
      </w:r>
    </w:p>
    <w:p w:rsidR="0032478B" w:rsidRPr="0032478B" w:rsidRDefault="0032478B" w:rsidP="0032478B">
      <w:pPr>
        <w:widowControl/>
        <w:shd w:val="clear" w:color="auto" w:fill="FFFFFF"/>
        <w:spacing w:before="150" w:after="150"/>
        <w:jc w:val="left"/>
        <w:rPr>
          <w:rFonts w:ascii="Verdana" w:eastAsia="宋体" w:hAnsi="Verdana" w:cs="宋体"/>
          <w:color w:val="FF9900"/>
          <w:kern w:val="0"/>
          <w:szCs w:val="21"/>
        </w:rPr>
      </w:pPr>
      <w:r w:rsidRPr="0032478B">
        <w:rPr>
          <w:rFonts w:ascii="Verdana" w:eastAsia="宋体" w:hAnsi="Verdana" w:cs="宋体"/>
          <w:color w:val="FF9900"/>
          <w:kern w:val="0"/>
          <w:szCs w:val="21"/>
        </w:rPr>
        <w:t>Transfer chunk size</w:t>
      </w:r>
    </w:p>
    <w:p w:rsidR="0032478B" w:rsidRPr="00822DA7" w:rsidRDefault="0032478B" w:rsidP="00D21D23">
      <w:pPr>
        <w:rPr>
          <w:rFonts w:hAnsiTheme="minorEastAsia"/>
        </w:rPr>
      </w:pPr>
      <w:r w:rsidRPr="00822DA7">
        <w:rPr>
          <w:rFonts w:hAnsiTheme="minorEastAsia"/>
        </w:rPr>
        <w:t>this determines the number of frames used when transferring data to/from the device hardware buffer.</w:t>
      </w:r>
    </w:p>
    <w:p w:rsidR="0032478B" w:rsidRPr="00822DA7" w:rsidRDefault="005D01C2" w:rsidP="00822DA7">
      <w:pPr>
        <w:rPr>
          <w:rFonts w:hAnsiTheme="minorEastAsia"/>
        </w:rPr>
      </w:pPr>
      <w:r w:rsidRPr="00822DA7">
        <w:rPr>
          <w:rFonts w:hAnsiTheme="minorEastAsia" w:hint="eastAsia"/>
        </w:rPr>
        <w:t>ALSA表示高级Linux声音体系结构(Advanced Linux Sound Architecture)。它由一系列内核驱动，应用程序编译接口(API)以及支持Linux下声音的实用程序组成。这篇文章里，我将简单介绍 ALSA项目的基本框架以及它的软件组成。主要集中介绍PCM接口编程，包括您可以自动实践的程序示例。</w:t>
      </w:r>
    </w:p>
    <w:p w:rsidR="005D01C2" w:rsidRPr="00822DA7" w:rsidRDefault="005D01C2" w:rsidP="00822DA7">
      <w:pPr>
        <w:rPr>
          <w:rFonts w:hAnsiTheme="minorEastAsia"/>
        </w:rPr>
      </w:pPr>
      <w:r w:rsidRPr="00822DA7">
        <w:rPr>
          <w:rFonts w:hAnsiTheme="minorEastAsia" w:hint="eastAsia"/>
        </w:rPr>
        <w:t>声音由变化的气压组成。它被麦克风这样的转换器转换成电子形式。模/数(ADC)转换器将模拟电压转换成离散的样本值。声音以固定的时间间隔被采样，采样的速率称为采样率。把样本输出到数/模(DAC)转换器，比如扩音器，最后转换成原来的模拟信号。</w:t>
      </w:r>
    </w:p>
    <w:p w:rsidR="005D01C2" w:rsidRPr="00822DA7" w:rsidRDefault="005D01C2" w:rsidP="00822DA7">
      <w:pPr>
        <w:rPr>
          <w:rFonts w:hAnsiTheme="minorEastAsia"/>
        </w:rPr>
      </w:pPr>
      <w:r w:rsidRPr="00822DA7">
        <w:rPr>
          <w:rFonts w:hAnsiTheme="minorEastAsia" w:hint="eastAsia"/>
        </w:rPr>
        <w:t>样本大小以位来表示。样本大小是影响声音被转换成数字信号的精确程度的因素之一。另一个主要的因素是采样率。奈奎斯特(Nyquist)理论中，只要离散系统的奈奎斯特频率高于采样信号的最高频率或带宽，就可以避免混叠现象。</w:t>
      </w:r>
    </w:p>
    <w:p w:rsidR="00773A1C" w:rsidRPr="00822DA7" w:rsidRDefault="00773A1C" w:rsidP="00822DA7">
      <w:pPr>
        <w:rPr>
          <w:rFonts w:hAnsiTheme="minorEastAsia"/>
        </w:rPr>
      </w:pPr>
      <w:r w:rsidRPr="00822DA7">
        <w:rPr>
          <w:rFonts w:hAnsiTheme="minorEastAsia" w:hint="eastAsia"/>
        </w:rPr>
        <w:t>ALSA由许多声卡的声卡驱动程序组成，同时它也提供一个称为</w:t>
      </w:r>
      <w:r w:rsidRPr="00822DA7">
        <w:rPr>
          <w:rFonts w:hAnsiTheme="minorEastAsia" w:hint="eastAsia"/>
          <w:color w:val="7030A0"/>
        </w:rPr>
        <w:t>libasound</w:t>
      </w:r>
      <w:r w:rsidRPr="00822DA7">
        <w:rPr>
          <w:rFonts w:hAnsiTheme="minorEastAsia" w:hint="eastAsia"/>
        </w:rPr>
        <w:t>的API库。应用</w:t>
      </w:r>
      <w:r w:rsidRPr="00822DA7">
        <w:rPr>
          <w:rFonts w:hAnsiTheme="minorEastAsia" w:hint="eastAsia"/>
        </w:rPr>
        <w:lastRenderedPageBreak/>
        <w:t>程序开发者应该使用libasound而不是内核中的 ALSA接口。因为libasound提供最高级并且编程方便的编程接口。并且提供一个设备逻辑命名功能，这样开发者甚至不需要知道类似设备文件这样的低层接口。相反，OSS/Free驱动是在内核系统调用级上编程，它要求开发者提供设备文件名并且利用ioctrl来实现相应的功能。</w:t>
      </w:r>
    </w:p>
    <w:p w:rsidR="00773A1C" w:rsidRPr="00822DA7" w:rsidRDefault="00773A1C" w:rsidP="00822DA7">
      <w:pPr>
        <w:rPr>
          <w:rFonts w:hAnsiTheme="minorEastAsia"/>
        </w:rPr>
      </w:pPr>
      <w:r w:rsidRPr="00822DA7">
        <w:rPr>
          <w:rFonts w:hAnsiTheme="minorEastAsia" w:hint="eastAsia"/>
        </w:rPr>
        <w:t>为了向后兼容，ALSA提供内核模块来模拟OSS，这样之前的许多在OSS基础上开发的应用程序不需要任何改动就可以在ALSA上运行。另外，libaoss库也可以模拟OSS，而它不需要内核模块。</w:t>
      </w:r>
    </w:p>
    <w:p w:rsidR="00773A1C" w:rsidRPr="00822DA7" w:rsidRDefault="00773A1C" w:rsidP="00822DA7">
      <w:pPr>
        <w:rPr>
          <w:rFonts w:hAnsiTheme="minorEastAsia"/>
        </w:rPr>
      </w:pPr>
      <w:r w:rsidRPr="00822DA7">
        <w:rPr>
          <w:rFonts w:hAnsiTheme="minorEastAsia" w:hint="eastAsia"/>
        </w:rPr>
        <w:t>ALSA包含插件功能，使用插件可以扩展新的声卡驱动，包括完全用软件实现的虚拟声卡。ALSA提供一系列基于命令行的工具集，比如混音器(mixer)，音频文件播放器(aplay)，以及控制特定声卡特定属性的工具。</w:t>
      </w:r>
    </w:p>
    <w:p w:rsidR="00D37762" w:rsidRDefault="00D37762" w:rsidP="00D37762">
      <w:pPr>
        <w:pStyle w:val="3"/>
      </w:pPr>
      <w:bookmarkStart w:id="139" w:name="_Toc12547059"/>
      <w:r>
        <w:rPr>
          <w:rFonts w:hint="eastAsia"/>
        </w:rPr>
        <w:t>20.1.1 ALSA</w:t>
      </w:r>
      <w:r w:rsidR="00A373E4">
        <w:rPr>
          <w:rFonts w:hint="eastAsia"/>
        </w:rPr>
        <w:t>测试声卡</w:t>
      </w:r>
      <w:bookmarkEnd w:id="139"/>
    </w:p>
    <w:p w:rsidR="00EC040E" w:rsidRPr="00EC040E" w:rsidRDefault="00EC040E" w:rsidP="00773A1C">
      <w:pPr>
        <w:rPr>
          <w:color w:val="F79646" w:themeColor="accent6"/>
        </w:rPr>
      </w:pPr>
      <w:r w:rsidRPr="00EC040E">
        <w:rPr>
          <w:rFonts w:hint="eastAsia"/>
          <w:color w:val="F79646" w:themeColor="accent6"/>
        </w:rPr>
        <w:t>ALSA官方</w:t>
      </w:r>
      <w:r w:rsidRPr="00EC040E">
        <w:rPr>
          <w:color w:val="F79646" w:themeColor="accent6"/>
        </w:rPr>
        <w:t>网站</w:t>
      </w:r>
    </w:p>
    <w:p w:rsidR="00EC040E" w:rsidRDefault="007A60C0" w:rsidP="00773A1C">
      <w:hyperlink r:id="rId21" w:history="1">
        <w:r w:rsidR="00EC040E">
          <w:rPr>
            <w:rStyle w:val="a9"/>
          </w:rPr>
          <w:t>https://www.alsa-project.org/wiki/SoundcardTesting</w:t>
        </w:r>
      </w:hyperlink>
    </w:p>
    <w:p w:rsidR="00EC040E" w:rsidRDefault="00EC040E" w:rsidP="00773A1C">
      <w:pPr>
        <w:rPr>
          <w:color w:val="F79646" w:themeColor="accent6"/>
        </w:rPr>
      </w:pPr>
      <w:r w:rsidRPr="00A373E4">
        <w:rPr>
          <w:rFonts w:hint="eastAsia"/>
          <w:color w:val="F79646" w:themeColor="accent6"/>
        </w:rPr>
        <w:t>播放</w:t>
      </w:r>
      <w:r w:rsidRPr="00A373E4">
        <w:rPr>
          <w:color w:val="F79646" w:themeColor="accent6"/>
        </w:rPr>
        <w:t>音乐</w:t>
      </w:r>
    </w:p>
    <w:p w:rsidR="006472E4" w:rsidRPr="00822DA7" w:rsidRDefault="006472E4" w:rsidP="006472E4">
      <w:pPr>
        <w:rPr>
          <w:rFonts w:hAnsiTheme="minorEastAsia"/>
        </w:rPr>
      </w:pPr>
      <w:r w:rsidRPr="00822DA7">
        <w:rPr>
          <w:rFonts w:hAnsiTheme="minorEastAsia"/>
        </w:rPr>
        <w:t>In most sound cards, you'll need to unmute and adjust </w:t>
      </w:r>
      <w:r w:rsidRPr="00822DA7">
        <w:rPr>
          <w:rFonts w:hAnsiTheme="minorEastAsia"/>
          <w:i/>
          <w:iCs/>
        </w:rPr>
        <w:t>Master</w:t>
      </w:r>
      <w:r w:rsidRPr="00822DA7">
        <w:rPr>
          <w:rFonts w:hAnsiTheme="minorEastAsia"/>
        </w:rPr>
        <w:t> and </w:t>
      </w:r>
      <w:r w:rsidRPr="00822DA7">
        <w:rPr>
          <w:rFonts w:hAnsiTheme="minorEastAsia"/>
          <w:i/>
          <w:iCs/>
        </w:rPr>
        <w:t>PCM</w:t>
      </w:r>
      <w:r w:rsidRPr="00822DA7">
        <w:rPr>
          <w:rFonts w:hAnsiTheme="minorEastAsia"/>
        </w:rPr>
        <w:t> volumes. For testing the simple playback, use aplay program. Prepare a WAV file and simply run like:</w:t>
      </w:r>
    </w:p>
    <w:p w:rsidR="001F31DE" w:rsidRDefault="001F31DE" w:rsidP="001F31DE">
      <w:pPr>
        <w:pStyle w:val="HTML0"/>
        <w:pBdr>
          <w:top w:val="dashed" w:sz="6" w:space="12" w:color="2F6FAB"/>
          <w:left w:val="dashed" w:sz="6" w:space="12" w:color="2F6FAB"/>
          <w:bottom w:val="dashed" w:sz="6" w:space="12" w:color="2F6FAB"/>
          <w:right w:val="dashed" w:sz="6" w:space="12" w:color="2F6FAB"/>
        </w:pBdr>
        <w:shd w:val="clear" w:color="auto" w:fill="F9F9F9"/>
        <w:spacing w:line="312" w:lineRule="atLeast"/>
        <w:rPr>
          <w:rFonts w:ascii="Courier New" w:hAnsi="Courier New" w:cs="Courier New"/>
          <w:color w:val="000000"/>
          <w:sz w:val="19"/>
          <w:szCs w:val="19"/>
        </w:rPr>
      </w:pPr>
      <w:r>
        <w:rPr>
          <w:rFonts w:ascii="Courier New" w:hAnsi="Courier New" w:cs="Courier New"/>
          <w:color w:val="000000"/>
          <w:sz w:val="19"/>
          <w:szCs w:val="19"/>
        </w:rPr>
        <w:t xml:space="preserve">   % aplay -vv somefile.wav</w:t>
      </w:r>
    </w:p>
    <w:p w:rsidR="006472E4" w:rsidRPr="00822DA7" w:rsidRDefault="001F31DE" w:rsidP="001F31DE">
      <w:pPr>
        <w:ind w:firstLine="420"/>
        <w:rPr>
          <w:rFonts w:hAnsiTheme="minorEastAsia"/>
        </w:rPr>
      </w:pPr>
      <w:r w:rsidRPr="00822DA7">
        <w:rPr>
          <w:rFonts w:hAnsiTheme="minorEastAsia"/>
        </w:rPr>
        <w:t xml:space="preserve"> </w:t>
      </w:r>
      <w:r w:rsidR="006472E4" w:rsidRPr="00822DA7">
        <w:rPr>
          <w:rFonts w:hAnsiTheme="minorEastAsia"/>
        </w:rPr>
        <w:t>With the option -vv, aplay shows the verbose</w:t>
      </w:r>
      <w:r w:rsidR="006472E4" w:rsidRPr="00822DA7">
        <w:rPr>
          <w:rFonts w:hAnsiTheme="minorEastAsia" w:hint="eastAsia"/>
        </w:rPr>
        <w:t>(详细</w:t>
      </w:r>
      <w:r w:rsidR="006472E4" w:rsidRPr="00822DA7">
        <w:rPr>
          <w:rFonts w:hAnsiTheme="minorEastAsia"/>
        </w:rPr>
        <w:t>信息</w:t>
      </w:r>
      <w:r w:rsidR="006472E4" w:rsidRPr="00822DA7">
        <w:rPr>
          <w:rFonts w:hAnsiTheme="minorEastAsia" w:hint="eastAsia"/>
        </w:rPr>
        <w:t>)</w:t>
      </w:r>
      <w:r w:rsidR="006472E4" w:rsidRPr="00822DA7">
        <w:rPr>
          <w:rFonts w:hAnsiTheme="minorEastAsia"/>
        </w:rPr>
        <w:t xml:space="preserve"> information of the PCM device, and a VU-peak meter during playing the file. If you want to test the secondary card, pass -Ddefault:1 in addition. It means the default PCM on the secondary card.For testing a multi-channel PCM configuration, use speaker-test program. For testing 5.1 output, run like:</w:t>
      </w:r>
    </w:p>
    <w:p w:rsidR="001F31DE" w:rsidRPr="001F31DE" w:rsidRDefault="001F31DE" w:rsidP="001F31DE">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hAnsiTheme="minorEastAsia" w:cs="Courier New"/>
          <w:color w:val="000000"/>
          <w:kern w:val="0"/>
          <w:szCs w:val="21"/>
        </w:rPr>
      </w:pPr>
      <w:r w:rsidRPr="001F31DE">
        <w:rPr>
          <w:rFonts w:hAnsiTheme="minorEastAsia" w:cs="Courier New"/>
          <w:color w:val="000000"/>
          <w:kern w:val="0"/>
          <w:szCs w:val="21"/>
        </w:rPr>
        <w:t>% speaker-test -Dplug:surround51 -c6 -twav</w:t>
      </w:r>
    </w:p>
    <w:p w:rsidR="001F31DE" w:rsidRPr="001F31DE" w:rsidRDefault="001F31DE" w:rsidP="001F31DE"/>
    <w:p w:rsidR="006472E4" w:rsidRPr="00822DA7" w:rsidRDefault="00822DA7" w:rsidP="00773A1C">
      <w:pPr>
        <w:rPr>
          <w:rFonts w:hAnsiTheme="minorEastAsia"/>
          <w:color w:val="F79646" w:themeColor="accent6"/>
          <w:szCs w:val="21"/>
        </w:rPr>
      </w:pPr>
      <w:r w:rsidRPr="00822DA7">
        <w:rPr>
          <w:rFonts w:hAnsiTheme="minorEastAsia" w:cs="Arial"/>
          <w:color w:val="000000"/>
          <w:szCs w:val="21"/>
          <w:shd w:val="clear" w:color="auto" w:fill="FFFFFF"/>
        </w:rPr>
        <w:t>The option -Dplug:surround51 specifies that you're using 5.1-surround configuration with the automatic-conversion layer. Without this option, the default PCM would be chosen, and usually only two channels are used (and the rest channels are dropped silently). The -c6 specifies that you use 6 channels. The last -twav is to choose the WAV output mode, where speaker-test will tell you the speaker position in a nice soft voice.</w:t>
      </w:r>
    </w:p>
    <w:p w:rsidR="0032478B" w:rsidRPr="0032478B" w:rsidRDefault="0032478B" w:rsidP="00CC400A"/>
    <w:p w:rsidR="00CC400A" w:rsidRPr="00CC400A" w:rsidRDefault="00CC400A" w:rsidP="00CC400A"/>
    <w:p w:rsidR="00CC400A" w:rsidRPr="0027227C" w:rsidRDefault="00CC400A" w:rsidP="0027227C">
      <w:pPr>
        <w:widowControl/>
        <w:shd w:val="clear" w:color="auto" w:fill="FFFFFF"/>
        <w:spacing w:before="150" w:after="150"/>
        <w:jc w:val="left"/>
        <w:rPr>
          <w:rFonts w:ascii="Verdana" w:eastAsia="宋体" w:hAnsi="Verdana" w:cs="宋体"/>
          <w:color w:val="333333"/>
          <w:kern w:val="0"/>
          <w:szCs w:val="21"/>
        </w:rPr>
      </w:pPr>
    </w:p>
    <w:p w:rsidR="0027227C" w:rsidRPr="0027227C" w:rsidRDefault="0027227C" w:rsidP="00083D2A"/>
    <w:p w:rsidR="00083D2A" w:rsidRPr="00D00B6B" w:rsidRDefault="00083D2A" w:rsidP="00D00B6B"/>
    <w:p w:rsidR="00B00A5D" w:rsidRPr="00332795" w:rsidRDefault="00B00A5D" w:rsidP="00B00A5D"/>
    <w:p w:rsidR="00332795" w:rsidRPr="00332795" w:rsidRDefault="00332795" w:rsidP="00332795">
      <w:pPr>
        <w:widowControl/>
        <w:shd w:val="clear" w:color="auto" w:fill="FFFFFF"/>
        <w:spacing w:before="150" w:after="150"/>
        <w:jc w:val="left"/>
        <w:rPr>
          <w:rFonts w:ascii="Verdana" w:eastAsia="宋体" w:hAnsi="Verdana" w:cs="宋体"/>
          <w:color w:val="333333"/>
          <w:kern w:val="0"/>
          <w:szCs w:val="21"/>
        </w:rPr>
      </w:pPr>
    </w:p>
    <w:p w:rsidR="00323F83" w:rsidRPr="00323F83" w:rsidRDefault="00323F83" w:rsidP="00323F83"/>
    <w:p w:rsidR="00E41CE6" w:rsidRDefault="00642DCF" w:rsidP="00642DCF">
      <w:pPr>
        <w:pStyle w:val="2"/>
      </w:pPr>
      <w:bookmarkStart w:id="140" w:name="_Toc12547060"/>
      <w:r>
        <w:t>20</w:t>
      </w:r>
      <w:r>
        <w:rPr>
          <w:rFonts w:hint="eastAsia"/>
        </w:rPr>
        <w:t>.</w:t>
      </w:r>
      <w:r w:rsidR="00323F83">
        <w:t>2</w:t>
      </w:r>
      <w:r>
        <w:t xml:space="preserve"> </w:t>
      </w:r>
      <w:hyperlink r:id="rId22" w:history="1">
        <w:r w:rsidRPr="00642DCF">
          <w:rPr>
            <w:rStyle w:val="2Char"/>
          </w:rPr>
          <w:t>ALSA</w:t>
        </w:r>
        <w:r w:rsidRPr="00642DCF">
          <w:rPr>
            <w:rStyle w:val="2Char"/>
          </w:rPr>
          <w:t>音频工具</w:t>
        </w:r>
      </w:hyperlink>
      <w:r w:rsidRPr="00642DCF">
        <w:rPr>
          <w:rStyle w:val="2Char"/>
        </w:rPr>
        <w:t xml:space="preserve"> m</w:t>
      </w:r>
      <w:r w:rsidR="00E41CE6" w:rsidRPr="00642DCF">
        <w:rPr>
          <w:rStyle w:val="2Char"/>
          <w:rFonts w:hint="eastAsia"/>
        </w:rPr>
        <w:t>ixer,aplay,arecord</w:t>
      </w:r>
      <w:bookmarkEnd w:id="140"/>
    </w:p>
    <w:p w:rsidR="00E41CE6" w:rsidRDefault="00642DCF" w:rsidP="00E41CE6">
      <w:pPr>
        <w:rPr>
          <w:color w:val="333333"/>
          <w:shd w:val="clear" w:color="auto" w:fill="FFFFFF"/>
        </w:rPr>
      </w:pPr>
      <w:r>
        <w:rPr>
          <w:rFonts w:hint="eastAsia"/>
          <w:color w:val="333333"/>
          <w:shd w:val="clear" w:color="auto" w:fill="FFFFFF"/>
        </w:rPr>
        <w:t>从</w:t>
      </w:r>
      <w:r w:rsidR="00E41CE6">
        <w:rPr>
          <w:color w:val="333333"/>
          <w:shd w:val="clear" w:color="auto" w:fill="FFFFFF"/>
        </w:rPr>
        <w:t>官网</w:t>
      </w:r>
      <w:hyperlink r:id="rId23" w:history="1">
        <w:r w:rsidR="00E41CE6">
          <w:rPr>
            <w:rStyle w:val="a9"/>
            <w:rFonts w:ascii="Verdana" w:hAnsi="Verdana"/>
            <w:color w:val="9CBA39"/>
            <w:szCs w:val="21"/>
            <w:bdr w:val="none" w:sz="0" w:space="0" w:color="auto" w:frame="1"/>
            <w:shd w:val="clear" w:color="auto" w:fill="FFFFFF"/>
          </w:rPr>
          <w:t>http://www.alsa-project.org</w:t>
        </w:r>
      </w:hyperlink>
      <w:r w:rsidR="00E41CE6">
        <w:rPr>
          <w:color w:val="333333"/>
          <w:shd w:val="clear" w:color="auto" w:fill="FFFFFF"/>
        </w:rPr>
        <w:t>下载alsa-lib和alsa-utils</w:t>
      </w:r>
      <w:r w:rsidR="00E41CE6">
        <w:rPr>
          <w:color w:val="333333"/>
          <w:shd w:val="clear" w:color="auto" w:fill="FFFFFF"/>
        </w:rPr>
        <w:t> </w:t>
      </w:r>
    </w:p>
    <w:p w:rsidR="00E41CE6" w:rsidRPr="00216193" w:rsidRDefault="00216193" w:rsidP="00216193">
      <w:pPr>
        <w:pStyle w:val="3"/>
      </w:pPr>
      <w:bookmarkStart w:id="141" w:name="_Toc12547061"/>
      <w:r w:rsidRPr="00216193">
        <w:rPr>
          <w:rStyle w:val="aa"/>
          <w:rFonts w:hint="eastAsia"/>
          <w:b w:val="0"/>
          <w:bCs/>
        </w:rPr>
        <w:t>20.</w:t>
      </w:r>
      <w:r w:rsidR="00323F83">
        <w:rPr>
          <w:rStyle w:val="aa"/>
          <w:b w:val="0"/>
          <w:bCs/>
        </w:rPr>
        <w:t>2.1</w:t>
      </w:r>
      <w:r w:rsidR="00E41CE6" w:rsidRPr="00216193">
        <w:rPr>
          <w:rStyle w:val="aa"/>
          <w:b w:val="0"/>
          <w:bCs/>
        </w:rPr>
        <w:t>声音录制</w:t>
      </w:r>
      <w:r w:rsidR="00642DCF" w:rsidRPr="00216193">
        <w:rPr>
          <w:rStyle w:val="aa"/>
          <w:rFonts w:hint="eastAsia"/>
          <w:b w:val="0"/>
          <w:bCs/>
        </w:rPr>
        <w:t>命令</w:t>
      </w:r>
      <w:r w:rsidR="00642DCF" w:rsidRPr="00216193">
        <w:rPr>
          <w:rStyle w:val="aa"/>
          <w:b w:val="0"/>
          <w:bCs/>
        </w:rPr>
        <w:t>ar</w:t>
      </w:r>
      <w:r w:rsidR="00E41CE6" w:rsidRPr="00216193">
        <w:rPr>
          <w:rFonts w:hint="eastAsia"/>
        </w:rPr>
        <w:t>ecord</w:t>
      </w:r>
      <w:bookmarkEnd w:id="141"/>
    </w:p>
    <w:p w:rsidR="00216193" w:rsidRPr="00216193" w:rsidRDefault="00216193" w:rsidP="00E41CE6">
      <w:pPr>
        <w:rPr>
          <w:rFonts w:hAnsiTheme="minorEastAsia"/>
          <w:b/>
          <w:color w:val="FF9900"/>
          <w:szCs w:val="21"/>
          <w:shd w:val="clear" w:color="auto" w:fill="FFFFFF"/>
        </w:rPr>
      </w:pPr>
      <w:r w:rsidRPr="00216193">
        <w:rPr>
          <w:rFonts w:hAnsiTheme="minorEastAsia" w:hint="eastAsia"/>
          <w:b/>
          <w:color w:val="FF9900"/>
          <w:szCs w:val="21"/>
          <w:shd w:val="clear" w:color="auto" w:fill="FFFFFF"/>
        </w:rPr>
        <w:t>执行ar</w:t>
      </w:r>
      <w:r w:rsidRPr="00216193">
        <w:rPr>
          <w:rFonts w:hAnsiTheme="minorEastAsia"/>
          <w:b/>
          <w:color w:val="FF9900"/>
          <w:szCs w:val="21"/>
          <w:shd w:val="clear" w:color="auto" w:fill="FFFFFF"/>
        </w:rPr>
        <w:t>ecord命令</w:t>
      </w:r>
      <w:r w:rsidRPr="00216193">
        <w:rPr>
          <w:rFonts w:hAnsiTheme="minorEastAsia" w:hint="eastAsia"/>
          <w:b/>
          <w:color w:val="FF9900"/>
          <w:szCs w:val="21"/>
          <w:shd w:val="clear" w:color="auto" w:fill="FFFFFF"/>
        </w:rPr>
        <w:t>获取</w:t>
      </w:r>
      <w:r w:rsidRPr="00216193">
        <w:rPr>
          <w:rFonts w:hAnsiTheme="minorEastAsia"/>
          <w:b/>
          <w:color w:val="FF9900"/>
          <w:szCs w:val="21"/>
          <w:shd w:val="clear" w:color="auto" w:fill="FFFFFF"/>
        </w:rPr>
        <w:t>帮助信息</w:t>
      </w:r>
    </w:p>
    <w:p w:rsidR="00216193" w:rsidRPr="00216193" w:rsidRDefault="00216193" w:rsidP="00216193">
      <w:pPr>
        <w:rPr>
          <w:color w:val="0070C0"/>
        </w:rPr>
      </w:pPr>
      <w:r w:rsidRPr="00216193">
        <w:rPr>
          <w:color w:val="0070C0"/>
        </w:rPr>
        <w:t>arecord</w:t>
      </w:r>
    </w:p>
    <w:p w:rsidR="00216193" w:rsidRDefault="00216193" w:rsidP="00216193">
      <w:r>
        <w:t>Usage: arecord [OPTION]... [FILE]...</w:t>
      </w:r>
    </w:p>
    <w:p w:rsidR="00216193" w:rsidRDefault="00216193" w:rsidP="00216193"/>
    <w:p w:rsidR="00216193" w:rsidRDefault="00216193" w:rsidP="00216193">
      <w:r>
        <w:t>-h, --help              help</w:t>
      </w:r>
    </w:p>
    <w:p w:rsidR="00216193" w:rsidRDefault="00216193" w:rsidP="00216193">
      <w:r>
        <w:t xml:space="preserve">    --version           print current version</w:t>
      </w:r>
    </w:p>
    <w:p w:rsidR="00216193" w:rsidRDefault="00216193" w:rsidP="00216193">
      <w:r>
        <w:t>-l, --list-devices      list all soundcards and digital audio devices</w:t>
      </w:r>
    </w:p>
    <w:p w:rsidR="00216193" w:rsidRDefault="00216193" w:rsidP="00216193">
      <w:r>
        <w:t>-L, --list-pcms         list device names</w:t>
      </w:r>
    </w:p>
    <w:p w:rsidR="00216193" w:rsidRDefault="00216193" w:rsidP="00216193">
      <w:r>
        <w:t>-D, --device=NAME       select PCM by name</w:t>
      </w:r>
    </w:p>
    <w:p w:rsidR="00216193" w:rsidRDefault="00216193" w:rsidP="00216193">
      <w:r>
        <w:t>-q, --quiet             quiet mode</w:t>
      </w:r>
    </w:p>
    <w:p w:rsidR="00216193" w:rsidRDefault="00216193" w:rsidP="00216193">
      <w:r>
        <w:t>-t, --file-type TYPE    file type (voc, wav, raw or au)</w:t>
      </w:r>
    </w:p>
    <w:p w:rsidR="00216193" w:rsidRDefault="00216193" w:rsidP="00216193">
      <w:r>
        <w:t>-c, --channels=#        channels</w:t>
      </w:r>
    </w:p>
    <w:p w:rsidR="00216193" w:rsidRDefault="00216193" w:rsidP="00216193">
      <w:r>
        <w:t>-f, --format=FORMAT     sample format (case insensitive)</w:t>
      </w:r>
    </w:p>
    <w:p w:rsidR="00216193" w:rsidRDefault="00216193" w:rsidP="00216193">
      <w:r>
        <w:t>-r, --rate=#            sample rate</w:t>
      </w:r>
    </w:p>
    <w:p w:rsidR="00216193" w:rsidRDefault="00216193" w:rsidP="00216193">
      <w:r>
        <w:t>-d, --duration=#        interrupt after # seconds</w:t>
      </w:r>
    </w:p>
    <w:p w:rsidR="00216193" w:rsidRDefault="00216193" w:rsidP="00216193">
      <w:r>
        <w:t>-s, --samples=#         interrupt after # samples per channel</w:t>
      </w:r>
    </w:p>
    <w:p w:rsidR="00216193" w:rsidRDefault="00216193" w:rsidP="00216193">
      <w:r>
        <w:t>-M, --mmap              mmap stream</w:t>
      </w:r>
    </w:p>
    <w:p w:rsidR="00216193" w:rsidRDefault="00216193" w:rsidP="00216193">
      <w:r>
        <w:t>-N, --nonblock          nonblocking mode</w:t>
      </w:r>
    </w:p>
    <w:p w:rsidR="00216193" w:rsidRDefault="00216193" w:rsidP="00216193">
      <w:r>
        <w:t>-F, --period-time=#     distance between interrupts is # microseconds</w:t>
      </w:r>
    </w:p>
    <w:p w:rsidR="00216193" w:rsidRDefault="00216193" w:rsidP="00216193">
      <w:r>
        <w:t>-B, --buffer-time=#     buffer duration is # microseconds</w:t>
      </w:r>
    </w:p>
    <w:p w:rsidR="00216193" w:rsidRDefault="00216193" w:rsidP="00216193">
      <w:r>
        <w:t xml:space="preserve">    --period-size=#     distance between interrupts is # frames</w:t>
      </w:r>
    </w:p>
    <w:p w:rsidR="00216193" w:rsidRDefault="00216193" w:rsidP="00216193">
      <w:r>
        <w:t xml:space="preserve">    --buffer-size=#     buffer duration is # frames</w:t>
      </w:r>
    </w:p>
    <w:p w:rsidR="00216193" w:rsidRDefault="00216193" w:rsidP="00216193">
      <w:r>
        <w:t>-A, --avail-min=#       min available space for wakeup is # microseconds</w:t>
      </w:r>
    </w:p>
    <w:p w:rsidR="00216193" w:rsidRDefault="00216193" w:rsidP="00216193">
      <w:r>
        <w:t xml:space="preserve">-R, --start-delay=#     delay for automatic PCM start is # microseconds </w:t>
      </w:r>
    </w:p>
    <w:p w:rsidR="00216193" w:rsidRDefault="00216193" w:rsidP="00216193">
      <w:r>
        <w:t xml:space="preserve">                        (relative to buffer size if &lt;= 0)</w:t>
      </w:r>
    </w:p>
    <w:p w:rsidR="00216193" w:rsidRDefault="00216193" w:rsidP="00216193">
      <w:r>
        <w:t>-T, --stop-delay=#      delay for automatic PCM stop is # microseconds from xrun</w:t>
      </w:r>
    </w:p>
    <w:p w:rsidR="00216193" w:rsidRDefault="00216193" w:rsidP="00216193">
      <w:r>
        <w:t>-v, --verbose           show PCM structure and setup (accumulative)</w:t>
      </w:r>
    </w:p>
    <w:p w:rsidR="00216193" w:rsidRDefault="00216193" w:rsidP="00216193">
      <w:r>
        <w:t>-V, --vumeter=TYPE      enable VU meter (TYPE: mono or stereo)</w:t>
      </w:r>
    </w:p>
    <w:p w:rsidR="00216193" w:rsidRDefault="00216193" w:rsidP="00216193">
      <w:r>
        <w:t>-I, --separate-channels one file for each channel</w:t>
      </w:r>
    </w:p>
    <w:p w:rsidR="00216193" w:rsidRDefault="00216193" w:rsidP="00216193">
      <w:r>
        <w:t>-i, --interactive       allow interactive operation from stdin</w:t>
      </w:r>
    </w:p>
    <w:p w:rsidR="00216193" w:rsidRDefault="00216193" w:rsidP="00216193">
      <w:r>
        <w:t>-m, --chmap=ch1,ch2,..  Give the channel map to override or follow</w:t>
      </w:r>
    </w:p>
    <w:p w:rsidR="00216193" w:rsidRDefault="00216193" w:rsidP="00216193">
      <w:r>
        <w:t xml:space="preserve">    --disable-resample  disable automatic rate resample</w:t>
      </w:r>
    </w:p>
    <w:p w:rsidR="00216193" w:rsidRDefault="00216193" w:rsidP="00216193">
      <w:r>
        <w:t xml:space="preserve">    --disable-channels  disable automatic channel conversions</w:t>
      </w:r>
    </w:p>
    <w:p w:rsidR="00216193" w:rsidRDefault="00216193" w:rsidP="00216193">
      <w:r>
        <w:t xml:space="preserve">    --disable-format    disable automatic format conversions</w:t>
      </w:r>
    </w:p>
    <w:p w:rsidR="00216193" w:rsidRDefault="00216193" w:rsidP="00216193">
      <w:r>
        <w:t xml:space="preserve">    --disable-softvol   disable software volume control (softvol)</w:t>
      </w:r>
    </w:p>
    <w:p w:rsidR="00216193" w:rsidRDefault="00216193" w:rsidP="00216193">
      <w:r>
        <w:t xml:space="preserve">    --test-position     test ring buffer position</w:t>
      </w:r>
    </w:p>
    <w:p w:rsidR="00216193" w:rsidRDefault="00216193" w:rsidP="00216193">
      <w:r>
        <w:t xml:space="preserve">    --test-coef=#       test coefficient for ring buffer position (default 8)</w:t>
      </w:r>
    </w:p>
    <w:p w:rsidR="00216193" w:rsidRDefault="00216193" w:rsidP="00216193">
      <w:r>
        <w:t xml:space="preserve">                        expression for validation is: coef * (buffer_size / 2)</w:t>
      </w:r>
    </w:p>
    <w:p w:rsidR="00216193" w:rsidRDefault="00216193" w:rsidP="00216193">
      <w:r>
        <w:t xml:space="preserve">    --test-nowait       do not wait for ring buffer - eats whole CPU</w:t>
      </w:r>
    </w:p>
    <w:p w:rsidR="00216193" w:rsidRDefault="00216193" w:rsidP="00216193">
      <w:r>
        <w:lastRenderedPageBreak/>
        <w:t xml:space="preserve">    --max-file-time=#   start another output file when the old file has recorded</w:t>
      </w:r>
    </w:p>
    <w:p w:rsidR="00216193" w:rsidRDefault="00216193" w:rsidP="00216193">
      <w:r>
        <w:t xml:space="preserve">                        for this many seconds</w:t>
      </w:r>
    </w:p>
    <w:p w:rsidR="00216193" w:rsidRDefault="00216193" w:rsidP="00216193">
      <w:r>
        <w:t xml:space="preserve">    --process-id-file   write the process ID here</w:t>
      </w:r>
    </w:p>
    <w:p w:rsidR="00216193" w:rsidRDefault="00216193" w:rsidP="00216193">
      <w:r>
        <w:t xml:space="preserve">    --use-strftime      apply the strftime facility to the output file name</w:t>
      </w:r>
    </w:p>
    <w:p w:rsidR="00216193" w:rsidRDefault="00216193" w:rsidP="00216193">
      <w:r>
        <w:t xml:space="preserve">    --dump-hw-params    dump hw_params of the device</w:t>
      </w:r>
    </w:p>
    <w:p w:rsidR="00216193" w:rsidRDefault="00216193" w:rsidP="00216193">
      <w:r>
        <w:t xml:space="preserve">    --fatal-errors      treat all errors as fatal</w:t>
      </w:r>
    </w:p>
    <w:p w:rsidR="00216193" w:rsidRDefault="00216193" w:rsidP="00216193">
      <w:r>
        <w:t>Recognized sample formats are: S8 U8 S16_LE S16_BE U16_LE U16_BE S24_LE S24_BE U24_LE U24_BE S32_LE S32_BE U32_LE U32_BE FLOAT_LE FLOAT_BE FLOAT64_LE FLOAT64_BE IEC958_SUBFRAME_LE IEC958_SUBFRAME_BE MU_LAW A_LAW IMA_ADPCM MPEG GSM SPECIAL S24_3LE S24_3BE U24_3LE U24_3BE S20_3LE S20_3BE U20_3LE U20_3BE S18_3LE S18_3BE U18_3LE U18_3BE G723_24 G723_24_1B G723_40 G723_40_1B DSD_U8 DSD_U16_LE DSD_U32_LE DSD_U16_BE DSD_U32_BE</w:t>
      </w:r>
    </w:p>
    <w:p w:rsidR="00216193" w:rsidRDefault="00216193" w:rsidP="00216193">
      <w:r>
        <w:t>Some of these may not be available on selected hardware</w:t>
      </w:r>
    </w:p>
    <w:p w:rsidR="00216193" w:rsidRDefault="00216193" w:rsidP="00216193">
      <w:r>
        <w:t>The available format shortcuts are:</w:t>
      </w:r>
    </w:p>
    <w:p w:rsidR="00216193" w:rsidRDefault="00216193" w:rsidP="00216193">
      <w:r>
        <w:t>-f cd (16 bit little endian, 44100, stereo)</w:t>
      </w:r>
    </w:p>
    <w:p w:rsidR="00216193" w:rsidRDefault="00216193" w:rsidP="00216193">
      <w:r>
        <w:t>-f cdr (16 bit big endian, 44100, stereo)</w:t>
      </w:r>
    </w:p>
    <w:p w:rsidR="00216193" w:rsidRDefault="00216193" w:rsidP="00216193">
      <w:r>
        <w:t>-f dat (16 bit little endian, 48000, stereo)</w:t>
      </w:r>
    </w:p>
    <w:p w:rsidR="00216193" w:rsidRPr="00F6484B" w:rsidRDefault="00F6484B" w:rsidP="00216193">
      <w:pPr>
        <w:rPr>
          <w:color w:val="FF9900"/>
        </w:rPr>
      </w:pPr>
      <w:r w:rsidRPr="00F6484B">
        <w:rPr>
          <w:color w:val="FF9900"/>
        </w:rPr>
        <w:t xml:space="preserve">Arecord </w:t>
      </w:r>
      <w:r w:rsidRPr="00F6484B">
        <w:rPr>
          <w:color w:val="FF9900"/>
        </w:rPr>
        <w:t>–</w:t>
      </w:r>
      <w:r w:rsidRPr="00F6484B">
        <w:rPr>
          <w:color w:val="FF9900"/>
        </w:rPr>
        <w:t xml:space="preserve">L </w:t>
      </w:r>
      <w:r w:rsidRPr="00F6484B">
        <w:rPr>
          <w:rFonts w:hint="eastAsia"/>
          <w:color w:val="FF9900"/>
        </w:rPr>
        <w:t>列出</w:t>
      </w:r>
      <w:r w:rsidRPr="00F6484B">
        <w:rPr>
          <w:color w:val="FF9900"/>
        </w:rPr>
        <w:t>所有设备名字</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null</w:t>
      </w:r>
    </w:p>
    <w:p w:rsidR="009B0E6D" w:rsidRPr="009B0E6D" w:rsidRDefault="009B0E6D" w:rsidP="009B0E6D">
      <w:pPr>
        <w:rPr>
          <w:shd w:val="clear" w:color="auto" w:fill="FFFFFF"/>
        </w:rPr>
      </w:pPr>
      <w:r w:rsidRPr="009B0E6D">
        <w:rPr>
          <w:shd w:val="clear" w:color="auto" w:fill="FFFFFF"/>
        </w:rPr>
        <w:t xml:space="preserve">    Discard all samples (playback) or generate zero samples (capture)</w:t>
      </w:r>
    </w:p>
    <w:p w:rsidR="009B0E6D" w:rsidRPr="009B0E6D" w:rsidRDefault="009B0E6D" w:rsidP="009B0E6D">
      <w:pPr>
        <w:rPr>
          <w:shd w:val="clear" w:color="auto" w:fill="FFFFFF"/>
        </w:rPr>
      </w:pPr>
      <w:r w:rsidRPr="009B0E6D">
        <w:rPr>
          <w:shd w:val="clear" w:color="auto" w:fill="FFFFFF"/>
        </w:rPr>
        <w:t>sysdefault:CARD=rockchiprk3308v</w:t>
      </w:r>
    </w:p>
    <w:p w:rsidR="009B0E6D" w:rsidRPr="009B0E6D" w:rsidRDefault="009B0E6D" w:rsidP="009B0E6D">
      <w:pPr>
        <w:rPr>
          <w:shd w:val="clear" w:color="auto" w:fill="FFFFFF"/>
        </w:rPr>
      </w:pPr>
      <w:r w:rsidRPr="009B0E6D">
        <w:rPr>
          <w:shd w:val="clear" w:color="auto" w:fill="FFFFFF"/>
        </w:rPr>
        <w:t xml:space="preserve">    rockchip,rk3308-vad, </w:t>
      </w:r>
    </w:p>
    <w:p w:rsidR="009B0E6D" w:rsidRPr="009B0E6D" w:rsidRDefault="009B0E6D" w:rsidP="009B0E6D">
      <w:pPr>
        <w:rPr>
          <w:shd w:val="clear" w:color="auto" w:fill="FFFFFF"/>
        </w:rPr>
      </w:pPr>
      <w:r w:rsidRPr="009B0E6D">
        <w:rPr>
          <w:shd w:val="clear" w:color="auto" w:fill="FFFFFF"/>
        </w:rPr>
        <w:t xml:space="preserve">    Default Audio Device</w:t>
      </w:r>
    </w:p>
    <w:p w:rsidR="009B0E6D" w:rsidRPr="009B0E6D" w:rsidRDefault="009B0E6D" w:rsidP="009B0E6D">
      <w:pPr>
        <w:rPr>
          <w:shd w:val="clear" w:color="auto" w:fill="FFFFFF"/>
        </w:rPr>
      </w:pPr>
      <w:r w:rsidRPr="009B0E6D">
        <w:rPr>
          <w:shd w:val="clear" w:color="auto" w:fill="FFFFFF"/>
        </w:rPr>
        <w:t>sysdefault:CARD=Loopback</w:t>
      </w:r>
    </w:p>
    <w:p w:rsidR="009B0E6D" w:rsidRPr="009B0E6D" w:rsidRDefault="009B0E6D" w:rsidP="009B0E6D">
      <w:pPr>
        <w:rPr>
          <w:shd w:val="clear" w:color="auto" w:fill="FFFFFF"/>
        </w:rPr>
      </w:pPr>
      <w:r w:rsidRPr="009B0E6D">
        <w:rPr>
          <w:shd w:val="clear" w:color="auto" w:fill="FFFFFF"/>
        </w:rPr>
        <w:t xml:space="preserve">    Loopback, Loopback PCM</w:t>
      </w:r>
    </w:p>
    <w:p w:rsidR="009B0E6D" w:rsidRDefault="009B0E6D" w:rsidP="009B0E6D">
      <w:pPr>
        <w:ind w:firstLine="420"/>
        <w:rPr>
          <w:shd w:val="clear" w:color="auto" w:fill="FFFFFF"/>
        </w:rPr>
      </w:pPr>
      <w:r w:rsidRPr="009B0E6D">
        <w:rPr>
          <w:shd w:val="clear" w:color="auto" w:fill="FFFFFF"/>
        </w:rPr>
        <w:t>Default Audio Device</w:t>
      </w:r>
    </w:p>
    <w:p w:rsidR="009B0E6D" w:rsidRPr="009B0E6D" w:rsidRDefault="009B0E6D" w:rsidP="009B0E6D">
      <w:pPr>
        <w:rPr>
          <w:rFonts w:ascii="Verdana" w:hAnsi="Verdana"/>
          <w:color w:val="FF9900"/>
          <w:szCs w:val="21"/>
          <w:shd w:val="clear" w:color="auto" w:fill="FFFFFF"/>
        </w:rPr>
      </w:pPr>
      <w:r w:rsidRPr="00827B8D">
        <w:rPr>
          <w:rFonts w:ascii="Verdana" w:hAnsi="Verdana"/>
          <w:color w:val="FF9900"/>
          <w:szCs w:val="21"/>
          <w:shd w:val="clear" w:color="auto" w:fill="FFFFFF"/>
        </w:rPr>
        <w:t>arecord -l</w:t>
      </w:r>
      <w:r w:rsidRPr="00827B8D">
        <w:rPr>
          <w:rFonts w:ascii="Verdana" w:hAnsi="Verdana"/>
          <w:color w:val="FF9900"/>
          <w:szCs w:val="21"/>
          <w:shd w:val="clear" w:color="auto" w:fill="FFFFFF"/>
        </w:rPr>
        <w:t>列出声卡和数字音频设备</w:t>
      </w:r>
    </w:p>
    <w:p w:rsidR="009B0E6D" w:rsidRPr="009B0E6D" w:rsidRDefault="009B0E6D" w:rsidP="009B0E6D">
      <w:pPr>
        <w:rPr>
          <w:color w:val="0070C0"/>
          <w:shd w:val="clear" w:color="auto" w:fill="FFFFFF"/>
        </w:rPr>
      </w:pPr>
      <w:r w:rsidRPr="009B0E6D">
        <w:rPr>
          <w:color w:val="0070C0"/>
          <w:shd w:val="clear" w:color="auto" w:fill="FFFFFF"/>
        </w:rPr>
        <w:t># arecord -l</w:t>
      </w:r>
    </w:p>
    <w:p w:rsidR="009B0E6D" w:rsidRPr="009B0E6D" w:rsidRDefault="009B0E6D" w:rsidP="009B0E6D">
      <w:pPr>
        <w:rPr>
          <w:shd w:val="clear" w:color="auto" w:fill="FFFFFF"/>
        </w:rPr>
      </w:pPr>
      <w:r w:rsidRPr="009B0E6D">
        <w:rPr>
          <w:shd w:val="clear" w:color="auto" w:fill="FFFFFF"/>
        </w:rPr>
        <w:t>**** List of CAPTURE Hardware Devices ****</w:t>
      </w:r>
    </w:p>
    <w:p w:rsidR="009B0E6D" w:rsidRPr="009B0E6D" w:rsidRDefault="009B0E6D" w:rsidP="009B0E6D">
      <w:pPr>
        <w:rPr>
          <w:shd w:val="clear" w:color="auto" w:fill="FFFFFF"/>
        </w:rPr>
      </w:pPr>
      <w:r w:rsidRPr="009B0E6D">
        <w:rPr>
          <w:shd w:val="clear" w:color="auto" w:fill="FFFFFF"/>
        </w:rPr>
        <w:t>card 0: rockchiprk3308v [rockchip,rk3308-vad], device 0: dailink-multicodecs multicodec-0 []</w:t>
      </w:r>
    </w:p>
    <w:p w:rsidR="009B0E6D" w:rsidRPr="009B0E6D" w:rsidRDefault="009B0E6D" w:rsidP="009B0E6D">
      <w:pPr>
        <w:rPr>
          <w:shd w:val="clear" w:color="auto" w:fill="FFFFFF"/>
        </w:rPr>
      </w:pPr>
      <w:r w:rsidRPr="009B0E6D">
        <w:rPr>
          <w:shd w:val="clear" w:color="auto" w:fill="FFFFFF"/>
        </w:rPr>
        <w:t xml:space="preserve">  Subdevices: 1/1</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card 7: Loopback [Loopback], device 0: Loopback PCM [Loopback PCM]</w:t>
      </w:r>
    </w:p>
    <w:p w:rsidR="009B0E6D" w:rsidRPr="009B0E6D" w:rsidRDefault="009B0E6D" w:rsidP="009B0E6D">
      <w:pPr>
        <w:rPr>
          <w:shd w:val="clear" w:color="auto" w:fill="FFFFFF"/>
        </w:rPr>
      </w:pPr>
      <w:r w:rsidRPr="009B0E6D">
        <w:rPr>
          <w:shd w:val="clear" w:color="auto" w:fill="FFFFFF"/>
        </w:rPr>
        <w:t xml:space="preserve">  Subdevices: 8/8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Pr="009B0E6D" w:rsidRDefault="009B0E6D" w:rsidP="009B0E6D">
      <w:pPr>
        <w:rPr>
          <w:shd w:val="clear" w:color="auto" w:fill="FFFFFF"/>
        </w:rPr>
      </w:pPr>
      <w:r w:rsidRPr="009B0E6D">
        <w:rPr>
          <w:shd w:val="clear" w:color="auto" w:fill="FFFFFF"/>
        </w:rPr>
        <w:t xml:space="preserve">  Subdevice #7: subdevice #7</w:t>
      </w:r>
    </w:p>
    <w:p w:rsidR="009B0E6D" w:rsidRPr="009B0E6D" w:rsidRDefault="009B0E6D" w:rsidP="009B0E6D">
      <w:pPr>
        <w:rPr>
          <w:shd w:val="clear" w:color="auto" w:fill="FFFFFF"/>
        </w:rPr>
      </w:pPr>
      <w:r w:rsidRPr="009B0E6D">
        <w:rPr>
          <w:shd w:val="clear" w:color="auto" w:fill="FFFFFF"/>
        </w:rPr>
        <w:lastRenderedPageBreak/>
        <w:t>card 7: Loopback [Loopback], device 1: Loopback PCM [Loopback PCM]</w:t>
      </w:r>
    </w:p>
    <w:p w:rsidR="009B0E6D" w:rsidRPr="009B0E6D" w:rsidRDefault="009B0E6D" w:rsidP="009B0E6D">
      <w:pPr>
        <w:rPr>
          <w:shd w:val="clear" w:color="auto" w:fill="FFFFFF"/>
        </w:rPr>
      </w:pPr>
      <w:r w:rsidRPr="009B0E6D">
        <w:rPr>
          <w:shd w:val="clear" w:color="auto" w:fill="FFFFFF"/>
        </w:rPr>
        <w:t xml:space="preserve">  Subdevices: 7/8</w:t>
      </w:r>
    </w:p>
    <w:p w:rsidR="009B0E6D" w:rsidRPr="009B0E6D" w:rsidRDefault="009B0E6D" w:rsidP="009B0E6D">
      <w:pPr>
        <w:rPr>
          <w:shd w:val="clear" w:color="auto" w:fill="FFFFFF"/>
        </w:rPr>
      </w:pPr>
      <w:r w:rsidRPr="009B0E6D">
        <w:rPr>
          <w:shd w:val="clear" w:color="auto" w:fill="FFFFFF"/>
        </w:rPr>
        <w:t xml:space="preserve">  Subdevice #0: subdevice #0</w:t>
      </w:r>
    </w:p>
    <w:p w:rsidR="009B0E6D" w:rsidRPr="009B0E6D" w:rsidRDefault="009B0E6D" w:rsidP="009B0E6D">
      <w:pPr>
        <w:rPr>
          <w:shd w:val="clear" w:color="auto" w:fill="FFFFFF"/>
        </w:rPr>
      </w:pPr>
      <w:r w:rsidRPr="009B0E6D">
        <w:rPr>
          <w:shd w:val="clear" w:color="auto" w:fill="FFFFFF"/>
        </w:rPr>
        <w:t xml:space="preserve">  Subdevice #1: subdevice #1</w:t>
      </w:r>
    </w:p>
    <w:p w:rsidR="009B0E6D" w:rsidRPr="009B0E6D" w:rsidRDefault="009B0E6D" w:rsidP="009B0E6D">
      <w:pPr>
        <w:rPr>
          <w:shd w:val="clear" w:color="auto" w:fill="FFFFFF"/>
        </w:rPr>
      </w:pPr>
      <w:r w:rsidRPr="009B0E6D">
        <w:rPr>
          <w:shd w:val="clear" w:color="auto" w:fill="FFFFFF"/>
        </w:rPr>
        <w:t xml:space="preserve">  Subdevice #2: subdevice #2</w:t>
      </w:r>
    </w:p>
    <w:p w:rsidR="009B0E6D" w:rsidRPr="009B0E6D" w:rsidRDefault="009B0E6D" w:rsidP="009B0E6D">
      <w:pPr>
        <w:rPr>
          <w:shd w:val="clear" w:color="auto" w:fill="FFFFFF"/>
        </w:rPr>
      </w:pPr>
      <w:r w:rsidRPr="009B0E6D">
        <w:rPr>
          <w:shd w:val="clear" w:color="auto" w:fill="FFFFFF"/>
        </w:rPr>
        <w:t xml:space="preserve">  Subdevice #3: subdevice #3</w:t>
      </w:r>
    </w:p>
    <w:p w:rsidR="009B0E6D" w:rsidRPr="009B0E6D" w:rsidRDefault="009B0E6D" w:rsidP="009B0E6D">
      <w:pPr>
        <w:rPr>
          <w:shd w:val="clear" w:color="auto" w:fill="FFFFFF"/>
        </w:rPr>
      </w:pPr>
      <w:r w:rsidRPr="009B0E6D">
        <w:rPr>
          <w:shd w:val="clear" w:color="auto" w:fill="FFFFFF"/>
        </w:rPr>
        <w:t xml:space="preserve">  Subdevice #4: subdevice #4</w:t>
      </w:r>
    </w:p>
    <w:p w:rsidR="009B0E6D" w:rsidRPr="009B0E6D" w:rsidRDefault="009B0E6D" w:rsidP="009B0E6D">
      <w:pPr>
        <w:rPr>
          <w:shd w:val="clear" w:color="auto" w:fill="FFFFFF"/>
        </w:rPr>
      </w:pPr>
      <w:r w:rsidRPr="009B0E6D">
        <w:rPr>
          <w:shd w:val="clear" w:color="auto" w:fill="FFFFFF"/>
        </w:rPr>
        <w:t xml:space="preserve">  Subdevice #5: subdevice #5</w:t>
      </w:r>
    </w:p>
    <w:p w:rsidR="009B0E6D" w:rsidRPr="009B0E6D" w:rsidRDefault="009B0E6D" w:rsidP="009B0E6D">
      <w:pPr>
        <w:rPr>
          <w:shd w:val="clear" w:color="auto" w:fill="FFFFFF"/>
        </w:rPr>
      </w:pPr>
      <w:r w:rsidRPr="009B0E6D">
        <w:rPr>
          <w:shd w:val="clear" w:color="auto" w:fill="FFFFFF"/>
        </w:rPr>
        <w:t xml:space="preserve">  Subdevice #6: subdevice #6</w:t>
      </w:r>
    </w:p>
    <w:p w:rsidR="009B0E6D" w:rsidRDefault="009B0E6D" w:rsidP="009B0E6D">
      <w:pPr>
        <w:rPr>
          <w:shd w:val="clear" w:color="auto" w:fill="FFFFFF"/>
        </w:rPr>
      </w:pPr>
      <w:r w:rsidRPr="009B0E6D">
        <w:rPr>
          <w:shd w:val="clear" w:color="auto" w:fill="FFFFFF"/>
        </w:rPr>
        <w:t xml:space="preserve">  Subdevice #7: subdevice #7</w:t>
      </w:r>
    </w:p>
    <w:p w:rsidR="00D14CF6" w:rsidRDefault="00D14CF6" w:rsidP="009B0E6D">
      <w:pPr>
        <w:rPr>
          <w:color w:val="FF9900"/>
          <w:shd w:val="clear" w:color="auto" w:fill="FFFFFF"/>
        </w:rPr>
      </w:pPr>
      <w:r w:rsidRPr="00D14CF6">
        <w:rPr>
          <w:rFonts w:hint="eastAsia"/>
          <w:color w:val="FF9900"/>
          <w:shd w:val="clear" w:color="auto" w:fill="FFFFFF"/>
        </w:rPr>
        <w:t>录制</w:t>
      </w:r>
      <w:r w:rsidRPr="00D14CF6">
        <w:rPr>
          <w:color w:val="FF9900"/>
          <w:shd w:val="clear" w:color="auto" w:fill="FFFFFF"/>
        </w:rPr>
        <w:t>命令学习</w:t>
      </w:r>
    </w:p>
    <w:p w:rsidR="006E22FD" w:rsidRPr="00D14CF6" w:rsidRDefault="006E22FD" w:rsidP="006E22FD">
      <w:pPr>
        <w:rPr>
          <w:shd w:val="clear" w:color="auto" w:fill="FFFFFF"/>
        </w:rPr>
      </w:pPr>
      <w:r>
        <w:rPr>
          <w:rFonts w:hint="eastAsia"/>
          <w:shd w:val="clear" w:color="auto" w:fill="FFFFFF"/>
        </w:rPr>
        <w:t>下面</w:t>
      </w:r>
      <w:r>
        <w:rPr>
          <w:shd w:val="clear" w:color="auto" w:fill="FFFFFF"/>
        </w:rPr>
        <w:t>是网友</w:t>
      </w:r>
      <w:r>
        <w:rPr>
          <w:rFonts w:hint="eastAsia"/>
          <w:shd w:val="clear" w:color="auto" w:fill="FFFFFF"/>
        </w:rPr>
        <w:t>开发板</w:t>
      </w:r>
      <w:r>
        <w:rPr>
          <w:shd w:val="clear" w:color="auto" w:fill="FFFFFF"/>
        </w:rPr>
        <w:t>声卡列表</w:t>
      </w:r>
      <w:r>
        <w:rPr>
          <w:rFonts w:hint="eastAsia"/>
          <w:shd w:val="clear" w:color="auto" w:fill="FFFFFF"/>
        </w:rPr>
        <w:t>：</w:t>
      </w:r>
    </w:p>
    <w:p w:rsidR="00D14CF6" w:rsidRPr="009B0E6D" w:rsidRDefault="00D14CF6" w:rsidP="009B0E6D">
      <w:pPr>
        <w:rPr>
          <w:shd w:val="clear" w:color="auto" w:fill="FFFFFF"/>
        </w:rPr>
      </w:pPr>
      <w:r>
        <w:rPr>
          <w:noProof/>
        </w:rPr>
        <w:drawing>
          <wp:inline distT="0" distB="0" distL="0" distR="0">
            <wp:extent cx="5274310" cy="1250013"/>
            <wp:effectExtent l="0" t="0" r="2540" b="7620"/>
            <wp:docPr id="5" name="图片 5" descr="https://images0.cnblogs.com/blog/501978/201308/01200456-b4dfcce17af049ff94e2c40920e630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0.cnblogs.com/blog/501978/201308/01200456-b4dfcce17af049ff94e2c40920e6301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1250013"/>
                    </a:xfrm>
                    <a:prstGeom prst="rect">
                      <a:avLst/>
                    </a:prstGeom>
                    <a:noFill/>
                    <a:ln>
                      <a:noFill/>
                    </a:ln>
                  </pic:spPr>
                </pic:pic>
              </a:graphicData>
            </a:graphic>
          </wp:inline>
        </w:drawing>
      </w:r>
    </w:p>
    <w:p w:rsidR="00805876" w:rsidRPr="00805876" w:rsidRDefault="00805876" w:rsidP="00805876">
      <w:pPr>
        <w:widowControl/>
        <w:shd w:val="clear" w:color="auto" w:fill="FFFFFF"/>
        <w:spacing w:before="150" w:after="150"/>
        <w:jc w:val="left"/>
        <w:rPr>
          <w:rFonts w:ascii="Verdana" w:eastAsia="宋体" w:hAnsi="Verdana" w:cs="宋体"/>
          <w:color w:val="333333"/>
          <w:kern w:val="0"/>
          <w:szCs w:val="21"/>
        </w:rPr>
      </w:pPr>
      <w:r w:rsidRPr="00805876">
        <w:rPr>
          <w:rFonts w:ascii="Verdana" w:eastAsia="宋体" w:hAnsi="Verdana" w:cs="宋体"/>
          <w:color w:val="333333"/>
          <w:kern w:val="0"/>
          <w:szCs w:val="21"/>
        </w:rPr>
        <w:t>-D</w:t>
      </w:r>
      <w:r w:rsidRPr="00805876">
        <w:rPr>
          <w:rFonts w:ascii="Verdana" w:eastAsia="宋体" w:hAnsi="Verdana" w:cs="宋体"/>
          <w:color w:val="333333"/>
          <w:kern w:val="0"/>
          <w:szCs w:val="21"/>
        </w:rPr>
        <w:t>参数用于指定音频设备</w:t>
      </w:r>
      <w:r w:rsidRPr="00805876">
        <w:rPr>
          <w:rFonts w:ascii="Verdana" w:eastAsia="宋体" w:hAnsi="Verdana" w:cs="宋体"/>
          <w:color w:val="333333"/>
          <w:kern w:val="0"/>
          <w:szCs w:val="21"/>
        </w:rPr>
        <w:t xml:space="preserve">PCM </w:t>
      </w:r>
      <w:r w:rsidRPr="00805876">
        <w:rPr>
          <w:rFonts w:ascii="Verdana" w:eastAsia="宋体" w:hAnsi="Verdana" w:cs="宋体"/>
          <w:color w:val="333333"/>
          <w:kern w:val="0"/>
          <w:szCs w:val="21"/>
        </w:rPr>
        <w:t>以</w:t>
      </w:r>
      <w:r w:rsidRPr="00805876">
        <w:rPr>
          <w:rFonts w:ascii="Verdana" w:eastAsia="宋体" w:hAnsi="Verdana" w:cs="宋体"/>
          <w:color w:val="333333"/>
          <w:kern w:val="0"/>
          <w:szCs w:val="21"/>
        </w:rPr>
        <w:t>hwx,x</w:t>
      </w:r>
      <w:r w:rsidRPr="00805876">
        <w:rPr>
          <w:rFonts w:ascii="Verdana" w:eastAsia="宋体" w:hAnsi="Verdana" w:cs="宋体"/>
          <w:color w:val="333333"/>
          <w:kern w:val="0"/>
          <w:szCs w:val="21"/>
        </w:rPr>
        <w:t>开头</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根据上面</w:t>
      </w:r>
      <w:r w:rsidRPr="00805876">
        <w:rPr>
          <w:rFonts w:ascii="Verdana" w:eastAsia="宋体" w:hAnsi="Verdana" w:cs="宋体"/>
          <w:color w:val="333333"/>
          <w:kern w:val="0"/>
          <w:szCs w:val="21"/>
        </w:rPr>
        <w:t>l</w:t>
      </w:r>
      <w:r w:rsidRPr="00805876">
        <w:rPr>
          <w:rFonts w:ascii="Verdana" w:eastAsia="宋体" w:hAnsi="Verdana" w:cs="宋体"/>
          <w:color w:val="333333"/>
          <w:kern w:val="0"/>
          <w:szCs w:val="21"/>
        </w:rPr>
        <w:t>列出的设备</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如果选择</w:t>
      </w:r>
      <w:r w:rsidRPr="00805876">
        <w:rPr>
          <w:rFonts w:ascii="Verdana" w:eastAsia="宋体" w:hAnsi="Verdana" w:cs="宋体"/>
          <w:color w:val="333333"/>
          <w:kern w:val="0"/>
          <w:szCs w:val="21"/>
        </w:rPr>
        <w:t>tvp5158</w:t>
      </w:r>
      <w:r w:rsidRPr="00805876">
        <w:rPr>
          <w:rFonts w:ascii="Verdana" w:eastAsia="宋体" w:hAnsi="Verdana" w:cs="宋体"/>
          <w:color w:val="333333"/>
          <w:kern w:val="0"/>
          <w:szCs w:val="21"/>
        </w:rPr>
        <w:t>来录制声音的话那么</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设备就位</w:t>
      </w:r>
      <w:r w:rsidRPr="00805876">
        <w:rPr>
          <w:rFonts w:ascii="Verdana" w:eastAsia="宋体" w:hAnsi="Verdana" w:cs="宋体"/>
          <w:color w:val="333333"/>
          <w:kern w:val="0"/>
          <w:szCs w:val="21"/>
        </w:rPr>
        <w:t>hw0,0,</w:t>
      </w:r>
      <w:r w:rsidRPr="00805876">
        <w:rPr>
          <w:rFonts w:ascii="Verdana" w:eastAsia="宋体" w:hAnsi="Verdana" w:cs="宋体"/>
          <w:color w:val="333333"/>
          <w:kern w:val="0"/>
          <w:szCs w:val="21"/>
        </w:rPr>
        <w:t>如果是</w:t>
      </w:r>
      <w:r w:rsidRPr="00805876">
        <w:rPr>
          <w:rFonts w:ascii="Verdana" w:eastAsia="宋体" w:hAnsi="Verdana" w:cs="宋体"/>
          <w:color w:val="333333"/>
          <w:kern w:val="0"/>
          <w:szCs w:val="21"/>
        </w:rPr>
        <w:t>tlv320aic3x</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hw0,1,sii9135</w:t>
      </w:r>
      <w:r w:rsidRPr="00805876">
        <w:rPr>
          <w:rFonts w:ascii="Verdana" w:eastAsia="宋体" w:hAnsi="Verdana" w:cs="宋体"/>
          <w:color w:val="333333"/>
          <w:kern w:val="0"/>
          <w:szCs w:val="21"/>
        </w:rPr>
        <w:t>则</w:t>
      </w:r>
      <w:r w:rsidRPr="00805876">
        <w:rPr>
          <w:rFonts w:ascii="Verdana" w:eastAsia="宋体" w:hAnsi="Verdana" w:cs="宋体"/>
          <w:color w:val="333333"/>
          <w:kern w:val="0"/>
          <w:szCs w:val="21"/>
        </w:rPr>
        <w:t>pcm</w:t>
      </w:r>
      <w:r w:rsidRPr="00805876">
        <w:rPr>
          <w:rFonts w:ascii="Verdana" w:eastAsia="宋体" w:hAnsi="Verdana" w:cs="宋体"/>
          <w:color w:val="333333"/>
          <w:kern w:val="0"/>
          <w:szCs w:val="21"/>
        </w:rPr>
        <w:t>设备为</w:t>
      </w:r>
      <w:r w:rsidRPr="00805876">
        <w:rPr>
          <w:rFonts w:ascii="Verdana" w:eastAsia="宋体" w:hAnsi="Verdana" w:cs="宋体"/>
          <w:color w:val="333333"/>
          <w:kern w:val="0"/>
          <w:szCs w:val="21"/>
        </w:rPr>
        <w:t>hw0,2</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 xml:space="preserve"> </w:t>
      </w:r>
      <w:r w:rsidRPr="00805876">
        <w:rPr>
          <w:rFonts w:ascii="Verdana" w:eastAsia="宋体" w:hAnsi="Verdana" w:cs="宋体"/>
          <w:color w:val="333333"/>
          <w:kern w:val="0"/>
          <w:szCs w:val="21"/>
        </w:rPr>
        <w:t>声卡号</w:t>
      </w:r>
      <w:r w:rsidRPr="00805876">
        <w:rPr>
          <w:rFonts w:ascii="Verdana" w:eastAsia="宋体" w:hAnsi="Verdana" w:cs="宋体"/>
          <w:color w:val="333333"/>
          <w:kern w:val="0"/>
          <w:szCs w:val="21"/>
        </w:rPr>
        <w:t>,</w:t>
      </w:r>
      <w:r w:rsidRPr="00805876">
        <w:rPr>
          <w:rFonts w:ascii="Verdana" w:eastAsia="宋体" w:hAnsi="Verdana" w:cs="宋体"/>
          <w:color w:val="333333"/>
          <w:kern w:val="0"/>
          <w:szCs w:val="21"/>
        </w:rPr>
        <w:t>设备号</w:t>
      </w:r>
      <w:r w:rsidRPr="00805876">
        <w:rPr>
          <w:rFonts w:ascii="Verdana" w:eastAsia="宋体" w:hAnsi="Verdana" w:cs="宋体"/>
          <w:color w:val="333333"/>
          <w:kern w:val="0"/>
          <w:szCs w:val="21"/>
        </w:rPr>
        <w:t xml:space="preserve"> -r</w:t>
      </w:r>
      <w:r w:rsidRPr="00805876">
        <w:rPr>
          <w:rFonts w:ascii="Verdana" w:eastAsia="宋体" w:hAnsi="Verdana" w:cs="宋体"/>
          <w:color w:val="333333"/>
          <w:kern w:val="0"/>
          <w:szCs w:val="21"/>
        </w:rPr>
        <w:t>指定采样频率</w:t>
      </w:r>
      <w:r w:rsidRPr="00805876">
        <w:rPr>
          <w:rFonts w:ascii="Verdana" w:eastAsia="宋体" w:hAnsi="Verdana" w:cs="宋体"/>
          <w:color w:val="333333"/>
          <w:kern w:val="0"/>
          <w:szCs w:val="21"/>
        </w:rPr>
        <w:t>:5512/8000/11025/16000/22050/32000/44100/48000/64000/88200/96000/176400/192000 -f</w:t>
      </w:r>
      <w:r w:rsidRPr="00805876">
        <w:rPr>
          <w:rFonts w:ascii="Verdana" w:eastAsia="宋体" w:hAnsi="Verdana" w:cs="宋体"/>
          <w:color w:val="333333"/>
          <w:kern w:val="0"/>
          <w:szCs w:val="21"/>
        </w:rPr>
        <w:t>指定采样格式上面列出了</w:t>
      </w:r>
      <w:r w:rsidRPr="00805876">
        <w:rPr>
          <w:rFonts w:ascii="Verdana" w:eastAsia="宋体" w:hAnsi="Verdana" w:cs="宋体"/>
          <w:color w:val="333333"/>
          <w:kern w:val="0"/>
          <w:szCs w:val="21"/>
        </w:rPr>
        <w:t>:cd/cdr/dat/S16_LE/S32_LE/...</w:t>
      </w:r>
    </w:p>
    <w:p w:rsidR="00E42136" w:rsidRDefault="00805876" w:rsidP="00A01CC3">
      <w:r w:rsidRPr="00805876">
        <w:t>arecord -D default:CARD=mcasp0 -d 100000</w:t>
      </w:r>
      <w:r w:rsidRPr="00805876">
        <w:t>  </w:t>
      </w:r>
      <w:r w:rsidRPr="00805876">
        <w:t xml:space="preserve"> -f cd -t raw mysong15.raw </w:t>
      </w:r>
    </w:p>
    <w:p w:rsidR="00E42136" w:rsidRDefault="00805876" w:rsidP="00A01CC3">
      <w:r w:rsidRPr="00805876">
        <w:t>arecord -D default:CARD=mcasp0 -d 100000</w:t>
      </w:r>
      <w:r w:rsidRPr="00805876">
        <w:t>  </w:t>
      </w:r>
      <w:r w:rsidRPr="00805876">
        <w:t xml:space="preserve"> -f dat -t raw mysong10.raw </w:t>
      </w:r>
    </w:p>
    <w:p w:rsidR="00A01CC3" w:rsidRDefault="00805876" w:rsidP="00A01CC3">
      <w:r w:rsidRPr="00805876">
        <w:t>arecord -D default:CARD=mcasp0 -d 100000</w:t>
      </w:r>
      <w:r w:rsidRPr="00805876">
        <w:t>  </w:t>
      </w:r>
      <w:r w:rsidRPr="00805876">
        <w:t xml:space="preserve"> -f S16_LE -r 16000 -t raw mysong10.raw</w:t>
      </w:r>
    </w:p>
    <w:p w:rsidR="00834CD3" w:rsidRDefault="00805876" w:rsidP="00A01CC3">
      <w:r w:rsidRPr="00805876">
        <w:t xml:space="preserve">arecord </w:t>
      </w:r>
      <w:r w:rsidR="00E42136">
        <w:t>–</w:t>
      </w:r>
      <w:r w:rsidRPr="00805876">
        <w:t>D</w:t>
      </w:r>
      <w:r w:rsidR="00E42136">
        <w:t xml:space="preserve"> </w:t>
      </w:r>
      <w:r w:rsidRPr="00805876">
        <w:t xml:space="preserve">hw:0,1 </w:t>
      </w:r>
      <w:r w:rsidR="00E42136">
        <w:t>–</w:t>
      </w:r>
      <w:r w:rsidRPr="00805876">
        <w:t>r</w:t>
      </w:r>
      <w:r w:rsidR="00E42136">
        <w:t xml:space="preserve"> </w:t>
      </w:r>
      <w:r w:rsidRPr="00805876">
        <w:t>8000</w:t>
      </w:r>
      <w:r w:rsidR="00834CD3">
        <w:t xml:space="preserve"> </w:t>
      </w:r>
      <w:r w:rsidRPr="00805876">
        <w:t xml:space="preserve"> -f </w:t>
      </w:r>
      <w:r w:rsidR="00834CD3">
        <w:t xml:space="preserve"> </w:t>
      </w:r>
      <w:r w:rsidRPr="00805876">
        <w:t xml:space="preserve">cd /a/1.wmv </w:t>
      </w:r>
    </w:p>
    <w:p w:rsidR="00805876" w:rsidRPr="00805876" w:rsidRDefault="00805876" w:rsidP="00A01CC3">
      <w:r w:rsidRPr="00805876">
        <w:t xml:space="preserve">arecord </w:t>
      </w:r>
      <w:r w:rsidR="00834CD3">
        <w:t>–</w:t>
      </w:r>
      <w:r w:rsidRPr="00805876">
        <w:t>D</w:t>
      </w:r>
      <w:r w:rsidR="00834CD3">
        <w:t xml:space="preserve"> </w:t>
      </w:r>
      <w:r w:rsidRPr="00805876">
        <w:t>hw:0,0 -r8000 -f S16_LE -c 2 /a/1.wmv</w:t>
      </w:r>
      <w:r w:rsidRPr="00805876">
        <w:t> </w:t>
      </w:r>
      <w:r w:rsidRPr="00805876">
        <w:t xml:space="preserve"> arecord -Dhw:0,2 -r48000 -f S32_LE -c 2 /a/1.wmv</w:t>
      </w:r>
      <w:r w:rsidRPr="00805876">
        <w:t> </w:t>
      </w:r>
    </w:p>
    <w:p w:rsidR="00216193" w:rsidRDefault="00FF0712" w:rsidP="00FF0712">
      <w:pPr>
        <w:rPr>
          <w:shd w:val="clear" w:color="auto" w:fill="FFFFFF"/>
        </w:rPr>
      </w:pPr>
      <w:r>
        <w:rPr>
          <w:rFonts w:hint="eastAsia"/>
          <w:shd w:val="clear" w:color="auto" w:fill="FFFFFF"/>
        </w:rPr>
        <w:t>arecord -D 2mic_loopback -c 4 -r 16000 -f S16_LE /tmp/1.wav</w:t>
      </w:r>
    </w:p>
    <w:p w:rsidR="00D0528D" w:rsidRDefault="006D1BD2" w:rsidP="00FF0712">
      <w:pPr>
        <w:rPr>
          <w:shd w:val="clear" w:color="auto" w:fill="FFFFFF"/>
        </w:rPr>
      </w:pPr>
      <w:r>
        <w:rPr>
          <w:rFonts w:hint="eastAsia"/>
          <w:shd w:val="clear" w:color="auto" w:fill="FFFFFF"/>
        </w:rPr>
        <w:t>al</w:t>
      </w:r>
      <w:r>
        <w:rPr>
          <w:shd w:val="clear" w:color="auto" w:fill="FFFFFF"/>
        </w:rPr>
        <w:t>play</w:t>
      </w:r>
    </w:p>
    <w:p w:rsidR="00D0528D" w:rsidRPr="00805876" w:rsidRDefault="00D0528D" w:rsidP="00FF0712">
      <w:r w:rsidRPr="00D0528D">
        <w:t># aplay  /tmp/haiou.wav</w:t>
      </w:r>
    </w:p>
    <w:p w:rsidR="00C6658C" w:rsidRDefault="00FF0712" w:rsidP="004926D6">
      <w:pPr>
        <w:pStyle w:val="2"/>
      </w:pPr>
      <w:bookmarkStart w:id="142" w:name="_Toc12547062"/>
      <w:r>
        <w:rPr>
          <w:rFonts w:hint="eastAsia"/>
        </w:rPr>
        <w:t>2</w:t>
      </w:r>
      <w:r w:rsidR="00CC14AF">
        <w:t>0.3</w:t>
      </w:r>
      <w:r w:rsidR="004926D6">
        <w:t xml:space="preserve"> tinyalsa</w:t>
      </w:r>
      <w:bookmarkEnd w:id="142"/>
      <w:r w:rsidR="004926D6">
        <w:t xml:space="preserve"> </w:t>
      </w:r>
    </w:p>
    <w:p w:rsidR="004926D6" w:rsidRDefault="004926D6" w:rsidP="004926D6">
      <w:pPr>
        <w:ind w:firstLine="420"/>
        <w:rPr>
          <w:rFonts w:ascii="Verdana" w:hAnsi="Verdana"/>
          <w:color w:val="000000"/>
          <w:sz w:val="18"/>
          <w:szCs w:val="18"/>
          <w:shd w:val="clear" w:color="auto" w:fill="FFFFFF"/>
        </w:rPr>
      </w:pPr>
      <w:r>
        <w:rPr>
          <w:rFonts w:ascii="Verdana" w:hAnsi="Verdana"/>
          <w:color w:val="000000"/>
          <w:sz w:val="18"/>
          <w:szCs w:val="18"/>
          <w:shd w:val="clear" w:color="auto" w:fill="FFFFFF"/>
        </w:rPr>
        <w:t>目前</w:t>
      </w:r>
      <w:r>
        <w:rPr>
          <w:rFonts w:ascii="Verdana" w:hAnsi="Verdana"/>
          <w:color w:val="000000"/>
          <w:sz w:val="18"/>
          <w:szCs w:val="18"/>
          <w:shd w:val="clear" w:color="auto" w:fill="FFFFFF"/>
        </w:rPr>
        <w:t>linux</w:t>
      </w:r>
      <w:r>
        <w:rPr>
          <w:rFonts w:ascii="Verdana" w:hAnsi="Verdana"/>
          <w:color w:val="000000"/>
          <w:sz w:val="18"/>
          <w:szCs w:val="18"/>
          <w:shd w:val="clear" w:color="auto" w:fill="FFFFFF"/>
        </w:rPr>
        <w:t>中主流的音频体系结构是</w:t>
      </w:r>
      <w:r>
        <w:rPr>
          <w:rFonts w:ascii="Verdana" w:hAnsi="Verdana"/>
          <w:color w:val="000000"/>
          <w:sz w:val="18"/>
          <w:szCs w:val="18"/>
          <w:shd w:val="clear" w:color="auto" w:fill="FFFFFF"/>
        </w:rPr>
        <w:t>ALSA</w:t>
      </w:r>
      <w:r>
        <w:rPr>
          <w:rFonts w:ascii="Verdana" w:hAnsi="Verdana"/>
          <w:color w:val="000000"/>
          <w:sz w:val="18"/>
          <w:szCs w:val="18"/>
          <w:shd w:val="clear" w:color="auto" w:fill="FFFFFF"/>
        </w:rPr>
        <w:t>（</w:t>
      </w:r>
      <w:r>
        <w:rPr>
          <w:rFonts w:ascii="Verdana" w:hAnsi="Verdana"/>
          <w:color w:val="000000"/>
          <w:sz w:val="18"/>
          <w:szCs w:val="18"/>
          <w:shd w:val="clear" w:color="auto" w:fill="FFFFFF"/>
        </w:rPr>
        <w:t>Advanced Linux Sound Architecture</w:t>
      </w:r>
      <w:r>
        <w:rPr>
          <w:rFonts w:ascii="Verdana" w:hAnsi="Verdana"/>
          <w:color w:val="000000"/>
          <w:sz w:val="18"/>
          <w:szCs w:val="18"/>
          <w:shd w:val="clear" w:color="auto" w:fill="FFFFFF"/>
        </w:rPr>
        <w:t>），</w:t>
      </w:r>
      <w:r>
        <w:rPr>
          <w:rFonts w:ascii="Verdana" w:hAnsi="Verdana"/>
          <w:color w:val="000000"/>
          <w:sz w:val="18"/>
          <w:szCs w:val="18"/>
          <w:shd w:val="clear" w:color="auto" w:fill="FFFFFF"/>
        </w:rPr>
        <w:t>ALSA</w:t>
      </w:r>
      <w:r>
        <w:rPr>
          <w:rFonts w:ascii="Verdana" w:hAnsi="Verdana"/>
          <w:color w:val="000000"/>
          <w:sz w:val="18"/>
          <w:szCs w:val="18"/>
          <w:shd w:val="clear" w:color="auto" w:fill="FFFFFF"/>
        </w:rPr>
        <w:t>在内核驱动层提供了</w:t>
      </w:r>
      <w:r>
        <w:rPr>
          <w:rFonts w:ascii="Verdana" w:hAnsi="Verdana"/>
          <w:color w:val="000000"/>
          <w:sz w:val="18"/>
          <w:szCs w:val="18"/>
          <w:shd w:val="clear" w:color="auto" w:fill="FFFFFF"/>
        </w:rPr>
        <w:t>alsa-driver</w:t>
      </w:r>
      <w:r>
        <w:rPr>
          <w:rFonts w:ascii="Verdana" w:hAnsi="Verdana"/>
          <w:color w:val="000000"/>
          <w:sz w:val="18"/>
          <w:szCs w:val="18"/>
          <w:shd w:val="clear" w:color="auto" w:fill="FFFFFF"/>
        </w:rPr>
        <w:t>，在应用层提供了</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，应用程序只需要调用</w:t>
      </w:r>
      <w:r>
        <w:rPr>
          <w:rFonts w:ascii="Verdana" w:hAnsi="Verdana"/>
          <w:color w:val="000000"/>
          <w:sz w:val="18"/>
          <w:szCs w:val="18"/>
          <w:shd w:val="clear" w:color="auto" w:fill="FFFFFF"/>
        </w:rPr>
        <w:t>alsa-lib</w:t>
      </w:r>
      <w:r>
        <w:rPr>
          <w:rFonts w:ascii="Verdana" w:hAnsi="Verdana"/>
          <w:color w:val="000000"/>
          <w:sz w:val="18"/>
          <w:szCs w:val="18"/>
          <w:shd w:val="clear" w:color="auto" w:fill="FFFFFF"/>
        </w:rPr>
        <w:t>提供的</w:t>
      </w:r>
      <w:r>
        <w:rPr>
          <w:rFonts w:ascii="Verdana" w:hAnsi="Verdana"/>
          <w:color w:val="000000"/>
          <w:sz w:val="18"/>
          <w:szCs w:val="18"/>
          <w:shd w:val="clear" w:color="auto" w:fill="FFFFFF"/>
        </w:rPr>
        <w:t>API</w:t>
      </w:r>
      <w:r>
        <w:rPr>
          <w:rFonts w:ascii="Verdana" w:hAnsi="Verdana"/>
          <w:color w:val="000000"/>
          <w:sz w:val="18"/>
          <w:szCs w:val="18"/>
          <w:shd w:val="clear" w:color="auto" w:fill="FFFFFF"/>
        </w:rPr>
        <w:t>就可以完成对底层硬件的操作。说的这么好，但是</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中没有使用标准的</w:t>
      </w:r>
      <w:r>
        <w:rPr>
          <w:rFonts w:ascii="Verdana" w:hAnsi="Verdana"/>
          <w:color w:val="000000"/>
          <w:sz w:val="18"/>
          <w:szCs w:val="18"/>
          <w:shd w:val="clear" w:color="auto" w:fill="FFFFFF"/>
        </w:rPr>
        <w:t>ALSA</w:t>
      </w:r>
      <w:r>
        <w:rPr>
          <w:rFonts w:ascii="Verdana" w:hAnsi="Verdana"/>
          <w:color w:val="000000"/>
          <w:sz w:val="18"/>
          <w:szCs w:val="18"/>
          <w:shd w:val="clear" w:color="auto" w:fill="FFFFFF"/>
        </w:rPr>
        <w:t>，而是一个</w:t>
      </w:r>
      <w:r>
        <w:rPr>
          <w:rFonts w:ascii="Verdana" w:hAnsi="Verdana"/>
          <w:color w:val="000000"/>
          <w:sz w:val="18"/>
          <w:szCs w:val="18"/>
          <w:shd w:val="clear" w:color="auto" w:fill="FFFFFF"/>
        </w:rPr>
        <w:t>ALSA</w:t>
      </w:r>
      <w:r>
        <w:rPr>
          <w:rFonts w:ascii="Verdana" w:hAnsi="Verdana"/>
          <w:color w:val="000000"/>
          <w:sz w:val="18"/>
          <w:szCs w:val="18"/>
          <w:shd w:val="clear" w:color="auto" w:fill="FFFFFF"/>
        </w:rPr>
        <w:t>的简化版叫做</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w:t>
      </w:r>
      <w:r>
        <w:rPr>
          <w:rFonts w:ascii="Verdana" w:hAnsi="Verdana"/>
          <w:color w:val="000000"/>
          <w:sz w:val="18"/>
          <w:szCs w:val="18"/>
          <w:shd w:val="clear" w:color="auto" w:fill="FFFFFF"/>
        </w:rPr>
        <w:t>Android</w:t>
      </w:r>
      <w:r>
        <w:rPr>
          <w:rFonts w:ascii="Verdana" w:hAnsi="Verdana"/>
          <w:color w:val="000000"/>
          <w:sz w:val="18"/>
          <w:szCs w:val="18"/>
          <w:shd w:val="clear" w:color="auto" w:fill="FFFFFF"/>
        </w:rPr>
        <w:t>中使用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控制管理所有模式的音频通路，我们也可以使用</w:t>
      </w:r>
      <w:r>
        <w:rPr>
          <w:rFonts w:ascii="Verdana" w:hAnsi="Verdana"/>
          <w:color w:val="000000"/>
          <w:sz w:val="18"/>
          <w:szCs w:val="18"/>
          <w:shd w:val="clear" w:color="auto" w:fill="FFFFFF"/>
        </w:rPr>
        <w:t>tinyalsa</w:t>
      </w:r>
      <w:r>
        <w:rPr>
          <w:rFonts w:ascii="Verdana" w:hAnsi="Verdana"/>
          <w:color w:val="000000"/>
          <w:sz w:val="18"/>
          <w:szCs w:val="18"/>
          <w:shd w:val="clear" w:color="auto" w:fill="FFFFFF"/>
        </w:rPr>
        <w:t>提供的工具进行查看、调试。</w:t>
      </w:r>
    </w:p>
    <w:p w:rsidR="00C353B8" w:rsidRPr="007A36A7" w:rsidRDefault="00C353B8" w:rsidP="00C353B8">
      <w:pPr>
        <w:rPr>
          <w:rFonts w:ascii="Verdana" w:hAnsi="Verdana"/>
          <w:color w:val="FF9900"/>
          <w:sz w:val="18"/>
          <w:szCs w:val="18"/>
          <w:shd w:val="clear" w:color="auto" w:fill="FFFFFF"/>
        </w:rPr>
      </w:pPr>
      <w:r w:rsidRPr="007A36A7">
        <w:rPr>
          <w:rFonts w:ascii="Verdana" w:hAnsi="Verdana"/>
          <w:color w:val="FF9900"/>
          <w:sz w:val="18"/>
          <w:szCs w:val="18"/>
          <w:shd w:val="clear" w:color="auto" w:fill="FFFFFF"/>
        </w:rPr>
        <w:t>编译</w:t>
      </w:r>
      <w:r w:rsidRPr="007A36A7">
        <w:rPr>
          <w:rFonts w:ascii="Verdana" w:hAnsi="Verdana"/>
          <w:color w:val="FF9900"/>
          <w:sz w:val="18"/>
          <w:szCs w:val="18"/>
          <w:shd w:val="clear" w:color="auto" w:fill="FFFFFF"/>
        </w:rPr>
        <w:t>tinyalsa</w:t>
      </w:r>
      <w:r w:rsidRPr="007A36A7">
        <w:rPr>
          <w:rFonts w:ascii="Verdana" w:hAnsi="Verdana"/>
          <w:color w:val="FF9900"/>
          <w:sz w:val="18"/>
          <w:szCs w:val="18"/>
          <w:shd w:val="clear" w:color="auto" w:fill="FFFFFF"/>
        </w:rPr>
        <w:t>后生成四个小工具：</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tinymix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tinyplay  </w:t>
      </w:r>
    </w:p>
    <w:p w:rsidR="00541D77" w:rsidRPr="00541D77" w:rsidRDefault="00541D77" w:rsidP="00541D77">
      <w:pPr>
        <w:widowControl/>
        <w:numPr>
          <w:ilvl w:val="0"/>
          <w:numId w:val="23"/>
        </w:numPr>
        <w:pBdr>
          <w:left w:val="single" w:sz="18" w:space="0" w:color="6CE26C"/>
        </w:pBdr>
        <w:shd w:val="clear" w:color="auto" w:fill="FFFFFF"/>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lastRenderedPageBreak/>
        <w:t>tinycap  </w:t>
      </w:r>
    </w:p>
    <w:p w:rsidR="00541D77" w:rsidRPr="00541D77" w:rsidRDefault="00541D77" w:rsidP="00541D77">
      <w:pPr>
        <w:widowControl/>
        <w:numPr>
          <w:ilvl w:val="0"/>
          <w:numId w:val="23"/>
        </w:numPr>
        <w:pBdr>
          <w:left w:val="single" w:sz="18" w:space="0" w:color="6CE26C"/>
        </w:pBdr>
        <w:shd w:val="clear" w:color="auto" w:fill="F8F8F8"/>
        <w:spacing w:before="100" w:beforeAutospacing="1" w:after="100" w:afterAutospacing="1"/>
        <w:jc w:val="left"/>
        <w:rPr>
          <w:rFonts w:ascii="Consolas" w:eastAsia="宋体" w:hAnsi="Consolas" w:cs="Consolas"/>
          <w:color w:val="5C5C5C"/>
          <w:kern w:val="0"/>
          <w:sz w:val="18"/>
          <w:szCs w:val="18"/>
        </w:rPr>
      </w:pPr>
      <w:r w:rsidRPr="00541D77">
        <w:rPr>
          <w:rFonts w:ascii="Consolas" w:eastAsia="宋体" w:hAnsi="Consolas" w:cs="Consolas"/>
          <w:color w:val="5C5C5C"/>
          <w:kern w:val="0"/>
          <w:sz w:val="18"/>
          <w:szCs w:val="18"/>
        </w:rPr>
        <w:t>tinypcminfo </w:t>
      </w:r>
    </w:p>
    <w:p w:rsidR="000D110E" w:rsidRPr="007A36A7" w:rsidRDefault="000D110E" w:rsidP="00EF4A13">
      <w:pPr>
        <w:rPr>
          <w:b/>
          <w:color w:val="FF9900"/>
        </w:rPr>
      </w:pPr>
      <w:r w:rsidRPr="007A36A7">
        <w:rPr>
          <w:rFonts w:hint="eastAsia"/>
          <w:b/>
          <w:color w:val="FF9900"/>
        </w:rPr>
        <w:t>查看</w:t>
      </w:r>
      <w:r w:rsidRPr="007A36A7">
        <w:rPr>
          <w:b/>
          <w:color w:val="FF9900"/>
        </w:rPr>
        <w:t>当前系统的声卡</w:t>
      </w:r>
    </w:p>
    <w:p w:rsidR="00EF4A13" w:rsidRDefault="00EF4A13" w:rsidP="00EF4A13">
      <w:r>
        <w:t xml:space="preserve"># cat /proc/asound/cards </w:t>
      </w:r>
    </w:p>
    <w:p w:rsidR="00EF4A13" w:rsidRDefault="00EF4A13" w:rsidP="00EF4A13">
      <w:r>
        <w:t xml:space="preserve"> 0 [rockchiprk3308v]: rockchip_rk3308 - rockchip,rk3308-vad</w:t>
      </w:r>
    </w:p>
    <w:p w:rsidR="00EF4A13" w:rsidRDefault="00EF4A13" w:rsidP="00EF4A13">
      <w:r>
        <w:t xml:space="preserve">                      rockchip,rk3308-vad</w:t>
      </w:r>
    </w:p>
    <w:p w:rsidR="00EF4A13" w:rsidRDefault="00EF4A13" w:rsidP="00EF4A13">
      <w:r>
        <w:t xml:space="preserve"> 7 [Loopback       ]: Loopback - Loopback</w:t>
      </w:r>
    </w:p>
    <w:p w:rsidR="00EF4A13" w:rsidRDefault="00EF4A13" w:rsidP="00EF4A13">
      <w:r>
        <w:t xml:space="preserve">                      Loopback 1</w:t>
      </w:r>
    </w:p>
    <w:p w:rsidR="00584C70" w:rsidRPr="00584C70" w:rsidRDefault="00584C70" w:rsidP="00584C70">
      <w:pPr>
        <w:widowControl/>
        <w:shd w:val="clear" w:color="auto" w:fill="FFFFFF"/>
        <w:jc w:val="left"/>
        <w:rPr>
          <w:rFonts w:ascii="Verdana" w:eastAsia="宋体" w:hAnsi="Verdana" w:cs="宋体"/>
          <w:color w:val="FF9900"/>
          <w:kern w:val="0"/>
          <w:sz w:val="18"/>
          <w:szCs w:val="18"/>
        </w:rPr>
      </w:pPr>
      <w:r w:rsidRPr="000D110E">
        <w:rPr>
          <w:rFonts w:ascii="Verdana" w:eastAsia="宋体" w:hAnsi="Verdana" w:cs="宋体"/>
          <w:b/>
          <w:bCs/>
          <w:color w:val="FF9900"/>
          <w:kern w:val="0"/>
          <w:sz w:val="18"/>
          <w:szCs w:val="18"/>
        </w:rPr>
        <w:t>tinymix</w:t>
      </w:r>
    </w:p>
    <w:p w:rsidR="007A36A7" w:rsidRPr="00B8234A" w:rsidRDefault="007A36A7" w:rsidP="007A36A7">
      <w:pPr>
        <w:rPr>
          <w:color w:val="00B050"/>
        </w:rPr>
      </w:pPr>
      <w:r>
        <w:t xml:space="preserve">#  </w:t>
      </w:r>
      <w:r w:rsidRPr="00B8234A">
        <w:rPr>
          <w:color w:val="00B0F0"/>
        </w:rPr>
        <w:t xml:space="preserve">tinymix </w:t>
      </w:r>
      <w:r w:rsidR="00B8234A" w:rsidRPr="00B8234A">
        <w:rPr>
          <w:color w:val="00B0F0"/>
        </w:rPr>
        <w:t>–</w:t>
      </w:r>
      <w:r w:rsidRPr="00B8234A">
        <w:rPr>
          <w:color w:val="00B0F0"/>
        </w:rPr>
        <w:t>help</w:t>
      </w:r>
      <w:r w:rsidR="00B8234A" w:rsidRPr="00B8234A">
        <w:rPr>
          <w:color w:val="00B0F0"/>
        </w:rPr>
        <w:t xml:space="preserve"> </w:t>
      </w:r>
      <w:r w:rsidR="00B8234A">
        <w:t xml:space="preserve"> </w:t>
      </w:r>
      <w:r w:rsidR="00B8234A" w:rsidRPr="00B8234A">
        <w:rPr>
          <w:color w:val="00B050"/>
        </w:rPr>
        <w:t>//</w:t>
      </w:r>
      <w:r w:rsidR="00B8234A" w:rsidRPr="00B8234A">
        <w:rPr>
          <w:rFonts w:hint="eastAsia"/>
          <w:color w:val="00B050"/>
        </w:rPr>
        <w:t>帮助</w:t>
      </w:r>
    </w:p>
    <w:p w:rsidR="007A36A7" w:rsidRDefault="007A36A7" w:rsidP="007A36A7">
      <w:r>
        <w:t>usage: tinymix [options] &lt;command&gt;</w:t>
      </w:r>
    </w:p>
    <w:p w:rsidR="007A36A7" w:rsidRDefault="007A36A7" w:rsidP="007A36A7">
      <w:r>
        <w:t>options:</w:t>
      </w:r>
    </w:p>
    <w:p w:rsidR="007A36A7" w:rsidRDefault="007A36A7" w:rsidP="007A36A7">
      <w:r>
        <w:t xml:space="preserve">        -h, --help        : prints this help message and exists</w:t>
      </w:r>
    </w:p>
    <w:p w:rsidR="007A36A7" w:rsidRDefault="007A36A7" w:rsidP="007A36A7">
      <w:r>
        <w:t xml:space="preserve">        -v, --version     : prints this version of tinymix and exists</w:t>
      </w:r>
    </w:p>
    <w:p w:rsidR="007A36A7" w:rsidRDefault="007A36A7" w:rsidP="007A36A7">
      <w:r>
        <w:t xml:space="preserve">        -D, --card NUMBER : specifies the card number of the mixer</w:t>
      </w:r>
    </w:p>
    <w:p w:rsidR="007A36A7" w:rsidRDefault="007A36A7" w:rsidP="007A36A7">
      <w:r>
        <w:t>commands:</w:t>
      </w:r>
    </w:p>
    <w:p w:rsidR="007A36A7" w:rsidRDefault="007A36A7" w:rsidP="007A36A7">
      <w:r>
        <w:t xml:space="preserve">        get NAME|ID       : prints the values of a control</w:t>
      </w:r>
    </w:p>
    <w:p w:rsidR="007A36A7" w:rsidRDefault="007A36A7" w:rsidP="007A36A7">
      <w:r>
        <w:t xml:space="preserve">        set NAME|ID VALUE : sets the value of a control</w:t>
      </w:r>
    </w:p>
    <w:p w:rsidR="007A36A7" w:rsidRDefault="007A36A7" w:rsidP="007A36A7">
      <w:r>
        <w:t xml:space="preserve">        controls          : lists controls of the mixer</w:t>
      </w:r>
    </w:p>
    <w:p w:rsidR="00EF4A13" w:rsidRDefault="007A36A7" w:rsidP="007A36A7">
      <w:r>
        <w:t xml:space="preserve">        contents          : lists controls of the mixer and their contents</w:t>
      </w:r>
    </w:p>
    <w:p w:rsidR="007A36A7" w:rsidRDefault="007A36A7" w:rsidP="007A36A7"/>
    <w:p w:rsidR="007A36A7" w:rsidRPr="00B36246" w:rsidRDefault="007A36A7" w:rsidP="007A36A7">
      <w:pPr>
        <w:rPr>
          <w:color w:val="00B050"/>
        </w:rPr>
      </w:pPr>
      <w:r>
        <w:t xml:space="preserve">#  </w:t>
      </w:r>
      <w:r w:rsidRPr="00B36246">
        <w:rPr>
          <w:color w:val="00B0F0"/>
        </w:rPr>
        <w:t>tinymix controls</w:t>
      </w:r>
      <w:r w:rsidR="00B36246">
        <w:rPr>
          <w:color w:val="00B0F0"/>
        </w:rPr>
        <w:t xml:space="preserve"> </w:t>
      </w:r>
      <w:r w:rsidR="00B36246" w:rsidRPr="00B36246">
        <w:rPr>
          <w:color w:val="00B050"/>
        </w:rPr>
        <w:t>// lists controls of the mixer</w:t>
      </w:r>
    </w:p>
    <w:p w:rsidR="007A36A7" w:rsidRDefault="007A36A7" w:rsidP="007A36A7">
      <w:r>
        <w:t>Number of controls: 52</w:t>
      </w:r>
    </w:p>
    <w:p w:rsidR="007A36A7" w:rsidRDefault="007A36A7" w:rsidP="007A36A7">
      <w:r>
        <w:t xml:space="preserve">ctl     type    num     name                                    </w:t>
      </w:r>
    </w:p>
    <w:p w:rsidR="007A36A7" w:rsidRDefault="007A36A7" w:rsidP="007A36A7">
      <w:r>
        <w:t xml:space="preserve">0       INT     1       ALC AGC Group 0 Left Volume             </w:t>
      </w:r>
    </w:p>
    <w:p w:rsidR="007A36A7" w:rsidRDefault="007A36A7" w:rsidP="007A36A7">
      <w:r>
        <w:t xml:space="preserve">1       INT     1       ALC AGC Group 0 Right Volume            </w:t>
      </w:r>
    </w:p>
    <w:p w:rsidR="007A36A7" w:rsidRDefault="007A36A7" w:rsidP="007A36A7">
      <w:r>
        <w:t xml:space="preserve">2       INT     1       ALC AGC Group 1 Left Volume             </w:t>
      </w:r>
    </w:p>
    <w:p w:rsidR="007A36A7" w:rsidRDefault="007A36A7" w:rsidP="007A36A7">
      <w:r>
        <w:t xml:space="preserve">3       INT     1       ALC AGC Group 1 Right Volume            </w:t>
      </w:r>
    </w:p>
    <w:p w:rsidR="007A36A7" w:rsidRDefault="007A36A7" w:rsidP="007A36A7">
      <w:r>
        <w:t xml:space="preserve">4       INT     1       ALC AGC Group 2 Left Volume             </w:t>
      </w:r>
    </w:p>
    <w:p w:rsidR="007A36A7" w:rsidRDefault="007A36A7" w:rsidP="007A36A7">
      <w:r>
        <w:t xml:space="preserve">5       INT     1       ALC AGC Group 2 Right Volume            </w:t>
      </w:r>
    </w:p>
    <w:p w:rsidR="007A36A7" w:rsidRDefault="007A36A7" w:rsidP="007A36A7">
      <w:r>
        <w:t xml:space="preserve">6       INT     1       ALC AGC Group 3 Left Volume             </w:t>
      </w:r>
    </w:p>
    <w:p w:rsidR="007A36A7" w:rsidRDefault="007A36A7" w:rsidP="007A36A7">
      <w:r>
        <w:t xml:space="preserve">7       INT     1       ALC AGC Group 3 Right Volume            </w:t>
      </w:r>
    </w:p>
    <w:p w:rsidR="007A36A7" w:rsidRDefault="007A36A7" w:rsidP="007A36A7">
      <w:r>
        <w:t xml:space="preserve">8       INT     1       ALC AGC Group 0 Left Max Volume         </w:t>
      </w:r>
    </w:p>
    <w:p w:rsidR="007A36A7" w:rsidRDefault="007A36A7" w:rsidP="007A36A7">
      <w:r>
        <w:t xml:space="preserve">9       INT     1       ALC AGC Group 0 Right Max Volume        </w:t>
      </w:r>
    </w:p>
    <w:p w:rsidR="007A36A7" w:rsidRDefault="007A36A7" w:rsidP="007A36A7">
      <w:r>
        <w:t xml:space="preserve">10      INT     1       ALC AGC Group 1 Left Max Volume         </w:t>
      </w:r>
    </w:p>
    <w:p w:rsidR="007A36A7" w:rsidRDefault="007A36A7" w:rsidP="007A36A7">
      <w:r>
        <w:t xml:space="preserve">11      INT     1       ALC AGC Group 1 Right Max Volume        </w:t>
      </w:r>
    </w:p>
    <w:p w:rsidR="007A36A7" w:rsidRDefault="007A36A7" w:rsidP="007A36A7">
      <w:r>
        <w:t xml:space="preserve">12      INT     1       ALC AGC Group 2 Left Max Volume         </w:t>
      </w:r>
    </w:p>
    <w:p w:rsidR="007A36A7" w:rsidRDefault="007A36A7" w:rsidP="007A36A7">
      <w:r>
        <w:t xml:space="preserve">13      INT     1       ALC AGC Group 2 Right Max Volume        </w:t>
      </w:r>
    </w:p>
    <w:p w:rsidR="007A36A7" w:rsidRDefault="007A36A7" w:rsidP="007A36A7">
      <w:r>
        <w:t xml:space="preserve">14      INT     1       ALC AGC Group 3 Left Max Volume         </w:t>
      </w:r>
    </w:p>
    <w:p w:rsidR="007A36A7" w:rsidRDefault="007A36A7" w:rsidP="007A36A7">
      <w:r>
        <w:t xml:space="preserve">15      INT     1       ALC AGC Group 3 Right Max Volume        </w:t>
      </w:r>
    </w:p>
    <w:p w:rsidR="007A36A7" w:rsidRDefault="007A36A7" w:rsidP="007A36A7">
      <w:r>
        <w:t xml:space="preserve">16      INT     1       ALC AGC Group 0 Left Min Volume         </w:t>
      </w:r>
    </w:p>
    <w:p w:rsidR="007A36A7" w:rsidRDefault="007A36A7" w:rsidP="007A36A7">
      <w:r>
        <w:t xml:space="preserve">17      INT     1       ALC AGC Group 0 Right Min Volume        </w:t>
      </w:r>
    </w:p>
    <w:p w:rsidR="007A36A7" w:rsidRDefault="007A36A7" w:rsidP="007A36A7">
      <w:r>
        <w:t xml:space="preserve">18      INT     1       ALC AGC Group 1 Left Min Volume         </w:t>
      </w:r>
    </w:p>
    <w:p w:rsidR="007A36A7" w:rsidRDefault="007A36A7" w:rsidP="007A36A7">
      <w:r>
        <w:lastRenderedPageBreak/>
        <w:t xml:space="preserve">19      INT     1       ALC AGC Group 1 Right Min Volume        </w:t>
      </w:r>
    </w:p>
    <w:p w:rsidR="007A36A7" w:rsidRDefault="007A36A7" w:rsidP="007A36A7">
      <w:r>
        <w:t xml:space="preserve">20      INT     1       ALC AGC Group 2 Left Min Volume         </w:t>
      </w:r>
    </w:p>
    <w:p w:rsidR="007A36A7" w:rsidRDefault="007A36A7" w:rsidP="007A36A7">
      <w:r>
        <w:t xml:space="preserve">21      INT     1       ALC AGC Group 2 Right Min Volume        </w:t>
      </w:r>
    </w:p>
    <w:p w:rsidR="007A36A7" w:rsidRDefault="007A36A7" w:rsidP="007A36A7">
      <w:r>
        <w:t xml:space="preserve">22      INT     1       ALC AGC Group 3 Left Min Volume         </w:t>
      </w:r>
    </w:p>
    <w:p w:rsidR="007A36A7" w:rsidRDefault="007A36A7" w:rsidP="007A36A7">
      <w:r>
        <w:t xml:space="preserve">23      INT     1       ALC AGC Group 3 Right Min Volume        </w:t>
      </w:r>
    </w:p>
    <w:p w:rsidR="007A36A7" w:rsidRDefault="007A36A7" w:rsidP="007A36A7">
      <w:r>
        <w:t xml:space="preserve">24      INT     1       ADC MIC Group 0 Left Volume             </w:t>
      </w:r>
    </w:p>
    <w:p w:rsidR="007A36A7" w:rsidRDefault="007A36A7" w:rsidP="007A36A7">
      <w:r>
        <w:t xml:space="preserve">25      INT     1       ADC MIC Group 0 Right Volume            </w:t>
      </w:r>
    </w:p>
    <w:p w:rsidR="007A36A7" w:rsidRDefault="007A36A7" w:rsidP="007A36A7">
      <w:r>
        <w:t xml:space="preserve">26      INT     1       ADC MIC Group 1 Left Volume             </w:t>
      </w:r>
    </w:p>
    <w:p w:rsidR="007A36A7" w:rsidRDefault="007A36A7" w:rsidP="007A36A7">
      <w:r>
        <w:t xml:space="preserve">27      INT     1       ADC MIC Group 1 Right Volume            </w:t>
      </w:r>
    </w:p>
    <w:p w:rsidR="007A36A7" w:rsidRDefault="007A36A7" w:rsidP="007A36A7">
      <w:r>
        <w:t xml:space="preserve">28      INT     1       ADC MIC Group 2 Left Volume             </w:t>
      </w:r>
    </w:p>
    <w:p w:rsidR="007A36A7" w:rsidRDefault="007A36A7" w:rsidP="007A36A7">
      <w:r>
        <w:t xml:space="preserve">29      INT     1       ADC MIC Group 2 Right Volume            </w:t>
      </w:r>
    </w:p>
    <w:p w:rsidR="007A36A7" w:rsidRDefault="007A36A7" w:rsidP="007A36A7">
      <w:r>
        <w:t xml:space="preserve">30      INT     1       ADC MIC Group 3 Left Volume             </w:t>
      </w:r>
    </w:p>
    <w:p w:rsidR="007A36A7" w:rsidRDefault="007A36A7" w:rsidP="007A36A7">
      <w:r>
        <w:t xml:space="preserve">31      INT     1       ADC MIC Group 3 Right Volume            </w:t>
      </w:r>
    </w:p>
    <w:p w:rsidR="007A36A7" w:rsidRDefault="007A36A7" w:rsidP="007A36A7">
      <w:r>
        <w:t xml:space="preserve">32      INT     1       ADC ALC Group 0 Left Volume             </w:t>
      </w:r>
    </w:p>
    <w:p w:rsidR="007A36A7" w:rsidRDefault="007A36A7" w:rsidP="007A36A7">
      <w:r>
        <w:t xml:space="preserve">33      INT     1       ADC ALC Group 0 Right Volume            </w:t>
      </w:r>
    </w:p>
    <w:p w:rsidR="007A36A7" w:rsidRDefault="007A36A7" w:rsidP="007A36A7">
      <w:r>
        <w:t xml:space="preserve">34      INT     1       ADC ALC Group 1 Left Volume             </w:t>
      </w:r>
    </w:p>
    <w:p w:rsidR="007A36A7" w:rsidRDefault="007A36A7" w:rsidP="007A36A7">
      <w:r>
        <w:t xml:space="preserve">35      INT     1       ADC ALC Group 1 Right Volume            </w:t>
      </w:r>
    </w:p>
    <w:p w:rsidR="007A36A7" w:rsidRDefault="007A36A7" w:rsidP="007A36A7">
      <w:r>
        <w:t xml:space="preserve">36      INT     1       ADC ALC Group 2 Left Volume             </w:t>
      </w:r>
    </w:p>
    <w:p w:rsidR="007A36A7" w:rsidRDefault="007A36A7" w:rsidP="007A36A7">
      <w:r>
        <w:t xml:space="preserve">37      INT     1       ADC ALC Group 2 Right Volume            </w:t>
      </w:r>
    </w:p>
    <w:p w:rsidR="007A36A7" w:rsidRDefault="007A36A7" w:rsidP="007A36A7">
      <w:r>
        <w:t xml:space="preserve">38      INT     1       ADC ALC Group 3 Left Volume             </w:t>
      </w:r>
    </w:p>
    <w:p w:rsidR="007A36A7" w:rsidRDefault="007A36A7" w:rsidP="007A36A7">
      <w:r>
        <w:t xml:space="preserve">39      INT     1       ADC ALC Group 3 Right Volume            </w:t>
      </w:r>
    </w:p>
    <w:p w:rsidR="007A36A7" w:rsidRDefault="007A36A7" w:rsidP="007A36A7">
      <w:r>
        <w:t xml:space="preserve">40      ENUM    1       ADC Group 0 HPF Cut-off                 </w:t>
      </w:r>
    </w:p>
    <w:p w:rsidR="007A36A7" w:rsidRDefault="007A36A7" w:rsidP="007A36A7">
      <w:r>
        <w:t xml:space="preserve">41      ENUM    1       ADC Group 1 HPF Cut-off                 </w:t>
      </w:r>
    </w:p>
    <w:p w:rsidR="007A36A7" w:rsidRDefault="007A36A7" w:rsidP="007A36A7">
      <w:r>
        <w:t xml:space="preserve">42      ENUM    1       ADC Group 2 HPF Cut-off                 </w:t>
      </w:r>
    </w:p>
    <w:p w:rsidR="007A36A7" w:rsidRDefault="007A36A7" w:rsidP="007A36A7">
      <w:r>
        <w:t xml:space="preserve">43      ENUM    1       ADC Group 3 HPF Cut-off                 </w:t>
      </w:r>
    </w:p>
    <w:p w:rsidR="007A36A7" w:rsidRDefault="007A36A7" w:rsidP="007A36A7">
      <w:r>
        <w:t xml:space="preserve">44      INT     1       DAC LINEOUT Left Volume                 </w:t>
      </w:r>
    </w:p>
    <w:p w:rsidR="007A36A7" w:rsidRDefault="007A36A7" w:rsidP="007A36A7">
      <w:r>
        <w:t xml:space="preserve">45      INT     1       DAC LINEOUT Right Volume                </w:t>
      </w:r>
    </w:p>
    <w:p w:rsidR="007A36A7" w:rsidRDefault="007A36A7" w:rsidP="007A36A7">
      <w:r>
        <w:t xml:space="preserve">46      INT     1       DAC HPOUT Left Volume                   </w:t>
      </w:r>
    </w:p>
    <w:p w:rsidR="007A36A7" w:rsidRDefault="007A36A7" w:rsidP="007A36A7">
      <w:r>
        <w:t xml:space="preserve">47      INT     1       DAC HPOUT Right Volume                  </w:t>
      </w:r>
    </w:p>
    <w:p w:rsidR="007A36A7" w:rsidRDefault="007A36A7" w:rsidP="007A36A7">
      <w:r>
        <w:t xml:space="preserve">48      INT     1       DAC HPMIX Left Volume                   </w:t>
      </w:r>
    </w:p>
    <w:p w:rsidR="007A36A7" w:rsidRDefault="007A36A7" w:rsidP="007A36A7">
      <w:r>
        <w:t xml:space="preserve">49      INT     1       DAC HPMIX Right Volume                  </w:t>
      </w:r>
    </w:p>
    <w:p w:rsidR="007A36A7" w:rsidRDefault="007A36A7" w:rsidP="007A36A7">
      <w:r>
        <w:t xml:space="preserve">50      BOOL    1       vad switch                              </w:t>
      </w:r>
    </w:p>
    <w:p w:rsidR="007A36A7" w:rsidRDefault="007A36A7" w:rsidP="007A36A7">
      <w:r>
        <w:t xml:space="preserve">51      INT     2       Master Playback Volume  </w:t>
      </w:r>
    </w:p>
    <w:p w:rsidR="001B536B" w:rsidRDefault="001B536B" w:rsidP="001B536B">
      <w:pPr>
        <w:rPr>
          <w:rFonts w:hAnsiTheme="minorEastAsia"/>
          <w:b/>
          <w:color w:val="FF9900"/>
        </w:rPr>
      </w:pPr>
      <w:r w:rsidRPr="001B536B">
        <w:rPr>
          <w:rFonts w:hAnsiTheme="minorEastAsia" w:hint="eastAsia"/>
          <w:b/>
          <w:color w:val="FF9900"/>
        </w:rPr>
        <w:t>使用tinyplay播放wav音乐</w:t>
      </w:r>
    </w:p>
    <w:p w:rsidR="001B536B" w:rsidRDefault="001B536B" w:rsidP="001B536B">
      <w:pPr>
        <w:rPr>
          <w:rFonts w:ascii="Consolas" w:hAnsi="Consolas" w:cs="Consolas"/>
          <w:i/>
          <w:iCs/>
          <w:color w:val="A0A1A7"/>
          <w:szCs w:val="21"/>
          <w:shd w:val="clear" w:color="auto" w:fill="FAFAFA"/>
        </w:rPr>
      </w:pPr>
      <w:r>
        <w:rPr>
          <w:rFonts w:ascii="Consolas" w:hAnsi="Consolas" w:cs="Consolas"/>
          <w:i/>
          <w:iCs/>
          <w:color w:val="A0A1A7"/>
          <w:szCs w:val="21"/>
          <w:shd w:val="clear" w:color="auto" w:fill="FAFAFA"/>
        </w:rPr>
        <w:t>tinyplay /sdcard/0_16.wav</w:t>
      </w:r>
    </w:p>
    <w:p w:rsidR="001B536B" w:rsidRDefault="001B536B" w:rsidP="001B536B">
      <w:r>
        <w:rPr>
          <w:rFonts w:hint="eastAsia"/>
        </w:rPr>
        <w:t>5.tinycap使用</w:t>
      </w:r>
    </w:p>
    <w:p w:rsidR="001B536B" w:rsidRDefault="001B536B" w:rsidP="001B536B">
      <w:pPr>
        <w:rPr>
          <w:sz w:val="24"/>
          <w:szCs w:val="24"/>
        </w:rPr>
      </w:pPr>
      <w:r>
        <w:rPr>
          <w:rFonts w:hint="eastAsia"/>
        </w:rPr>
        <w:t>root@android:/</w:t>
      </w:r>
      <w:r>
        <w:rPr>
          <w:rFonts w:hint="eastAsia"/>
        </w:rPr>
        <w:t> </w:t>
      </w:r>
      <w:r>
        <w:rPr>
          <w:rFonts w:hint="eastAsia"/>
        </w:rPr>
        <w:t>#</w:t>
      </w:r>
      <w:r>
        <w:rPr>
          <w:rFonts w:hint="eastAsia"/>
        </w:rPr>
        <w:t> </w:t>
      </w:r>
      <w:r>
        <w:rPr>
          <w:rFonts w:hint="eastAsia"/>
        </w:rPr>
        <w:t>tinycap</w:t>
      </w:r>
      <w:r>
        <w:rPr>
          <w:rFonts w:hint="eastAsia"/>
        </w:rPr>
        <w:t> </w:t>
      </w:r>
      <w:r>
        <w:rPr>
          <w:rFonts w:hint="eastAsia"/>
        </w:rPr>
        <w:t>/sdcard/test.wav</w:t>
      </w:r>
    </w:p>
    <w:p w:rsidR="001B536B" w:rsidRDefault="001B536B" w:rsidP="001B536B">
      <w:r>
        <w:rPr>
          <w:rFonts w:hint="eastAsia"/>
        </w:rPr>
        <w:t>可以进行录音。</w:t>
      </w:r>
    </w:p>
    <w:p w:rsidR="00CC14AF" w:rsidRDefault="00CC14AF" w:rsidP="008264F3">
      <w:pPr>
        <w:pStyle w:val="2"/>
      </w:pPr>
      <w:bookmarkStart w:id="143" w:name="_Toc12547063"/>
      <w:r>
        <w:t xml:space="preserve">20.4 </w:t>
      </w:r>
      <w:r>
        <w:rPr>
          <w:rFonts w:hint="eastAsia"/>
        </w:rPr>
        <w:t>alsa-lib</w:t>
      </w:r>
      <w:r>
        <w:rPr>
          <w:rFonts w:hint="eastAsia"/>
        </w:rPr>
        <w:t>应用层接口分析</w:t>
      </w:r>
      <w:bookmarkEnd w:id="143"/>
    </w:p>
    <w:p w:rsidR="008E52B3" w:rsidRPr="008E52B3" w:rsidRDefault="008E52B3" w:rsidP="008E52B3">
      <w:r w:rsidRPr="008E52B3">
        <w:rPr>
          <w:rFonts w:hint="eastAsia"/>
        </w:rPr>
        <w:t>ALSA lib接口调用简介</w:t>
      </w:r>
    </w:p>
    <w:p w:rsidR="008E52B3" w:rsidRDefault="008E52B3" w:rsidP="008E52B3">
      <w:r w:rsidRPr="008E52B3">
        <w:rPr>
          <w:rFonts w:hint="eastAsia"/>
          <w:shd w:val="clear" w:color="auto" w:fill="77C94B"/>
        </w:rPr>
        <w:t>ALSA逻辑，在我当前看来，总共有两条线：1、录放音流控，2、amixer cset控件。</w:t>
      </w:r>
    </w:p>
    <w:p w:rsidR="008E52B3" w:rsidRDefault="008E52B3" w:rsidP="008E52B3">
      <w:r w:rsidRPr="008E52B3">
        <w:rPr>
          <w:rFonts w:hint="eastAsia"/>
          <w:color w:val="F79646" w:themeColor="accent6"/>
        </w:rPr>
        <w:t>录放音流控</w:t>
      </w:r>
      <w:r>
        <w:rPr>
          <w:rFonts w:hint="eastAsia"/>
        </w:rPr>
        <w:t>（自定义名称），相当于操作OSS的/dev/dsp设备，可以设置三大参数等，并且启动录放音。这里，aplay，mplayer等播放器，调用ALSA lib中的snd_pcm_***等，标准</w:t>
      </w:r>
      <w:r>
        <w:rPr>
          <w:rFonts w:hint="eastAsia"/>
        </w:rPr>
        <w:lastRenderedPageBreak/>
        <w:t>接口函数，再通过该函数，操作/dev/snd/pcmC0D0c   pcmC0D0p   pcmC0D1c   pcmC0D1p   pcmC0D2c等流控设备节点，完成设置音频三大参数，DMA buffer使用大小，预缓冲buffer阀值等，并且启动录放音。因为ALSA功能的丰富，这里录放音，并不是使用write,read这些接口函数，而应该是通过ioctl接口，来完成的。</w:t>
      </w:r>
    </w:p>
    <w:p w:rsidR="008E52B3" w:rsidRDefault="008E52B3" w:rsidP="008E52B3">
      <w:r w:rsidRPr="00BE733E">
        <w:rPr>
          <w:rFonts w:hint="eastAsia"/>
          <w:color w:val="F79646" w:themeColor="accent6"/>
        </w:rPr>
        <w:t>amixer cset控件</w:t>
      </w:r>
      <w:r>
        <w:rPr>
          <w:rFonts w:hint="eastAsia"/>
        </w:rPr>
        <w:t>，相当于OSS驱动中的/dev/mixer设备节点的操作，可以调节录放音的音量，静音，录放音通道切换等。amixer cset通过调用ALSA lib中的标准函数，操作/dev/snd/controlC0设备节点，来操作底层codec_***.c驱动中，定义的kcontrol控件。并通过kcontrol控件，直接读写codec中的相关寄存器。这是ALSA与OSS较大不同的一点，将codec相关功能寄存器，零件化，提供给上层，由上层自由设置。这里，也是通过 controlC0设备节点的ioctl接口，来读写codec的kcontrol。</w:t>
      </w:r>
    </w:p>
    <w:p w:rsidR="001B27F6" w:rsidRPr="001B27F6" w:rsidRDefault="001B27F6" w:rsidP="001B27F6">
      <w:pPr>
        <w:widowControl/>
        <w:shd w:val="clear" w:color="auto" w:fill="FFFFFF"/>
        <w:jc w:val="left"/>
        <w:rPr>
          <w:rFonts w:hAnsiTheme="minorEastAsia" w:cs="Arial"/>
          <w:color w:val="333333"/>
          <w:kern w:val="0"/>
          <w:szCs w:val="21"/>
        </w:rPr>
      </w:pPr>
      <w:r w:rsidRPr="001B27F6">
        <w:rPr>
          <w:rFonts w:hAnsiTheme="minorEastAsia" w:cs="Arial" w:hint="eastAsia"/>
          <w:b/>
          <w:bCs/>
          <w:color w:val="333333"/>
          <w:kern w:val="0"/>
          <w:szCs w:val="21"/>
          <w:shd w:val="clear" w:color="auto" w:fill="FAE220"/>
        </w:rPr>
        <w:t>一、ALSA流控接口操作方法，可参考alsa utils源码中的aplay.c文件：</w:t>
      </w:r>
    </w:p>
    <w:p w:rsidR="001B27F6" w:rsidRPr="0023325D" w:rsidRDefault="001B27F6" w:rsidP="001B27F6">
      <w:pPr>
        <w:rPr>
          <w:color w:val="7030A0"/>
        </w:rPr>
      </w:pPr>
      <w:r w:rsidRPr="001B27F6">
        <w:rPr>
          <w:rFonts w:hint="eastAsia"/>
        </w:rPr>
        <w:t>1、</w:t>
      </w:r>
      <w:r w:rsidRPr="0023325D">
        <w:rPr>
          <w:rFonts w:hint="eastAsia"/>
          <w:color w:val="7030A0"/>
        </w:rPr>
        <w:t>snd_pcm_open(&amp;handle, pcm_name, stream, open_mode);</w:t>
      </w:r>
    </w:p>
    <w:p w:rsidR="001B27F6" w:rsidRPr="001B27F6" w:rsidRDefault="001B27F6" w:rsidP="001B27F6">
      <w:r w:rsidRPr="001B27F6">
        <w:rPr>
          <w:rFonts w:hint="eastAsia"/>
        </w:rPr>
        <w:t>&amp;handle，是static snd_pcm_t *handle;该结构体指针，在后面的所有操作中，都要用到。</w:t>
      </w:r>
    </w:p>
    <w:p w:rsidR="001B27F6" w:rsidRPr="001B27F6" w:rsidRDefault="001B27F6" w:rsidP="001B27F6">
      <w:r w:rsidRPr="001B27F6">
        <w:rPr>
          <w:rFonts w:hint="eastAsia"/>
        </w:rPr>
        <w:t>pcm_name，是打开的pcm设备节点，可以是“default” ,也可以是“hw:0,0”。具体有何区别，可网上查询。stream，对应放音与录音操作，SND_PCM_STREAM_PLAYBACK，SND_PCM_STREAM_CAPTURE。open_mode，是一些相关功能设置，比如：是否阻塞，是否重采样，是否软件调音量等。</w:t>
      </w:r>
    </w:p>
    <w:p w:rsidR="001B27F6" w:rsidRPr="0023325D" w:rsidRDefault="001B27F6" w:rsidP="001B27F6">
      <w:pPr>
        <w:rPr>
          <w:color w:val="7030A0"/>
        </w:rPr>
      </w:pPr>
      <w:r w:rsidRPr="001B27F6">
        <w:rPr>
          <w:rFonts w:hint="eastAsia"/>
        </w:rPr>
        <w:t>2、</w:t>
      </w:r>
      <w:r w:rsidRPr="0023325D">
        <w:rPr>
          <w:rFonts w:hint="eastAsia"/>
          <w:color w:val="7030A0"/>
        </w:rPr>
        <w:t>snd_pcm_info(handle, info)；</w:t>
      </w:r>
    </w:p>
    <w:p w:rsidR="001B27F6" w:rsidRPr="001B27F6" w:rsidRDefault="001B27F6" w:rsidP="001B27F6">
      <w:r w:rsidRPr="001B27F6">
        <w:rPr>
          <w:rFonts w:hint="eastAsia"/>
        </w:rPr>
        <w:t>一般用来获取录放音声卡与设备等相关信息。不是必须的接口。</w:t>
      </w:r>
    </w:p>
    <w:p w:rsidR="001B27F6" w:rsidRPr="0023325D" w:rsidRDefault="001B27F6" w:rsidP="001B27F6">
      <w:pPr>
        <w:rPr>
          <w:color w:val="7030A0"/>
        </w:rPr>
      </w:pPr>
      <w:r w:rsidRPr="001B27F6">
        <w:rPr>
          <w:rFonts w:hint="eastAsia"/>
        </w:rPr>
        <w:t>3</w:t>
      </w:r>
      <w:r w:rsidRPr="0023325D">
        <w:rPr>
          <w:rFonts w:hint="eastAsia"/>
          <w:color w:val="7030A0"/>
        </w:rPr>
        <w:t>、snd_pcm_nonblock(handle, 1);</w:t>
      </w:r>
    </w:p>
    <w:p w:rsidR="001B27F6" w:rsidRPr="001B27F6" w:rsidRDefault="001B27F6" w:rsidP="001B27F6">
      <w:r w:rsidRPr="001B27F6">
        <w:rPr>
          <w:rFonts w:hint="eastAsia"/>
        </w:rPr>
        <w:t>如果需要非阻塞方式，则将第二个参数，设置为1。snd_pcm_open后，默认为阻塞方式，因此，该接口可以不用调用。</w:t>
      </w:r>
    </w:p>
    <w:p w:rsidR="001B27F6" w:rsidRPr="0023325D" w:rsidRDefault="001B27F6" w:rsidP="001B27F6">
      <w:pPr>
        <w:rPr>
          <w:color w:val="7030A0"/>
        </w:rPr>
      </w:pPr>
      <w:r w:rsidRPr="001B27F6">
        <w:rPr>
          <w:rFonts w:hint="eastAsia"/>
        </w:rPr>
        <w:t>4、</w:t>
      </w:r>
      <w:r w:rsidRPr="0023325D">
        <w:rPr>
          <w:rFonts w:hint="eastAsia"/>
          <w:color w:val="7030A0"/>
        </w:rPr>
        <w:t>snd_pcm_hw_params_alloca(&amp;params);</w:t>
      </w:r>
    </w:p>
    <w:p w:rsidR="001B27F6" w:rsidRPr="001B27F6" w:rsidRDefault="001B27F6" w:rsidP="001B27F6">
      <w:r w:rsidRPr="001B27F6">
        <w:rPr>
          <w:rFonts w:hint="eastAsia"/>
        </w:rPr>
        <w:t>申请一段snd_pcm_hw_params_t *params;结构体空间。使用该结构体，来配置底层ALSA的相关硬件参数，比如：声道，采样率，位宽，buffer大小等。</w:t>
      </w:r>
    </w:p>
    <w:p w:rsidR="001B27F6" w:rsidRPr="001B27F6" w:rsidRDefault="001B27F6" w:rsidP="001B27F6">
      <w:r w:rsidRPr="001B27F6">
        <w:t>stream == SND_PCM_STREAM_PLAYBACK</w:t>
      </w:r>
    </w:p>
    <w:p w:rsidR="001B27F6" w:rsidRPr="001B27F6" w:rsidRDefault="001B27F6" w:rsidP="001B27F6">
      <w:r w:rsidRPr="001B27F6">
        <w:t>playback(argv[optind++])---&gt;playback_go(fd, 0, pbrec_count, FORMAT_AU, name)---&gt;set_params()--&gt;snd_pcm_hw_params_alloca</w:t>
      </w:r>
    </w:p>
    <w:p w:rsidR="001B27F6" w:rsidRPr="001B27F6" w:rsidRDefault="001B27F6" w:rsidP="001B27F6"/>
    <w:p w:rsidR="001B27F6" w:rsidRPr="0023325D" w:rsidRDefault="001B27F6" w:rsidP="001B27F6">
      <w:pPr>
        <w:rPr>
          <w:color w:val="7030A0"/>
        </w:rPr>
      </w:pPr>
      <w:r w:rsidRPr="001B27F6">
        <w:rPr>
          <w:rFonts w:hint="eastAsia"/>
        </w:rPr>
        <w:t>5、</w:t>
      </w:r>
      <w:r w:rsidRPr="0023325D">
        <w:rPr>
          <w:rFonts w:hint="eastAsia"/>
          <w:color w:val="7030A0"/>
        </w:rPr>
        <w:t>snd_pcm_hw_params_any(handle, params);</w:t>
      </w:r>
    </w:p>
    <w:p w:rsidR="001B27F6" w:rsidRPr="001B27F6" w:rsidRDefault="001B27F6" w:rsidP="001B27F6"/>
    <w:p w:rsidR="001B27F6" w:rsidRPr="001B27F6" w:rsidRDefault="001B27F6" w:rsidP="001B27F6">
      <w:r w:rsidRPr="001B27F6">
        <w:rPr>
          <w:rFonts w:hint="eastAsia"/>
        </w:rPr>
        <w:t>6  snd_pcm_hw_params_set_access(handle, params,SND_PCM_ACCESS_RW_INTERLEAVED);设置为交错方式。</w:t>
      </w:r>
    </w:p>
    <w:p w:rsidR="001B27F6" w:rsidRPr="001B27F6" w:rsidRDefault="001B27F6" w:rsidP="001B27F6">
      <w:r w:rsidRPr="001B27F6">
        <w:t>snd_pcm_hw_params_set_rate_resample(handle, params, soft_resample);</w:t>
      </w:r>
    </w:p>
    <w:p w:rsidR="001B27F6" w:rsidRPr="001B27F6" w:rsidRDefault="001B27F6" w:rsidP="001B27F6"/>
    <w:p w:rsidR="001B27F6" w:rsidRPr="001B27F6" w:rsidRDefault="001B27F6" w:rsidP="001B27F6">
      <w:r w:rsidRPr="001B27F6">
        <w:rPr>
          <w:rFonts w:hint="eastAsia"/>
        </w:rPr>
        <w:t>7、snd_pcm_hw_params_set_format(handle, params, hwparams.format);设置采样位宽格式。</w:t>
      </w:r>
    </w:p>
    <w:p w:rsidR="001B27F6" w:rsidRPr="001B27F6" w:rsidRDefault="001B27F6" w:rsidP="001B27F6"/>
    <w:p w:rsidR="001B27F6" w:rsidRPr="001B27F6" w:rsidRDefault="001B27F6" w:rsidP="001B27F6">
      <w:r w:rsidRPr="001B27F6">
        <w:rPr>
          <w:rFonts w:hint="eastAsia"/>
        </w:rPr>
        <w:t>8、snd_pcm_hw_params_set_channels(handle, params, hwparams.channels);设置声道数。</w:t>
      </w:r>
    </w:p>
    <w:p w:rsidR="001B27F6" w:rsidRPr="001B27F6" w:rsidRDefault="001B27F6" w:rsidP="001B27F6"/>
    <w:p w:rsidR="001B27F6" w:rsidRPr="001B27F6" w:rsidRDefault="001B27F6" w:rsidP="001B27F6">
      <w:r w:rsidRPr="001B27F6">
        <w:rPr>
          <w:rFonts w:hint="eastAsia"/>
        </w:rPr>
        <w:t>9、snd_pcm_hw_params_set_rate_near(handle, params, &amp;hwparams.rate, 0);设置采样率，之所以是rate_near，是因为上层设置的采样率&amp;hwparams.rate，底层很可能不支持，因此，会返回上层一个底层支持的相近的采样率。</w:t>
      </w:r>
    </w:p>
    <w:p w:rsidR="001B27F6" w:rsidRPr="001B27F6" w:rsidRDefault="001B27F6" w:rsidP="001B27F6"/>
    <w:p w:rsidR="001B27F6" w:rsidRPr="001B27F6" w:rsidRDefault="001B27F6" w:rsidP="001B27F6">
      <w:r w:rsidRPr="001B27F6">
        <w:rPr>
          <w:rFonts w:hint="eastAsia"/>
        </w:rPr>
        <w:lastRenderedPageBreak/>
        <w:t>10、snd_pcm_hw_params_get_buffer_time_max(params, &amp;buffer_time, 0);获取底层支持的最大buffer大小，换算为时间。</w:t>
      </w:r>
    </w:p>
    <w:p w:rsidR="001B27F6" w:rsidRPr="001B27F6" w:rsidRDefault="001B27F6" w:rsidP="001B27F6">
      <w:r w:rsidRPr="001B27F6">
        <w:rPr>
          <w:rFonts w:hint="eastAsia"/>
        </w:rPr>
        <w:t>snd_pcm_hw_params_set_period_time_near(handle, params, &amp;period_time, 0); 设置底层period区间大小，以时间为单位，之所以为time_near，是因为上层设置的大小很可能底层不支持，底层会返回相近的&amp;period_time。</w:t>
      </w:r>
    </w:p>
    <w:p w:rsidR="001B27F6" w:rsidRPr="001B27F6" w:rsidRDefault="001B27F6" w:rsidP="001B27F6">
      <w:r w:rsidRPr="001B27F6">
        <w:rPr>
          <w:rFonts w:hint="eastAsia"/>
        </w:rPr>
        <w:t>snd_pcm_hw_params_set_period_size_near(handle, params, &amp;period_frames, 0);设置底层period区间大小，以字节为单位，size_near，原因类似。该接口与set_period_time_near接口，都是设置period大小，只是单位不同，二选一即可。</w:t>
      </w:r>
    </w:p>
    <w:p w:rsidR="001B27F6" w:rsidRPr="001B27F6" w:rsidRDefault="001B27F6" w:rsidP="001B27F6">
      <w:r w:rsidRPr="001B27F6">
        <w:rPr>
          <w:rFonts w:hint="eastAsia"/>
        </w:rPr>
        <w:t>snd_pcm_hw_params_set_buffer_time_near(handle, params, &amp;buffer_time, 0);设置底层buffer区间大小，以时间为单位。与上面接口类似。在底层，buffer是一个大DMA空间，而period是将buffer平均分成的几个小区间。</w:t>
      </w:r>
    </w:p>
    <w:p w:rsidR="001B27F6" w:rsidRPr="001B27F6" w:rsidRDefault="001B27F6" w:rsidP="001B27F6">
      <w:r w:rsidRPr="001B27F6">
        <w:rPr>
          <w:rFonts w:hint="eastAsia"/>
        </w:rPr>
        <w:t>snd_pcm_hw_params_set_buffer_size_near(handle, params, &amp;buffer_frames);与上类似。</w:t>
      </w:r>
    </w:p>
    <w:p w:rsidR="001B27F6" w:rsidRPr="001B27F6" w:rsidRDefault="001B27F6" w:rsidP="001B27F6">
      <w:r w:rsidRPr="001B27F6">
        <w:rPr>
          <w:rFonts w:hint="eastAsia"/>
        </w:rPr>
        <w:t>上面设置完成后，都需要调用下面两个函数，获取最终设置的period与buffer大小。</w:t>
      </w:r>
    </w:p>
    <w:p w:rsidR="001B27F6" w:rsidRPr="001B27F6" w:rsidRDefault="001B27F6" w:rsidP="001B27F6">
      <w:r w:rsidRPr="001B27F6">
        <w:t>snd_pcm_hw_params_get_period_size(params, &amp;chunk_size, 0);</w:t>
      </w:r>
    </w:p>
    <w:p w:rsidR="001B27F6" w:rsidRPr="001B27F6" w:rsidRDefault="001B27F6" w:rsidP="001B27F6">
      <w:r w:rsidRPr="001B27F6">
        <w:t>snd_pcm_hw_params_get_buffer_size(params, &amp;buffer_size);</w:t>
      </w:r>
    </w:p>
    <w:p w:rsidR="001B27F6" w:rsidRPr="001B27F6" w:rsidRDefault="001B27F6" w:rsidP="001B27F6"/>
    <w:p w:rsidR="001B27F6" w:rsidRPr="001B27F6" w:rsidRDefault="001B27F6" w:rsidP="001B27F6">
      <w:r w:rsidRPr="001B27F6">
        <w:rPr>
          <w:rFonts w:hint="eastAsia"/>
        </w:rPr>
        <w:t>11、snd_pcm_hw_params_is_monotonic(params);？？？</w:t>
      </w:r>
    </w:p>
    <w:p w:rsidR="001B27F6" w:rsidRPr="001B27F6" w:rsidRDefault="001B27F6" w:rsidP="001B27F6">
      <w:r w:rsidRPr="001B27F6">
        <w:rPr>
          <w:rFonts w:hint="eastAsia"/>
        </w:rPr>
        <w:t>snd_pcm_hw_params_can_pause(params);查询底层是否支持暂停。</w:t>
      </w:r>
    </w:p>
    <w:p w:rsidR="001B27F6" w:rsidRPr="001B27F6" w:rsidRDefault="001B27F6" w:rsidP="001B27F6"/>
    <w:p w:rsidR="001B27F6" w:rsidRPr="001B27F6" w:rsidRDefault="001B27F6" w:rsidP="001B27F6">
      <w:r w:rsidRPr="001B27F6">
        <w:rPr>
          <w:rFonts w:hint="eastAsia"/>
        </w:rPr>
        <w:t>12、snd_pcm_hw_params(handle, params);将上面设置的硬件配置参数，加载，并且会自动调用snd_pcm_prepare（ ）将stream状态置为SND_PCM_STATE_PREPARED。</w:t>
      </w:r>
    </w:p>
    <w:p w:rsidR="001B27F6" w:rsidRPr="001B27F6" w:rsidRDefault="001B27F6" w:rsidP="001B27F6"/>
    <w:p w:rsidR="001B27F6" w:rsidRPr="001B27F6" w:rsidRDefault="001B27F6" w:rsidP="001B27F6">
      <w:r w:rsidRPr="001B27F6">
        <w:rPr>
          <w:rFonts w:hint="eastAsia"/>
        </w:rPr>
        <w:t>13、snd_pcm_sw_params_alloca(&amp;swparams);申请一段snd_pcm_sw_params_t *swparams;结构体空间，存放软件配置参数。</w:t>
      </w:r>
    </w:p>
    <w:p w:rsidR="001B27F6" w:rsidRPr="001B27F6" w:rsidRDefault="001B27F6" w:rsidP="001B27F6"/>
    <w:p w:rsidR="001B27F6" w:rsidRPr="001B27F6" w:rsidRDefault="001B27F6" w:rsidP="001B27F6">
      <w:r w:rsidRPr="001B27F6">
        <w:rPr>
          <w:rFonts w:hint="eastAsia"/>
        </w:rPr>
        <w:t>14、snd_pcm_sw_params_current(handle, swparams);获取当前的软件参数配置。</w:t>
      </w:r>
    </w:p>
    <w:p w:rsidR="001B27F6" w:rsidRPr="001B27F6" w:rsidRDefault="001B27F6" w:rsidP="001B27F6"/>
    <w:p w:rsidR="001B27F6" w:rsidRPr="001B27F6" w:rsidRDefault="001B27F6" w:rsidP="001B27F6">
      <w:r w:rsidRPr="001B27F6">
        <w:rPr>
          <w:rFonts w:hint="eastAsia"/>
        </w:rPr>
        <w:t>15、snd_pcm_sw_params_set_avail_min(handle, swparams, n);？？？</w:t>
      </w:r>
    </w:p>
    <w:p w:rsidR="001B27F6" w:rsidRPr="001B27F6" w:rsidRDefault="001B27F6" w:rsidP="001B27F6"/>
    <w:p w:rsidR="001B27F6" w:rsidRPr="001B27F6" w:rsidRDefault="001B27F6" w:rsidP="001B27F6">
      <w:r w:rsidRPr="001B27F6">
        <w:rPr>
          <w:rFonts w:hint="eastAsia"/>
        </w:rPr>
        <w:t>16、snd_pcm_sw_params_set_start_threshold(handle, swparams, start_threshold);设置开始的阀值，可以起到预缓冲的效果。对于放音，当上层调用snd_pcm_writei超过阀值时，才会启动播放。</w:t>
      </w:r>
    </w:p>
    <w:p w:rsidR="001B27F6" w:rsidRPr="001B27F6" w:rsidRDefault="001B27F6" w:rsidP="001B27F6"/>
    <w:p w:rsidR="001B27F6" w:rsidRPr="001B27F6" w:rsidRDefault="001B27F6" w:rsidP="001B27F6">
      <w:r w:rsidRPr="001B27F6">
        <w:rPr>
          <w:rFonts w:hint="eastAsia"/>
        </w:rPr>
        <w:t>17、snd_pcm_sw_params_set_stop_threshold(handle, swparams, stop_threshold);设置停止的阀值，避免硬件上的underrun或overrun出现。</w:t>
      </w:r>
    </w:p>
    <w:p w:rsidR="001B27F6" w:rsidRPr="001B27F6" w:rsidRDefault="001B27F6" w:rsidP="001B27F6"/>
    <w:p w:rsidR="001B27F6" w:rsidRPr="001B27F6" w:rsidRDefault="001B27F6" w:rsidP="001B27F6">
      <w:r w:rsidRPr="001B27F6">
        <w:rPr>
          <w:rFonts w:hint="eastAsia"/>
        </w:rPr>
        <w:t>18、snd_pcm_sw_params(handle, swparams)；将上面的软件参数，加载到底层。</w:t>
      </w:r>
    </w:p>
    <w:p w:rsidR="001B27F6" w:rsidRPr="001B27F6" w:rsidRDefault="001B27F6" w:rsidP="001B27F6"/>
    <w:p w:rsidR="001B27F6" w:rsidRPr="001B27F6" w:rsidRDefault="001B27F6" w:rsidP="001B27F6">
      <w:r w:rsidRPr="001B27F6">
        <w:rPr>
          <w:rFonts w:hint="eastAsia"/>
        </w:rPr>
        <w:t>19、上面设置完成后，就可以开始read与write了。</w:t>
      </w:r>
    </w:p>
    <w:p w:rsidR="001B27F6" w:rsidRPr="001B27F6" w:rsidRDefault="001B27F6" w:rsidP="001B27F6"/>
    <w:p w:rsidR="001B27F6" w:rsidRPr="001B27F6" w:rsidRDefault="001B27F6" w:rsidP="001B27F6">
      <w:r w:rsidRPr="001B27F6">
        <w:rPr>
          <w:rFonts w:hint="eastAsia"/>
        </w:rPr>
        <w:t>20、snd_pcm_writei(snd_pcm_t *pcm, const void *buffer, snd_pcm_uframes_t size)；播放交错格式的音频数据。snd_pcm_t *pcm为snd_pcm_open时得到的。size，这里不是字节数，不是采样点数。而是采样帧数。双声道，一帧采样，有两个采样点。ALSA上层接口，一般都是以采样帧数为单位的。</w:t>
      </w:r>
    </w:p>
    <w:p w:rsidR="001B27F6" w:rsidRPr="001B27F6" w:rsidRDefault="001B27F6" w:rsidP="001B27F6">
      <w:r w:rsidRPr="001B27F6">
        <w:rPr>
          <w:rFonts w:hint="eastAsia"/>
        </w:rPr>
        <w:lastRenderedPageBreak/>
        <w:t>stream == SND_PCM_STREAM_PLAYBACK  播放</w:t>
      </w:r>
    </w:p>
    <w:p w:rsidR="001B27F6" w:rsidRPr="001B27F6" w:rsidRDefault="001B27F6" w:rsidP="001B27F6">
      <w:r w:rsidRPr="001B27F6">
        <w:rPr>
          <w:rFonts w:hint="eastAsia"/>
        </w:rPr>
        <w:t xml:space="preserve">playback(argv[optind++])---&gt;playback_go(fd, 0, pbrec_count, FORMAT_AU, name)---&gt;set_params()设置完参数播放歌曲--&gt;pcm_write()---&gt;writei_func(handle, data, count)---&gt;snd_pcm_writei--&gt; _snd_pcm_writei()--&gt;snd_pcm_hw_writei(alsa-lib-1.1.3/src/pcm/pcm_hw.c)--&gt;ioctl(fd, SNDRV_PCM_IOCTL_WRITEI_FRAMES, &amp;xferi)调进内核 </w:t>
      </w:r>
    </w:p>
    <w:p w:rsidR="001B27F6" w:rsidRPr="001B27F6" w:rsidRDefault="001B27F6" w:rsidP="001B27F6"/>
    <w:p w:rsidR="001B27F6" w:rsidRPr="001B27F6" w:rsidRDefault="001B27F6" w:rsidP="001B27F6">
      <w:r w:rsidRPr="001B27F6">
        <w:rPr>
          <w:rFonts w:hint="eastAsia"/>
        </w:rPr>
        <w:t>内核中，根据/soc/pcm_native.c文件中.unlocked_ioctl = snd_pcm_capture_ioctl,可知snd_pcm_capture_ioctl1被调用，根据SNDRV_PCM_IOCTL_READI_FRAMES参数可知snd_pcm_lib_write(substream, xferi.buf, xferi.frames);被调用，最终snd_pcm_lib_write1(,,,,snd_pcm_lib_write_transfer)被调用。根据transfer被调用可知snd_pcm_lib_write_transfer被调用，然后调用copy_from_user(hwbuf, buf, frames_to_bytes(runtime, frames)，可知，将alsa_lib提供的一个指针所指的内存拷贝到dma端内存的数据，alsa库函数snd_pcm_readi、snd_pcm_writei实现了内存到内存的交互，或者近似地认为是内存到音频文件的交互。</w:t>
      </w:r>
    </w:p>
    <w:p w:rsidR="001B27F6" w:rsidRPr="001B27F6" w:rsidRDefault="001B27F6" w:rsidP="001B27F6"/>
    <w:p w:rsidR="001B27F6" w:rsidRPr="001B27F6" w:rsidRDefault="001B27F6" w:rsidP="001B27F6">
      <w:r w:rsidRPr="001B27F6">
        <w:rPr>
          <w:rFonts w:hint="eastAsia"/>
        </w:rPr>
        <w:t>snd_pcm_readi(snd_pcm_t *pcm, void *buffer, snd_pcm_uframes_t size)；录制交错格式的音频数据。参数与上相同。</w:t>
      </w:r>
    </w:p>
    <w:p w:rsidR="001B27F6" w:rsidRPr="001B27F6" w:rsidRDefault="001B27F6" w:rsidP="001B27F6">
      <w:r w:rsidRPr="001B27F6">
        <w:rPr>
          <w:rFonts w:hint="eastAsia"/>
        </w:rPr>
        <w:t>snd_pcm_writen与snd_pcm_readn，与上面两个函数，基本相同，只是录放音数据的格式是非交错的。既一帧数据，只包含一个声道数据，交错格式指，一帧数据中，包含了多个声道的数据。比如：双声道一帧数据中，包含了左声道与右声道，各一个采样点。</w:t>
      </w:r>
    </w:p>
    <w:p w:rsidR="001B27F6" w:rsidRPr="001B27F6" w:rsidRDefault="001B27F6" w:rsidP="001B27F6"/>
    <w:p w:rsidR="001B27F6" w:rsidRPr="001B27F6" w:rsidRDefault="001B27F6" w:rsidP="001B27F6">
      <w:r w:rsidRPr="001B27F6">
        <w:rPr>
          <w:rFonts w:hint="eastAsia"/>
        </w:rPr>
        <w:t>21、snd_pcm_format_set_silence(snd_pcm_format_t format, void *data, unsigned int samples)；</w:t>
      </w:r>
    </w:p>
    <w:p w:rsidR="001B27F6" w:rsidRPr="001B27F6" w:rsidRDefault="001B27F6" w:rsidP="001B27F6">
      <w:r w:rsidRPr="001B27F6">
        <w:rPr>
          <w:rFonts w:hint="eastAsia"/>
        </w:rPr>
        <w:t>用于将某个buffer中的数据，转换为静音，也就是0。</w:t>
      </w:r>
    </w:p>
    <w:p w:rsidR="001B27F6" w:rsidRPr="001B27F6" w:rsidRDefault="001B27F6" w:rsidP="001B27F6"/>
    <w:p w:rsidR="001B27F6" w:rsidRPr="001B27F6" w:rsidRDefault="001B27F6" w:rsidP="001B27F6">
      <w:r w:rsidRPr="001B27F6">
        <w:rPr>
          <w:rFonts w:hint="eastAsia"/>
        </w:rPr>
        <w:t>22、snd_pcm_nonblock(handle, 0);打开或关闭阻塞模式。0，为阻塞模式，1，为非阻塞模式。</w:t>
      </w:r>
    </w:p>
    <w:p w:rsidR="001B27F6" w:rsidRPr="001B27F6" w:rsidRDefault="001B27F6" w:rsidP="001B27F6"/>
    <w:p w:rsidR="001B27F6" w:rsidRPr="001B27F6" w:rsidRDefault="001B27F6" w:rsidP="001B27F6">
      <w:r w:rsidRPr="001B27F6">
        <w:rPr>
          <w:rFonts w:hint="eastAsia"/>
        </w:rPr>
        <w:t>22、snd_pcm_drain(handle);等待buffer中的数据全部播放完成。</w:t>
      </w:r>
    </w:p>
    <w:p w:rsidR="001B27F6" w:rsidRPr="001B27F6" w:rsidRDefault="001B27F6" w:rsidP="001B27F6">
      <w:r w:rsidRPr="001B27F6">
        <w:rPr>
          <w:rFonts w:hint="eastAsia"/>
        </w:rPr>
        <w:t>snd_pcm_drop(handle);不等待buffer数据播放完成，马上停止。</w:t>
      </w:r>
    </w:p>
    <w:p w:rsidR="001B27F6" w:rsidRPr="001B27F6" w:rsidRDefault="001B27F6" w:rsidP="001B27F6"/>
    <w:p w:rsidR="001B27F6" w:rsidRPr="001B27F6" w:rsidRDefault="001B27F6" w:rsidP="001B27F6">
      <w:r w:rsidRPr="001B27F6">
        <w:rPr>
          <w:rFonts w:hint="eastAsia"/>
        </w:rPr>
        <w:t>23、snd_pcm_close(handle)；关闭pcm handle。</w:t>
      </w:r>
    </w:p>
    <w:p w:rsidR="001B27F6" w:rsidRPr="001B27F6" w:rsidRDefault="001B27F6" w:rsidP="001B27F6"/>
    <w:p w:rsidR="001B27F6" w:rsidRPr="001B27F6" w:rsidRDefault="001B27F6" w:rsidP="001B27F6">
      <w:r w:rsidRPr="001B27F6">
        <w:rPr>
          <w:rFonts w:hint="eastAsia"/>
        </w:rPr>
        <w:t>24、ALSA lib中的dmix插件，只能用于放音通道数据的混音，不能用于录音通道数据的混音。</w:t>
      </w:r>
    </w:p>
    <w:p w:rsidR="001B27F6" w:rsidRPr="001B27F6" w:rsidRDefault="001B27F6" w:rsidP="001B27F6"/>
    <w:p w:rsidR="001B27F6" w:rsidRPr="001B27F6" w:rsidRDefault="001B27F6" w:rsidP="001B27F6">
      <w:r w:rsidRPr="001B27F6">
        <w:rPr>
          <w:rFonts w:hint="eastAsia"/>
        </w:rPr>
        <w:t>25、.asoundrc其实是指向asound.conf文件的软链接文件。</w:t>
      </w:r>
    </w:p>
    <w:p w:rsidR="001B27F6" w:rsidRPr="001B27F6" w:rsidRDefault="001B27F6" w:rsidP="001B27F6">
      <w:r w:rsidRPr="001B27F6">
        <w:rPr>
          <w:rFonts w:hint="eastAsia"/>
        </w:rPr>
        <w:tab/>
        <w:t>asound.conf，是针对pcm与ctl设备的功能插件调用流程表，需要根据具体的功能需求，来配置该文件。否则，会没有相关设备，或无法完成相关功能。</w:t>
      </w:r>
    </w:p>
    <w:p w:rsidR="001B27F6" w:rsidRPr="001B27F6" w:rsidRDefault="001B27F6" w:rsidP="001B27F6"/>
    <w:p w:rsidR="001B27F6" w:rsidRPr="001B27F6" w:rsidRDefault="001B27F6" w:rsidP="001B27F6">
      <w:r w:rsidRPr="001B27F6">
        <w:rPr>
          <w:rFonts w:hint="eastAsia"/>
        </w:rPr>
        <w:t>26、alsa</w:t>
      </w:r>
      <w:r w:rsidRPr="001B27F6">
        <w:rPr>
          <w:rFonts w:hint="eastAsia"/>
        </w:rPr>
        <w:t> </w:t>
      </w:r>
      <w:r w:rsidRPr="001B27F6">
        <w:rPr>
          <w:rFonts w:hint="eastAsia"/>
        </w:rPr>
        <w:t>lib中，plug插件，可完成重采样，声道转换等操作。asym插件，完成分别声明：播放与录音</w:t>
      </w:r>
      <w:r w:rsidRPr="001B27F6">
        <w:rPr>
          <w:rFonts w:hint="eastAsia"/>
        </w:rPr>
        <w:t> </w:t>
      </w:r>
      <w:r w:rsidRPr="001B27F6">
        <w:rPr>
          <w:rFonts w:hint="eastAsia"/>
        </w:rPr>
        <w:t>下一级slave插件的功能。dsnoop，完成多来源录音</w:t>
      </w:r>
      <w:r w:rsidRPr="001B27F6">
        <w:rPr>
          <w:rFonts w:hint="eastAsia"/>
        </w:rPr>
        <w:t> </w:t>
      </w:r>
      <w:r w:rsidRPr="001B27F6">
        <w:rPr>
          <w:rFonts w:hint="eastAsia"/>
        </w:rPr>
        <w:t>混音的功能，dmix，完成多来源放音，混音的功能。mutil，完成多声道数据，虚拟对应到多codec声道的功能。</w:t>
      </w:r>
    </w:p>
    <w:p w:rsidR="001B27F6" w:rsidRPr="001B27F6" w:rsidRDefault="001B27F6" w:rsidP="001B27F6"/>
    <w:p w:rsidR="001B27F6" w:rsidRPr="001B27F6" w:rsidRDefault="001B27F6" w:rsidP="001B27F6"/>
    <w:p w:rsidR="001B27F6" w:rsidRPr="001B27F6" w:rsidRDefault="001B27F6" w:rsidP="001B27F6">
      <w:r w:rsidRPr="001B27F6">
        <w:rPr>
          <w:rFonts w:hint="eastAsia"/>
        </w:rPr>
        <w:t>二、ALSA amixer cset控件接口操作，可参考alsa utils源码中的amixer.c：</w:t>
      </w:r>
    </w:p>
    <w:p w:rsidR="001B27F6" w:rsidRPr="001B27F6" w:rsidRDefault="001B27F6" w:rsidP="001B27F6">
      <w:r w:rsidRPr="001B27F6">
        <w:rPr>
          <w:rFonts w:hint="eastAsia"/>
        </w:rPr>
        <w:t xml:space="preserve">      上层amixer程序，调用ALSA lib中的标准接口函数，操作/dev/controlC0设备（主要使用了ioctl接口），来完成对底层codec_***.c中kcontrol的一些操作。在内核kernel/sound/core/control.c中，定义了struct file_operations snd_ctl_f_ops，该operation会注册/dev/controlC*设备的file operations。</w:t>
      </w:r>
    </w:p>
    <w:p w:rsidR="001B27F6" w:rsidRPr="001B27F6" w:rsidRDefault="001B27F6" w:rsidP="001B27F6">
      <w:r w:rsidRPr="001B27F6">
        <w:rPr>
          <w:rFonts w:hint="eastAsia"/>
        </w:rPr>
        <w:t xml:space="preserve">   比如：amixer cset设置某个element值时，最终会调到kernel/sound/core/control.c中，snd_ctl_ioctl（）函数。SNDRV_CTL_IOCTL_ELEM_READ中，来完成读取该element control的值。SNDRV_CTL_IOCTL_ELEM_WRITE中，则完成将上层设置的element control的值，写入kcontrol中。</w:t>
      </w:r>
    </w:p>
    <w:p w:rsidR="001B27F6" w:rsidRPr="001B27F6" w:rsidRDefault="001B27F6" w:rsidP="001B27F6">
      <w:r w:rsidRPr="001B27F6">
        <w:rPr>
          <w:rFonts w:hint="eastAsia"/>
        </w:rPr>
        <w:t xml:space="preserve">    这两个case中，分别调用snd_ctl_elem_write（）和snd_ctl_elem_read（）函数，最后调用到codec_***.c驱动中，snd_kcontrol_new结构体中，SOC_SINGLE与SOC_ENUM等宏中，.info，.get，.put，对应的读写codec寄存器的函数。</w:t>
      </w:r>
    </w:p>
    <w:p w:rsidR="001B27F6" w:rsidRPr="001B27F6" w:rsidRDefault="001B27F6" w:rsidP="001B27F6">
      <w:r w:rsidRPr="001B27F6">
        <w:rPr>
          <w:rFonts w:hint="eastAsia"/>
        </w:rPr>
        <w:t>alsa_amixer-用户态</w:t>
      </w:r>
    </w:p>
    <w:p w:rsidR="001B27F6" w:rsidRPr="001B27F6" w:rsidRDefault="001B27F6" w:rsidP="001B27F6">
      <w:r w:rsidRPr="001B27F6">
        <w:rPr>
          <w:rFonts w:hint="eastAsia"/>
        </w:rPr>
        <w:t>|-&gt;snd_ctl_ioctl-系统调用</w:t>
      </w:r>
    </w:p>
    <w:p w:rsidR="001B27F6" w:rsidRPr="001B27F6" w:rsidRDefault="001B27F6" w:rsidP="001B27F6">
      <w:r w:rsidRPr="001B27F6">
        <w:rPr>
          <w:rFonts w:hint="eastAsia"/>
        </w:rPr>
        <w:t>|-&gt;snd_ctl_elem_write_user-内核钩子函数</w:t>
      </w:r>
    </w:p>
    <w:p w:rsidR="001B27F6" w:rsidRPr="001B27F6" w:rsidRDefault="001B27F6" w:rsidP="001B27F6">
      <w:r w:rsidRPr="001B27F6">
        <w:t>|-&gt;snd_ctl_elem_wirte-</w:t>
      </w:r>
    </w:p>
    <w:p w:rsidR="001B27F6" w:rsidRPr="001B27F6" w:rsidRDefault="001B27F6" w:rsidP="001B27F6">
      <w:r w:rsidRPr="001B27F6">
        <w:rPr>
          <w:rFonts w:hint="eastAsia"/>
        </w:rPr>
        <w:t>|-&gt;snd_ctl_find_id-遍历 kcontrol 链表找到 name 字段匹配的 kctl</w:t>
      </w:r>
    </w:p>
    <w:p w:rsidR="001B27F6" w:rsidRPr="001B27F6" w:rsidRDefault="001B27F6" w:rsidP="001B27F6">
      <w:r w:rsidRPr="001B27F6">
        <w:rPr>
          <w:rFonts w:hint="eastAsia"/>
        </w:rPr>
        <w:t>|-&gt;kctl-&gt;put()-调用 kctl 的成员函数 put()</w:t>
      </w:r>
    </w:p>
    <w:p w:rsidR="001B27F6" w:rsidRPr="001B27F6" w:rsidRDefault="001B27F6" w:rsidP="001B27F6">
      <w:r w:rsidRPr="001B27F6">
        <w:t>|-&gt;snd_soc_put_volsw</w:t>
      </w:r>
    </w:p>
    <w:p w:rsidR="001B27F6" w:rsidRPr="001B27F6" w:rsidRDefault="001B27F6" w:rsidP="001B27F6"/>
    <w:p w:rsidR="001B27F6" w:rsidRPr="001B27F6" w:rsidRDefault="001B27F6" w:rsidP="001B27F6">
      <w:r w:rsidRPr="001B27F6">
        <w:rPr>
          <w:rFonts w:hint="eastAsia"/>
        </w:rPr>
        <w:t>最近发现，ALSA codec_***.c驱动中，调用SOC_SINGLE，SOC_DOUBLE_R_TLV，SOC_ENUM等宏，注册snd_kcontrol_new控件后，alsa上层调用alsa lib中的alsa-lib-v1.0.28/src/mixer/simple.c中的selems()--&gt;show_selem()--&gt;snd_mixer_find_selem（）函数，查找匹配的amixer cset控件时，名称与底层的名称不一致。</w:t>
      </w:r>
    </w:p>
    <w:p w:rsidR="001B27F6" w:rsidRPr="001B27F6" w:rsidRDefault="001B27F6" w:rsidP="001B27F6">
      <w:r w:rsidRPr="001B27F6">
        <w:rPr>
          <w:rFonts w:hint="eastAsia"/>
        </w:rPr>
        <w:t xml:space="preserve">    比如：</w:t>
      </w:r>
    </w:p>
    <w:p w:rsidR="001B27F6" w:rsidRPr="001B27F6" w:rsidRDefault="001B27F6" w:rsidP="001B27F6">
      <w:r w:rsidRPr="001B27F6">
        <w:rPr>
          <w:rFonts w:hint="eastAsia"/>
        </w:rPr>
        <w:t xml:space="preserve">    底层codec***.c定义了SOC_SINGLE("Aux In Switch", DIGITAL_FILTER_MODE, 1, 1, 0),</w:t>
      </w:r>
    </w:p>
    <w:p w:rsidR="001B27F6" w:rsidRPr="001B27F6" w:rsidRDefault="001B27F6" w:rsidP="001B27F6">
      <w:r w:rsidRPr="001B27F6">
        <w:rPr>
          <w:rFonts w:hint="eastAsia"/>
        </w:rPr>
        <w:t xml:space="preserve">    上层snd_mixer_find_selem（）查找到的s-&gt;id-&gt;name = Aux In，将Switch省略了。</w:t>
      </w:r>
    </w:p>
    <w:p w:rsidR="001B27F6" w:rsidRPr="001B27F6" w:rsidRDefault="001B27F6" w:rsidP="001B27F6">
      <w:r w:rsidRPr="001B27F6">
        <w:rPr>
          <w:rFonts w:hint="eastAsia"/>
        </w:rPr>
        <w:t xml:space="preserve">    还有SOC_DOUBLE_R_TLV("Master Playback Volume", LCH_DIGITAL_VOLUME, RCH_DIGITAL_VOLUME, 0, 0xcc, 1, dac_tlv),上层获取s-&gt;id-&gt;name = Master。将Playback Volume省略了。</w:t>
      </w:r>
    </w:p>
    <w:p w:rsidR="001B27F6" w:rsidRPr="001B27F6" w:rsidRDefault="001B27F6" w:rsidP="001B27F6">
      <w:r w:rsidRPr="001B27F6">
        <w:t xml:space="preserve"> </w:t>
      </w:r>
    </w:p>
    <w:p w:rsidR="001B27F6" w:rsidRPr="001B27F6" w:rsidRDefault="001B27F6" w:rsidP="001B27F6">
      <w:r w:rsidRPr="001B27F6">
        <w:rPr>
          <w:rFonts w:hint="eastAsia"/>
        </w:rPr>
        <w:t xml:space="preserve">    但个别的控件名称，没有省略，比如：SOC_SINGLE("Digital Playback mute", MODE_CONTROL_3, 5, 1, 0),上层获取的s-&gt;id-&gt;name = Digital Playback mute。</w:t>
      </w:r>
    </w:p>
    <w:p w:rsidR="001B27F6" w:rsidRPr="001B27F6" w:rsidRDefault="001B27F6" w:rsidP="001B27F6">
      <w:r w:rsidRPr="001B27F6">
        <w:t xml:space="preserve"> </w:t>
      </w:r>
    </w:p>
    <w:p w:rsidR="001B27F6" w:rsidRPr="001B27F6" w:rsidRDefault="001B27F6" w:rsidP="001B27F6">
      <w:r w:rsidRPr="001B27F6">
        <w:rPr>
          <w:rFonts w:hint="eastAsia"/>
        </w:rPr>
        <w:t xml:space="preserve">    经过追查在alsa-lib-v1.0.28/src/control/hcontrol.c中，有对控件名称的简化操作，将一些Switch,Volume,Playback之类的通用单词，省略掉了，只保留控件开头的单词。具体为何这样做，还没去弄清楚。</w:t>
      </w:r>
    </w:p>
    <w:p w:rsidR="001B27F6" w:rsidRPr="001B27F6" w:rsidRDefault="001B27F6" w:rsidP="001B27F6">
      <w:r w:rsidRPr="001B27F6">
        <w:t xml:space="preserve"> </w:t>
      </w:r>
    </w:p>
    <w:p w:rsidR="001B27F6" w:rsidRPr="001B27F6" w:rsidRDefault="001B27F6" w:rsidP="001B27F6">
      <w:r w:rsidRPr="001B27F6">
        <w:rPr>
          <w:rFonts w:hint="eastAsia"/>
        </w:rPr>
        <w:t xml:space="preserve">    所以，上层在调用alsa-lib-v1.0.28/src/mixer/simple.c中的snd_mixer_find_selem（）函数，查找匹配的amixer cset控件时，最好将s-&gt;id-&gt;name 打印出来，再设置，否</w:t>
      </w:r>
      <w:r w:rsidRPr="001B27F6">
        <w:rPr>
          <w:rFonts w:hint="eastAsia"/>
        </w:rPr>
        <w:lastRenderedPageBreak/>
        <w:t>则会查找不到对应名称的控件。</w:t>
      </w:r>
    </w:p>
    <w:p w:rsidR="001B27F6" w:rsidRPr="001B27F6" w:rsidRDefault="001B27F6" w:rsidP="001B27F6">
      <w:r w:rsidRPr="001B27F6">
        <w:t xml:space="preserve"> </w:t>
      </w:r>
    </w:p>
    <w:p w:rsidR="001B27F6" w:rsidRPr="001B27F6" w:rsidRDefault="001B27F6" w:rsidP="001B27F6">
      <w:r w:rsidRPr="001B27F6">
        <w:rPr>
          <w:rFonts w:hint="eastAsia"/>
        </w:rPr>
        <w:t xml:space="preserve">     上层查找控件的示例代码如下：</w:t>
      </w:r>
    </w:p>
    <w:p w:rsidR="001B27F6" w:rsidRPr="001B27F6" w:rsidRDefault="001B27F6" w:rsidP="001B27F6">
      <w:r w:rsidRPr="001B27F6">
        <w:t>static void alsa_linein_init(char *alsa_mix_ctrl, snd_mixer_t **alsa_mix_handle_p, snd_mixer_elem_t **alsa_mix_elem_p)</w:t>
      </w:r>
    </w:p>
    <w:p w:rsidR="001B27F6" w:rsidRPr="001B27F6" w:rsidRDefault="001B27F6" w:rsidP="001B27F6">
      <w:r w:rsidRPr="001B27F6">
        <w:t>{</w:t>
      </w:r>
    </w:p>
    <w:p w:rsidR="001B27F6" w:rsidRPr="001B27F6" w:rsidRDefault="001B27F6" w:rsidP="001B27F6">
      <w:r w:rsidRPr="001B27F6">
        <w:rPr>
          <w:rFonts w:hint="eastAsia"/>
        </w:rPr>
        <w:tab/>
      </w:r>
      <w:r w:rsidRPr="001B27F6">
        <w:rPr>
          <w:rFonts w:hint="eastAsia"/>
        </w:rPr>
        <w:tab/>
        <w:t>/* 查找控件函数 */</w:t>
      </w:r>
    </w:p>
    <w:p w:rsidR="001B27F6" w:rsidRPr="001B27F6" w:rsidRDefault="001B27F6" w:rsidP="001B27F6">
      <w:r w:rsidRPr="001B27F6">
        <w:t xml:space="preserve">        int alsa_mix_index = 0;</w:t>
      </w:r>
    </w:p>
    <w:p w:rsidR="001B27F6" w:rsidRPr="001B27F6" w:rsidRDefault="001B27F6" w:rsidP="001B27F6">
      <w:r w:rsidRPr="001B27F6">
        <w:t xml:space="preserve">        char alsa_mix_dev[32] = {0};</w:t>
      </w:r>
    </w:p>
    <w:p w:rsidR="001B27F6" w:rsidRPr="001B27F6" w:rsidRDefault="001B27F6" w:rsidP="001B27F6">
      <w:r w:rsidRPr="001B27F6">
        <w:t xml:space="preserve">        snd_mixer_selem_id_t *alsa_mix_sid = NULL;</w:t>
      </w:r>
    </w:p>
    <w:p w:rsidR="001B27F6" w:rsidRPr="001B27F6" w:rsidRDefault="001B27F6" w:rsidP="001B27F6">
      <w:r w:rsidRPr="001B27F6">
        <w:t xml:space="preserve">        snd_mixer_selem_id_alloca(&amp;alsa_mix_sid);</w:t>
      </w:r>
    </w:p>
    <w:p w:rsidR="001B27F6" w:rsidRPr="001B27F6" w:rsidRDefault="001B27F6" w:rsidP="001B27F6">
      <w:r w:rsidRPr="001B27F6">
        <w:t xml:space="preserve">        snd_mixer_selem_id_set_index(alsa_mix_sid, alsa_mix_index);</w:t>
      </w:r>
    </w:p>
    <w:p w:rsidR="001B27F6" w:rsidRPr="001B27F6" w:rsidRDefault="001B27F6" w:rsidP="001B27F6">
      <w:r w:rsidRPr="001B27F6">
        <w:t xml:space="preserve">        snd_mixer_selem_id_set_name(alsa_mix_sid, alsa_mix_ctrl);</w:t>
      </w:r>
    </w:p>
    <w:p w:rsidR="001B27F6" w:rsidRPr="001B27F6" w:rsidRDefault="001B27F6" w:rsidP="001B27F6"/>
    <w:p w:rsidR="001B27F6" w:rsidRPr="001B27F6" w:rsidRDefault="001B27F6" w:rsidP="001B27F6">
      <w:r w:rsidRPr="001B27F6">
        <w:t xml:space="preserve">        if(mozart_ini_getkey("/usr/data/system.ini", "audio", "playback", alsa_mix_dev))</w:t>
      </w:r>
    </w:p>
    <w:p w:rsidR="001B27F6" w:rsidRPr="001B27F6" w:rsidRDefault="001B27F6" w:rsidP="001B27F6">
      <w:r w:rsidRPr="001B27F6">
        <w:t xml:space="preserve">                strcpy(alsa_mix_dev,"default");</w:t>
      </w:r>
    </w:p>
    <w:p w:rsidR="001B27F6" w:rsidRPr="001B27F6" w:rsidRDefault="001B27F6" w:rsidP="001B27F6"/>
    <w:p w:rsidR="001B27F6" w:rsidRPr="001B27F6" w:rsidRDefault="001B27F6" w:rsidP="001B27F6">
      <w:r w:rsidRPr="001B27F6">
        <w:t xml:space="preserve">        if ((snd_mixer_open(alsa_mix_handle_p, 0)) &lt; 0)</w:t>
      </w:r>
    </w:p>
    <w:p w:rsidR="001B27F6" w:rsidRPr="001B27F6" w:rsidRDefault="001B27F6" w:rsidP="001B27F6">
      <w:r w:rsidRPr="001B27F6">
        <w:t xml:space="preserve">                DEBUG ("Failed to open mixer");</w:t>
      </w:r>
    </w:p>
    <w:p w:rsidR="001B27F6" w:rsidRPr="001B27F6" w:rsidRDefault="001B27F6" w:rsidP="001B27F6">
      <w:r w:rsidRPr="001B27F6">
        <w:t xml:space="preserve">        if ((snd_mixer_attach(*alsa_mix_handle_p, alsa_mix_dev)) &lt; 0)</w:t>
      </w:r>
    </w:p>
    <w:p w:rsidR="001B27F6" w:rsidRPr="001B27F6" w:rsidRDefault="001B27F6" w:rsidP="001B27F6">
      <w:r w:rsidRPr="001B27F6">
        <w:t xml:space="preserve">                DEBUG ("Failed to attach mixer");</w:t>
      </w:r>
    </w:p>
    <w:p w:rsidR="001B27F6" w:rsidRPr="001B27F6" w:rsidRDefault="001B27F6" w:rsidP="001B27F6">
      <w:r w:rsidRPr="001B27F6">
        <w:t xml:space="preserve">        if ((snd_mixer_selem_register(*alsa_mix_handle_p, NULL, NULL)) &lt; 0)</w:t>
      </w:r>
    </w:p>
    <w:p w:rsidR="001B27F6" w:rsidRPr="001B27F6" w:rsidRDefault="001B27F6" w:rsidP="001B27F6">
      <w:r w:rsidRPr="001B27F6">
        <w:t xml:space="preserve">                DEBUG ("Failed to register mixer element");</w:t>
      </w:r>
    </w:p>
    <w:p w:rsidR="001B27F6" w:rsidRPr="001B27F6" w:rsidRDefault="001B27F6" w:rsidP="001B27F6">
      <w:r w:rsidRPr="001B27F6">
        <w:t xml:space="preserve">        if (snd_mixer_load(*alsa_mix_handle_p) &lt; 0)</w:t>
      </w:r>
    </w:p>
    <w:p w:rsidR="001B27F6" w:rsidRPr="001B27F6" w:rsidRDefault="001B27F6" w:rsidP="001B27F6">
      <w:r w:rsidRPr="001B27F6">
        <w:t xml:space="preserve">                DEBUG ("Failed to load mixer element");</w:t>
      </w:r>
    </w:p>
    <w:p w:rsidR="001B27F6" w:rsidRPr="001B27F6" w:rsidRDefault="001B27F6" w:rsidP="001B27F6"/>
    <w:p w:rsidR="001B27F6" w:rsidRPr="001B27F6" w:rsidRDefault="001B27F6" w:rsidP="001B27F6">
      <w:r w:rsidRPr="001B27F6">
        <w:t xml:space="preserve">        *alsa_mix_elem_p = snd_mixer_find_selem(*alsa_mix_handle_p, alsa_mix_sid);</w:t>
      </w:r>
    </w:p>
    <w:p w:rsidR="001B27F6" w:rsidRPr="001B27F6" w:rsidRDefault="001B27F6" w:rsidP="001B27F6">
      <w:r w:rsidRPr="001B27F6">
        <w:t xml:space="preserve">        if (!*alsa_mix_elem_p)</w:t>
      </w:r>
    </w:p>
    <w:p w:rsidR="001B27F6" w:rsidRPr="001B27F6" w:rsidRDefault="001B27F6" w:rsidP="001B27F6">
      <w:r w:rsidRPr="001B27F6">
        <w:t xml:space="preserve">                DEBUG ("Failed to find mixer element");</w:t>
      </w:r>
    </w:p>
    <w:p w:rsidR="001B27F6" w:rsidRPr="001B27F6" w:rsidRDefault="001B27F6" w:rsidP="001B27F6">
      <w:r w:rsidRPr="001B27F6">
        <w:t xml:space="preserve">        return;</w:t>
      </w:r>
    </w:p>
    <w:p w:rsidR="001B27F6" w:rsidRPr="001B27F6" w:rsidRDefault="001B27F6" w:rsidP="001B27F6">
      <w:r w:rsidRPr="001B27F6">
        <w:t>}</w:t>
      </w:r>
    </w:p>
    <w:p w:rsidR="001B27F6" w:rsidRPr="001B27F6" w:rsidRDefault="001B27F6" w:rsidP="001B27F6"/>
    <w:p w:rsidR="001B27F6" w:rsidRPr="001B27F6" w:rsidRDefault="001B27F6" w:rsidP="001B27F6"/>
    <w:p w:rsidR="001B27F6" w:rsidRPr="001B27F6" w:rsidRDefault="001B27F6" w:rsidP="001B27F6">
      <w:r w:rsidRPr="001B27F6">
        <w:t>{</w:t>
      </w:r>
    </w:p>
    <w:p w:rsidR="001B27F6" w:rsidRPr="001B27F6" w:rsidRDefault="001B27F6" w:rsidP="001B27F6">
      <w:r w:rsidRPr="001B27F6">
        <w:t>snd_mixer_t *alsa_mix_linein_handle = NULL;</w:t>
      </w:r>
    </w:p>
    <w:p w:rsidR="001B27F6" w:rsidRPr="001B27F6" w:rsidRDefault="001B27F6" w:rsidP="001B27F6">
      <w:r w:rsidRPr="001B27F6">
        <w:t xml:space="preserve">                snd_mixer_elem_t *alsa_mix_linein_elem = NULL;</w:t>
      </w:r>
    </w:p>
    <w:p w:rsidR="001B27F6" w:rsidRPr="001B27F6" w:rsidRDefault="001B27F6" w:rsidP="001B27F6">
      <w:r w:rsidRPr="001B27F6">
        <w:t xml:space="preserve">                char alsa_linein_ctrl[32];</w:t>
      </w:r>
    </w:p>
    <w:p w:rsidR="001B27F6" w:rsidRPr="001B27F6" w:rsidRDefault="001B27F6" w:rsidP="001B27F6">
      <w:r w:rsidRPr="001B27F6">
        <w:t xml:space="preserve">                if(mozart_ini_getkey("/usr/data/system.ini", "audio", "linein", alsa_linein_ctrl))</w:t>
      </w:r>
    </w:p>
    <w:p w:rsidR="001B27F6" w:rsidRPr="001B27F6" w:rsidRDefault="001B27F6" w:rsidP="001B27F6">
      <w:r w:rsidRPr="001B27F6">
        <w:rPr>
          <w:rFonts w:hint="eastAsia"/>
        </w:rPr>
        <w:t xml:space="preserve">                        strcpy(alsa_linein_ctrl,"Aux In Switch");   //查找预设控件名称，该代码为私有代码，非标准。</w:t>
      </w:r>
    </w:p>
    <w:p w:rsidR="001B27F6" w:rsidRPr="001B27F6" w:rsidRDefault="001B27F6" w:rsidP="001B27F6"/>
    <w:p w:rsidR="001B27F6" w:rsidRPr="001B27F6" w:rsidRDefault="001B27F6" w:rsidP="001B27F6">
      <w:r w:rsidRPr="001B27F6">
        <w:rPr>
          <w:rFonts w:hint="eastAsia"/>
        </w:rPr>
        <w:lastRenderedPageBreak/>
        <w:t xml:space="preserve">                alsa_linein_init(alsa_linein_ctrl, &amp;alsa_mix_linein_handle, &amp;alsa_mix_linein_elem);   //查找控件elem</w:t>
      </w:r>
    </w:p>
    <w:p w:rsidR="001B27F6" w:rsidRPr="001B27F6" w:rsidRDefault="001B27F6" w:rsidP="001B27F6">
      <w:r w:rsidRPr="001B27F6">
        <w:rPr>
          <w:rFonts w:hint="eastAsia"/>
        </w:rPr>
        <w:t xml:space="preserve">                snd_mixer_selem_set_playback_switch(alsa_mix_linein_elem, 0, 1);  //设置控件elem</w:t>
      </w:r>
    </w:p>
    <w:p w:rsidR="001B27F6" w:rsidRPr="001B27F6" w:rsidRDefault="001B27F6" w:rsidP="001B27F6">
      <w:r w:rsidRPr="001B27F6">
        <w:t xml:space="preserve">                if(alsa_mix_linein_handle){</w:t>
      </w:r>
    </w:p>
    <w:p w:rsidR="001B27F6" w:rsidRPr="001B27F6" w:rsidRDefault="001B27F6" w:rsidP="001B27F6">
      <w:r w:rsidRPr="001B27F6">
        <w:rPr>
          <w:rFonts w:hint="eastAsia"/>
        </w:rPr>
        <w:t xml:space="preserve">                        snd_mixer_close(alsa_mix_linein_handle);   //关闭</w:t>
      </w:r>
    </w:p>
    <w:p w:rsidR="001B27F6" w:rsidRPr="001B27F6" w:rsidRDefault="001B27F6" w:rsidP="001B27F6">
      <w:r w:rsidRPr="001B27F6">
        <w:t xml:space="preserve">                }</w:t>
      </w:r>
    </w:p>
    <w:p w:rsidR="001B27F6" w:rsidRPr="001B27F6" w:rsidRDefault="001B27F6" w:rsidP="001B27F6">
      <w:r w:rsidRPr="001B27F6">
        <w:t>}</w:t>
      </w:r>
    </w:p>
    <w:p w:rsidR="001B27F6" w:rsidRPr="001B27F6" w:rsidRDefault="001B27F6" w:rsidP="001B27F6"/>
    <w:p w:rsidR="001B27F6" w:rsidRPr="001B27F6" w:rsidRDefault="001B27F6" w:rsidP="001B27F6">
      <w:r w:rsidRPr="001B27F6">
        <w:rPr>
          <w:rFonts w:hint="eastAsia"/>
        </w:rPr>
        <w:t>三、相关细节解释：</w:t>
      </w:r>
    </w:p>
    <w:p w:rsidR="001B27F6" w:rsidRPr="001B27F6" w:rsidRDefault="001B27F6" w:rsidP="001B27F6">
      <w:r w:rsidRPr="001B27F6">
        <w:rPr>
          <w:rFonts w:hint="eastAsia"/>
        </w:rPr>
        <w:t>1、ALSA接口中，有交错，非交错的概念。分别对应上层的snd_pcm_writei与snd_pcm_writen。</w:t>
      </w:r>
    </w:p>
    <w:p w:rsidR="001B27F6" w:rsidRPr="001B27F6" w:rsidRDefault="001B27F6" w:rsidP="001B27F6">
      <w:r w:rsidRPr="001B27F6">
        <w:rPr>
          <w:rFonts w:hint="eastAsia"/>
        </w:rPr>
        <w:t xml:space="preserve">    交错指的是：同一时间采的一帧数据中，包含左右两个声道或多声道的采样点。非交错指的是：同一时间采的一帧数据中，只包含一个声道。我们目前遇到的，都是交错帧。非交错帧，相当于录音端，同一时间只录一个声道的采样点，这样的情况，应该是在一些特殊场合出现的。</w:t>
      </w:r>
    </w:p>
    <w:p w:rsidR="001B27F6" w:rsidRPr="001B27F6" w:rsidRDefault="001B27F6" w:rsidP="001B27F6">
      <w:r w:rsidRPr="001B27F6">
        <w:rPr>
          <w:rFonts w:hint="eastAsia"/>
        </w:rPr>
        <w:t xml:space="preserve">    上层除了调用的snd_pcm_write，snd_pcm_read函数有区别外，在snd_pcm_hw_params（ ）设置硬件参数时，也需要调用snd_pcm_hw_params_set_access(handle, params, SND_PCM_ACCESS_RW_INTERLEAVED)，通知底层为交错方式。</w:t>
      </w:r>
    </w:p>
    <w:p w:rsidR="001B27F6" w:rsidRPr="001B27F6" w:rsidRDefault="001B27F6" w:rsidP="001B27F6">
      <w:r w:rsidRPr="001B27F6">
        <w:rPr>
          <w:rFonts w:hint="eastAsia"/>
        </w:rPr>
        <w:t xml:space="preserve">     INTERLEAVED代表是交错方式，我们目前都用交错方式。</w:t>
      </w:r>
    </w:p>
    <w:p w:rsidR="001B536B" w:rsidRPr="00EF4A13" w:rsidRDefault="001B536B" w:rsidP="007A36A7"/>
    <w:p w:rsidR="00EF4A13" w:rsidRPr="00EF4A13" w:rsidRDefault="00EF4A13" w:rsidP="00EF4A13"/>
    <w:p w:rsidR="00541D77" w:rsidRPr="004926D6" w:rsidRDefault="00541D77" w:rsidP="00C353B8"/>
    <w:p w:rsidR="00E820AA" w:rsidRPr="005D2B40" w:rsidRDefault="00C40E6C" w:rsidP="005D2B40">
      <w:pPr>
        <w:pStyle w:val="1"/>
      </w:pPr>
      <w:r w:rsidRPr="005D2B40">
        <w:t> </w:t>
      </w:r>
      <w:bookmarkStart w:id="144" w:name="_Toc12547064"/>
      <w:r w:rsidR="005D2B40" w:rsidRPr="005D2B40">
        <w:t xml:space="preserve">21 </w:t>
      </w:r>
      <w:r w:rsidR="00E820AA" w:rsidRPr="005D2B40">
        <w:rPr>
          <w:rFonts w:hint="eastAsia"/>
        </w:rPr>
        <w:t>linux iio</w:t>
      </w:r>
      <w:r w:rsidR="00E820AA" w:rsidRPr="005D2B40">
        <w:rPr>
          <w:rFonts w:hint="eastAsia"/>
        </w:rPr>
        <w:t>子系统</w:t>
      </w:r>
      <w:bookmarkEnd w:id="144"/>
    </w:p>
    <w:p w:rsidR="00E820AA" w:rsidRPr="00E820AA" w:rsidRDefault="00E820AA" w:rsidP="00E820AA">
      <w:pPr>
        <w:rPr>
          <w:sz w:val="24"/>
          <w:szCs w:val="24"/>
        </w:rPr>
      </w:pPr>
      <w:r>
        <w:rPr>
          <w:rFonts w:hint="eastAsia"/>
        </w:rPr>
        <w:t>最近由于工作的需要，接触了Linux iio子系统，对于这个目录其实以前是很少接触，接下了对 Linux iio 子系统进行分析。</w:t>
      </w:r>
    </w:p>
    <w:p w:rsidR="00E820AA" w:rsidRDefault="00E820AA" w:rsidP="00E820AA">
      <w:r>
        <w:rPr>
          <w:rStyle w:val="aa"/>
          <w:rFonts w:ascii="微软雅黑" w:eastAsia="微软雅黑" w:hAnsi="微软雅黑" w:cs="Arial" w:hint="eastAsia"/>
          <w:color w:val="FF0000"/>
          <w:sz w:val="36"/>
          <w:szCs w:val="36"/>
        </w:rPr>
        <w:t>1、</w:t>
      </w:r>
      <w:r>
        <w:rPr>
          <w:rFonts w:hint="eastAsia"/>
        </w:rPr>
        <w:t>首先 iio子系统在内核树中位置：drivers/staging/iio</w:t>
      </w:r>
    </w:p>
    <w:p w:rsidR="00E820AA" w:rsidRDefault="00E820AA" w:rsidP="00E820AA">
      <w:r>
        <w:rPr>
          <w:rFonts w:hint="eastAsia"/>
        </w:rPr>
        <w:t>详细的iio子系统说明文档位置：drivers/staging/iio/Documentation（文档是个好东西，详细阅读文档，有利于更深层次的理解iio子系统）</w:t>
      </w:r>
    </w:p>
    <w:p w:rsidR="00E820AA" w:rsidRDefault="00E820AA" w:rsidP="00E820AA">
      <w:r>
        <w:rPr>
          <w:rStyle w:val="aa"/>
          <w:rFonts w:ascii="微软雅黑" w:eastAsia="微软雅黑" w:hAnsi="微软雅黑" w:cs="Arial" w:hint="eastAsia"/>
          <w:color w:val="FF0000"/>
          <w:sz w:val="36"/>
          <w:szCs w:val="36"/>
        </w:rPr>
        <w:t>2、</w:t>
      </w:r>
      <w:r>
        <w:rPr>
          <w:rFonts w:hint="eastAsia"/>
        </w:rPr>
        <w:t>简介：</w:t>
      </w:r>
      <w:r>
        <w:rPr>
          <w:rFonts w:hint="eastAsia"/>
        </w:rPr>
        <w:br/>
        <w:t>iiO子系统全称是 Industrial I/O subsystem（工业 I/O 子系统），此子系统的目的在于填补那些分类时处在hwmon（硬件监视器）和输入子系统之间的设备类型。在某些情况下，iio和hwmon、Input之间的相当大的重叠。</w:t>
      </w:r>
    </w:p>
    <w:p w:rsidR="00E820AA" w:rsidRDefault="00E820AA" w:rsidP="00E820AA"/>
    <w:p w:rsidR="00E820AA" w:rsidRDefault="00E820AA" w:rsidP="00E820AA">
      <w:r>
        <w:rPr>
          <w:rStyle w:val="aa"/>
          <w:rFonts w:ascii="微软雅黑" w:eastAsia="微软雅黑" w:hAnsi="微软雅黑" w:cs="Arial" w:hint="eastAsia"/>
          <w:color w:val="FF0000"/>
          <w:sz w:val="36"/>
          <w:szCs w:val="36"/>
        </w:rPr>
        <w:t>3、</w:t>
      </w:r>
      <w:r>
        <w:rPr>
          <w:rFonts w:hint="eastAsia"/>
        </w:rPr>
        <w:t>iio目录结构架构：</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iio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accel</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addac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cdc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lastRenderedPageBreak/>
        <w:t>├── dac</w:t>
      </w:r>
      <w:r>
        <w:rPr>
          <w:rStyle w:val="HTML"/>
          <w:rFonts w:ascii="Consolas" w:hAnsi="Consolas" w:cs="Consolas"/>
          <w:color w:val="000000"/>
          <w:szCs w:val="21"/>
        </w:rPr>
        <w:tab/>
      </w:r>
      <w:r>
        <w:rPr>
          <w:rStyle w:val="HTML"/>
          <w:rFonts w:ascii="Consolas" w:hAnsi="Consolas" w:cs="Consolas"/>
          <w:color w:val="000000"/>
          <w:szCs w:val="21"/>
        </w:rPr>
        <w:tab/>
      </w:r>
      <w:r>
        <w:rPr>
          <w:rStyle w:val="HTML"/>
          <w:rFonts w:ascii="Consolas" w:hAnsi="Consolas" w:cs="Consolas"/>
          <w:color w:val="000000"/>
          <w:szCs w:val="21"/>
        </w:rPr>
        <w:tab/>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dds</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Documentation</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dac</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gyro</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impedance-analyzer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imu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mpu</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 inv_test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light</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magnetometer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meter</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pressure</w:t>
      </w:r>
    </w:p>
    <w:p w:rsidR="00E820AA" w:rsidRDefault="00E820AA" w:rsidP="00E820AA">
      <w:pPr>
        <w:rPr>
          <w:rStyle w:val="HTML"/>
          <w:rFonts w:ascii="Consolas" w:hAnsi="Consolas" w:cs="Consolas"/>
          <w:color w:val="000000"/>
          <w:szCs w:val="21"/>
        </w:rPr>
      </w:pPr>
      <w:r>
        <w:rPr>
          <w:rStyle w:val="HTML"/>
          <w:rFonts w:ascii="Consolas" w:hAnsi="Consolas" w:cs="Consolas"/>
          <w:color w:val="000000"/>
          <w:szCs w:val="21"/>
        </w:rPr>
        <w:t>├── resolver</w:t>
      </w:r>
    </w:p>
    <w:p w:rsidR="00E820AA" w:rsidRDefault="00E820AA" w:rsidP="00E820AA">
      <w:pPr>
        <w:rPr>
          <w:rFonts w:ascii="Consolas" w:eastAsia="宋体" w:hAnsi="Consolas" w:cs="Consolas"/>
          <w:color w:val="000000"/>
          <w:szCs w:val="21"/>
        </w:rPr>
      </w:pPr>
      <w:r>
        <w:rPr>
          <w:rStyle w:val="HTML"/>
          <w:rFonts w:ascii="Consolas" w:hAnsi="Consolas" w:cs="Consolas"/>
          <w:color w:val="000000"/>
          <w:szCs w:val="21"/>
        </w:rPr>
        <w:t>└── trigger</w:t>
      </w:r>
    </w:p>
    <w:p w:rsidR="00E820AA" w:rsidRDefault="00E820AA" w:rsidP="00E820AA">
      <w:pPr>
        <w:rPr>
          <w:sz w:val="24"/>
          <w:szCs w:val="24"/>
        </w:rPr>
      </w:pPr>
    </w:p>
    <w:p w:rsidR="00E820AA" w:rsidRDefault="00E820AA" w:rsidP="00E820AA">
      <w:r>
        <w:rPr>
          <w:rStyle w:val="aa"/>
          <w:rFonts w:ascii="微软雅黑" w:eastAsia="微软雅黑" w:hAnsi="微软雅黑" w:cs="Arial" w:hint="eastAsia"/>
          <w:color w:val="FF0000"/>
          <w:sz w:val="36"/>
          <w:szCs w:val="36"/>
        </w:rPr>
        <w:t>4、</w:t>
      </w:r>
      <w:r>
        <w:rPr>
          <w:rFonts w:hint="eastAsia"/>
        </w:rPr>
        <w:t>iio 目录结构说明：</w:t>
      </w:r>
    </w:p>
    <w:p w:rsidR="00E820AA" w:rsidRDefault="00E820AA" w:rsidP="00E820AA">
      <w:r>
        <w:rPr>
          <w:rFonts w:hint="eastAsia"/>
        </w:rPr>
        <w:t>进入相应目录，里面都有相关IC的驱动，网上查阅资料，对iio子系统做如下简要的说明：</w:t>
      </w:r>
      <w:r>
        <w:rPr>
          <w:rFonts w:hint="eastAsia"/>
        </w:rPr>
        <w:br/>
      </w:r>
      <w:r>
        <w:rPr>
          <w:rFonts w:hint="eastAsia"/>
          <w:color w:val="000099"/>
        </w:rPr>
        <w:t>accel ：</w:t>
      </w:r>
      <w:r>
        <w:rPr>
          <w:rFonts w:hint="eastAsia"/>
        </w:rPr>
        <w:br/>
        <w:t>该文件夹下是一些加速度传感器，例如：adis16201、kxsd9、lis3l02dq、sca3000等</w:t>
      </w:r>
      <w:r>
        <w:rPr>
          <w:rFonts w:hint="eastAsia"/>
        </w:rPr>
        <w:br/>
      </w:r>
      <w:r>
        <w:rPr>
          <w:rFonts w:hint="eastAsia"/>
          <w:color w:val="000099"/>
        </w:rPr>
        <w:t>adc ：</w:t>
      </w:r>
      <w:r>
        <w:rPr>
          <w:rFonts w:hint="eastAsia"/>
        </w:rPr>
        <w:br/>
        <w:t>该文件夹下是一些模数转换器，将模拟信号转换成数字信号，例如：ad7192、adt7310（数字温度传感器）等</w:t>
      </w:r>
      <w:r>
        <w:rPr>
          <w:rFonts w:hint="eastAsia"/>
        </w:rPr>
        <w:br/>
      </w:r>
      <w:r>
        <w:rPr>
          <w:rFonts w:hint="eastAsia"/>
          <w:color w:val="000099"/>
        </w:rPr>
        <w:t>addac ：</w:t>
      </w:r>
      <w:r>
        <w:rPr>
          <w:rFonts w:hint="eastAsia"/>
        </w:rPr>
        <w:br/>
        <w:t>Temperature Sensor 温度传感器，例如：adt7316</w:t>
      </w:r>
      <w:r>
        <w:rPr>
          <w:rFonts w:hint="eastAsia"/>
        </w:rPr>
        <w:br/>
      </w:r>
      <w:r>
        <w:rPr>
          <w:rFonts w:hint="eastAsia"/>
          <w:color w:val="000099"/>
        </w:rPr>
        <w:t>cdc</w:t>
      </w:r>
      <w:r>
        <w:rPr>
          <w:rFonts w:hint="eastAsia"/>
          <w:color w:val="000099"/>
        </w:rPr>
        <w:t> </w:t>
      </w:r>
      <w:r>
        <w:rPr>
          <w:rFonts w:hint="eastAsia"/>
          <w:color w:val="000099"/>
        </w:rPr>
        <w:t>：</w:t>
      </w:r>
      <w:r>
        <w:rPr>
          <w:rFonts w:hint="eastAsia"/>
        </w:rPr>
        <w:br/>
        <w:t>电容数字转换，例如：ad7150</w:t>
      </w:r>
      <w:r>
        <w:rPr>
          <w:rFonts w:hint="eastAsia"/>
        </w:rPr>
        <w:br/>
      </w:r>
      <w:r>
        <w:rPr>
          <w:rFonts w:hint="eastAsia"/>
          <w:color w:val="000099"/>
        </w:rPr>
        <w:t>dac ：</w:t>
      </w:r>
    </w:p>
    <w:p w:rsidR="00E820AA" w:rsidRDefault="00E820AA" w:rsidP="00E820AA">
      <w:r>
        <w:rPr>
          <w:rFonts w:hint="eastAsia"/>
        </w:rPr>
        <w:t>一些数模转换器，将数字信号转换成模拟信号，例如：ad5064、ad5791（单通道、20位、无缓冲电压输出DAC）等</w:t>
      </w:r>
      <w:r>
        <w:rPr>
          <w:rFonts w:hint="eastAsia"/>
        </w:rPr>
        <w:br/>
      </w:r>
      <w:r>
        <w:rPr>
          <w:rFonts w:hint="eastAsia"/>
          <w:color w:val="3333FF"/>
        </w:rPr>
        <w:t>dds</w:t>
      </w:r>
      <w:r>
        <w:rPr>
          <w:rFonts w:hint="eastAsia"/>
          <w:color w:val="3333FF"/>
        </w:rPr>
        <w:t> </w:t>
      </w:r>
      <w:r>
        <w:rPr>
          <w:rFonts w:hint="eastAsia"/>
          <w:color w:val="3333FF"/>
        </w:rPr>
        <w:t>：</w:t>
      </w:r>
      <w:r>
        <w:rPr>
          <w:rFonts w:hint="eastAsia"/>
        </w:rPr>
        <w:br/>
        <w:t>频率扫描仪，频率合成器，例如：ad5930、ad9951等</w:t>
      </w:r>
      <w:r>
        <w:rPr>
          <w:rFonts w:hint="eastAsia"/>
        </w:rPr>
        <w:br/>
        <w:t>Documentation ：</w:t>
      </w:r>
      <w:r>
        <w:rPr>
          <w:rFonts w:hint="eastAsia"/>
        </w:rPr>
        <w:br/>
        <w:t>iio子系统相关文档说明，相关说明比较详细，说明文档是个好东西……</w:t>
      </w:r>
      <w:r>
        <w:rPr>
          <w:rFonts w:hint="eastAsia"/>
        </w:rPr>
        <w:br/>
      </w:r>
      <w:r>
        <w:rPr>
          <w:rFonts w:hint="eastAsia"/>
          <w:color w:val="000099"/>
        </w:rPr>
        <w:t>gyro：</w:t>
      </w:r>
      <w:r>
        <w:rPr>
          <w:rFonts w:hint="eastAsia"/>
        </w:rPr>
        <w:br/>
        <w:t>陀螺仪，例如：adis16060（角速度陀螺仪）、adis16260（数字陀螺仪）、adxrs450（角速率陀螺仪）等</w:t>
      </w:r>
      <w:r>
        <w:rPr>
          <w:rFonts w:hint="eastAsia"/>
        </w:rPr>
        <w:br/>
      </w:r>
      <w:r>
        <w:rPr>
          <w:rFonts w:hint="eastAsia"/>
          <w:color w:val="000099"/>
        </w:rPr>
        <w:t>impedance-analyzer ：</w:t>
      </w:r>
      <w:r>
        <w:rPr>
          <w:rFonts w:hint="eastAsia"/>
        </w:rPr>
        <w:br/>
        <w:t>阻抗测量芯片，只有一个芯片ad5933</w:t>
      </w:r>
      <w:r>
        <w:rPr>
          <w:rFonts w:hint="eastAsia"/>
        </w:rPr>
        <w:br/>
      </w:r>
      <w:r>
        <w:rPr>
          <w:rFonts w:hint="eastAsia"/>
          <w:color w:val="000099"/>
        </w:rPr>
        <w:t>imu：</w:t>
      </w:r>
      <w:r>
        <w:rPr>
          <w:rFonts w:hint="eastAsia"/>
        </w:rPr>
        <w:br/>
        <w:t>惯性陀螺仪、磁力计、加速度计，例如：adis16400，其中的mpu子目录有些重要的传感器（目前工作中正在使用）</w:t>
      </w:r>
      <w:r>
        <w:rPr>
          <w:rFonts w:hint="eastAsia"/>
        </w:rPr>
        <w:br/>
        <w:t>imu</w:t>
      </w:r>
      <w:r>
        <w:rPr>
          <w:rFonts w:hint="eastAsia"/>
        </w:rPr>
        <w:br/>
      </w:r>
      <w:r>
        <w:rPr>
          <w:rFonts w:hint="eastAsia"/>
        </w:rPr>
        <w:lastRenderedPageBreak/>
        <w:t>   </w:t>
      </w:r>
      <w:r>
        <w:rPr>
          <w:rFonts w:hint="eastAsia"/>
        </w:rPr>
        <w:t xml:space="preserve"> └── mpu：有MPU3050（三轴）、MPU6050（六轴）、MPU9150（整合了MPU6050及AK8975电子罗盘）、MPU6515等</w:t>
      </w:r>
      <w:r>
        <w:rPr>
          <w:rFonts w:hint="eastAsia"/>
        </w:rPr>
        <w:br/>
      </w:r>
      <w:r>
        <w:rPr>
          <w:rFonts w:hint="eastAsia"/>
          <w:color w:val="000099"/>
        </w:rPr>
        <w:t>light ：</w:t>
      </w:r>
      <w:r>
        <w:rPr>
          <w:rFonts w:hint="eastAsia"/>
        </w:rPr>
        <w:br/>
        <w:t>光学传感器，例如：isl29018、tsl2563等</w:t>
      </w:r>
      <w:r>
        <w:rPr>
          <w:rFonts w:hint="eastAsia"/>
        </w:rPr>
        <w:br/>
      </w:r>
      <w:r>
        <w:rPr>
          <w:rFonts w:hint="eastAsia"/>
          <w:color w:val="000099"/>
        </w:rPr>
        <w:t>magnetometer ：</w:t>
      </w:r>
      <w:r>
        <w:rPr>
          <w:rFonts w:hint="eastAsia"/>
        </w:rPr>
        <w:br/>
        <w:t>地磁传感器、磁力计传感器，例如：hmc5843、ak8975</w:t>
      </w:r>
      <w:r>
        <w:rPr>
          <w:rFonts w:hint="eastAsia"/>
        </w:rPr>
        <w:br/>
      </w:r>
      <w:r>
        <w:rPr>
          <w:rFonts w:hint="eastAsia"/>
          <w:color w:val="000099"/>
        </w:rPr>
        <w:t>meter ：</w:t>
      </w:r>
      <w:r>
        <w:rPr>
          <w:rFonts w:hint="eastAsia"/>
          <w:color w:val="000099"/>
        </w:rPr>
        <w:t> </w:t>
      </w:r>
      <w:r>
        <w:rPr>
          <w:rFonts w:hint="eastAsia"/>
        </w:rPr>
        <w:br/>
        <w:t>有功功率和电能计量，例如：ade7759（电能计量数据转换器）、ade7753等</w:t>
      </w:r>
      <w:r>
        <w:rPr>
          <w:rFonts w:hint="eastAsia"/>
        </w:rPr>
        <w:br/>
      </w:r>
      <w:r>
        <w:rPr>
          <w:rFonts w:hint="eastAsia"/>
          <w:color w:val="000099"/>
        </w:rPr>
        <w:t>pressure ：</w:t>
      </w:r>
      <w:r>
        <w:rPr>
          <w:rFonts w:hint="eastAsia"/>
        </w:rPr>
        <w:br/>
        <w:t>压力传感器，例如：bmp182</w:t>
      </w:r>
      <w:r>
        <w:rPr>
          <w:rFonts w:hint="eastAsia"/>
        </w:rPr>
        <w:br/>
      </w:r>
      <w:r>
        <w:rPr>
          <w:rFonts w:hint="eastAsia"/>
          <w:color w:val="000099"/>
        </w:rPr>
        <w:t>resolver ：</w:t>
      </w:r>
      <w:r>
        <w:rPr>
          <w:rFonts w:hint="eastAsia"/>
        </w:rPr>
        <w:br/>
        <w:t>旋转变压器/数字转换器，例如：ad2s1200（旋转变压器输出的模拟信号转化为数字信号）等</w:t>
      </w:r>
      <w:r>
        <w:rPr>
          <w:rFonts w:hint="eastAsia"/>
        </w:rPr>
        <w:br/>
      </w:r>
      <w:r>
        <w:rPr>
          <w:rFonts w:hint="eastAsia"/>
          <w:color w:val="000099"/>
        </w:rPr>
        <w:t>trigger：</w:t>
      </w:r>
    </w:p>
    <w:p w:rsidR="00E820AA" w:rsidRPr="00107678" w:rsidRDefault="00E820AA" w:rsidP="00107678">
      <w:r>
        <w:rPr>
          <w:rFonts w:hint="eastAsia"/>
        </w:rPr>
        <w:t>触发器</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Style w:val="aa"/>
          <w:rFonts w:ascii="微软雅黑" w:eastAsia="微软雅黑" w:hAnsi="微软雅黑" w:cs="Arial" w:hint="eastAsia"/>
          <w:color w:val="FF0000"/>
          <w:sz w:val="36"/>
          <w:szCs w:val="36"/>
        </w:rPr>
        <w:t>5、</w:t>
      </w:r>
      <w:r>
        <w:rPr>
          <w:rFonts w:ascii="微软雅黑" w:eastAsia="微软雅黑" w:hAnsi="微软雅黑" w:cs="Arial" w:hint="eastAsia"/>
          <w:color w:val="4F4F4F"/>
        </w:rPr>
        <w:t>iio子系统架构图：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4815032" cy="3684028"/>
            <wp:effectExtent l="0" t="0" r="5080" b="0"/>
            <wp:docPr id="2" name="图片 2" descr="https://img-blog.csdn.net/20150728104146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507281041464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32305" cy="3697243"/>
                    </a:xfrm>
                    <a:prstGeom prst="rect">
                      <a:avLst/>
                    </a:prstGeom>
                    <a:noFill/>
                    <a:ln>
                      <a:noFill/>
                    </a:ln>
                  </pic:spPr>
                </pic:pic>
              </a:graphicData>
            </a:graphic>
          </wp:inline>
        </w:drawing>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p>
    <w:p w:rsidR="00E820AA" w:rsidRDefault="00E820AA" w:rsidP="00E820AA">
      <w:r>
        <w:rPr>
          <w:rStyle w:val="aa"/>
          <w:rFonts w:ascii="微软雅黑" w:eastAsia="微软雅黑" w:hAnsi="微软雅黑" w:cs="Arial" w:hint="eastAsia"/>
          <w:color w:val="FF0000"/>
          <w:sz w:val="36"/>
          <w:szCs w:val="36"/>
        </w:rPr>
        <w:t>6、</w:t>
      </w:r>
      <w:r>
        <w:rPr>
          <w:rFonts w:hint="eastAsia"/>
        </w:rPr>
        <w:t>iio子系统功能：</w:t>
      </w:r>
    </w:p>
    <w:p w:rsidR="00E820AA" w:rsidRDefault="00E820AA" w:rsidP="00E820AA">
      <w:r>
        <w:rPr>
          <w:rFonts w:hint="eastAsia"/>
        </w:rPr>
        <w:t>（1）、设备注册和处理</w:t>
      </w:r>
    </w:p>
    <w:p w:rsidR="00E820AA" w:rsidRDefault="00E820AA" w:rsidP="00E820AA">
      <w:r>
        <w:rPr>
          <w:rFonts w:hint="eastAsia"/>
        </w:rPr>
        <w:t>（2）、通过虚拟文件系统（VFS）轮训访问设备</w:t>
      </w:r>
    </w:p>
    <w:p w:rsidR="00E820AA" w:rsidRDefault="00E820AA" w:rsidP="00E820AA">
      <w:r>
        <w:rPr>
          <w:rFonts w:hint="eastAsia"/>
        </w:rPr>
        <w:t>（3）、chrdevs事件</w:t>
      </w:r>
    </w:p>
    <w:p w:rsidR="00E820AA" w:rsidRDefault="00E820AA" w:rsidP="00E820AA">
      <w:r>
        <w:rPr>
          <w:rFonts w:hint="eastAsia"/>
        </w:rPr>
        <w:t>chrdevs事件包括阈值检测器，自由下落检测器和更复杂的动作检测。chrdevs事件的输入，</w:t>
      </w:r>
      <w:r>
        <w:rPr>
          <w:rFonts w:hint="eastAsia"/>
        </w:rPr>
        <w:lastRenderedPageBreak/>
        <w:t>iio为底层硬件触发与用户空间通行提供了通道，chrdevs事件本身已经不仅仅是一个事件的代码和一个时间戳，与chrdevs事件相关联的任何数据必须通过轮询访问。</w:t>
      </w:r>
    </w:p>
    <w:p w:rsidR="00E820AA" w:rsidRDefault="00E820AA" w:rsidP="00E820AA">
      <w:r>
        <w:rPr>
          <w:rFonts w:hint="eastAsia"/>
        </w:rPr>
        <w:t>（4）、硬件环缓冲支持</w:t>
      </w:r>
    </w:p>
    <w:p w:rsidR="00E820AA" w:rsidRDefault="00E820AA" w:rsidP="00E820AA">
      <w:r>
        <w:rPr>
          <w:rFonts w:hint="eastAsia"/>
        </w:rPr>
        <w:t>现在很多传感器芯片上本身就包括</w:t>
      </w:r>
      <w:r>
        <w:rPr>
          <w:rFonts w:hint="eastAsia"/>
        </w:rPr>
        <w:t> </w:t>
      </w:r>
      <w:r>
        <w:rPr>
          <w:rFonts w:hint="eastAsia"/>
        </w:rPr>
        <w:t>fifo / ring 缓冲，通过sensor自带</w:t>
      </w:r>
      <w:r>
        <w:rPr>
          <w:rFonts w:hint="eastAsia"/>
        </w:rPr>
        <w:t> </w:t>
      </w:r>
      <w:r>
        <w:rPr>
          <w:rFonts w:hint="eastAsia"/>
        </w:rPr>
        <w:t>fifo / ring 缓冲，可以大大的减少主芯片处理器的负担。</w:t>
      </w:r>
    </w:p>
    <w:p w:rsidR="00E820AA" w:rsidRDefault="00E820AA" w:rsidP="00E820AA">
      <w:r>
        <w:rPr>
          <w:rFonts w:hint="eastAsia"/>
        </w:rPr>
        <w:t>（6）、触发和软件缓冲区（kfifo）支持</w:t>
      </w:r>
    </w:p>
    <w:p w:rsidR="00E820AA" w:rsidRDefault="00E820AA" w:rsidP="00E820AA">
      <w:r>
        <w:rPr>
          <w:rFonts w:hint="eastAsia"/>
        </w:rPr>
        <w:t>在许多数据分析中，触发和软件缓冲区（kfifo）支持就显得非常有用，能够更加高效的捕捉到外部信号数据。这些触发包括（数据准备信号、GPIO线连接到外部系统、处理器周期中断、用户空间访问sysfs中的特定文件等），都会产生触发。</w:t>
      </w:r>
    </w:p>
    <w:p w:rsidR="00E820AA" w:rsidRDefault="00E820AA" w:rsidP="00E820AA">
      <w:r>
        <w:rPr>
          <w:rStyle w:val="aa"/>
          <w:rFonts w:ascii="微软雅黑" w:eastAsia="微软雅黑" w:hAnsi="微软雅黑" w:cs="Arial" w:hint="eastAsia"/>
          <w:color w:val="FF0000"/>
          <w:sz w:val="36"/>
          <w:szCs w:val="36"/>
        </w:rPr>
        <w:t>7、</w:t>
      </w:r>
      <w:r>
        <w:rPr>
          <w:rFonts w:hint="eastAsia"/>
        </w:rPr>
        <w:t>iio子系统的内核接口</w:t>
      </w:r>
    </w:p>
    <w:p w:rsidR="00E820AA" w:rsidRDefault="00E820AA" w:rsidP="00E820AA">
      <w:r>
        <w:rPr>
          <w:rFonts w:hint="eastAsia"/>
        </w:rPr>
        <w:t>为各种sensor提供了内核接口</w:t>
      </w:r>
    </w:p>
    <w:p w:rsidR="00E820AA" w:rsidRDefault="00E820AA" w:rsidP="00E820AA">
      <w:r>
        <w:rPr>
          <w:rStyle w:val="aa"/>
          <w:rFonts w:ascii="微软雅黑" w:eastAsia="微软雅黑" w:hAnsi="微软雅黑" w:cs="Arial" w:hint="eastAsia"/>
          <w:color w:val="FF0000"/>
          <w:sz w:val="36"/>
          <w:szCs w:val="36"/>
        </w:rPr>
        <w:t>8、</w:t>
      </w:r>
      <w:r>
        <w:rPr>
          <w:rFonts w:hint="eastAsia"/>
        </w:rPr>
        <w:t>iio子系统环形缓冲区（如下图）</w:t>
      </w:r>
    </w:p>
    <w:p w:rsidR="00E820AA" w:rsidRDefault="00E820AA" w:rsidP="00E820AA">
      <w:pPr>
        <w:pStyle w:val="ab"/>
        <w:shd w:val="clear" w:color="auto" w:fill="FFFFFF"/>
        <w:spacing w:before="0" w:beforeAutospacing="0" w:after="0" w:afterAutospacing="0" w:line="390" w:lineRule="atLeast"/>
        <w:rPr>
          <w:rFonts w:ascii="微软雅黑" w:eastAsia="微软雅黑" w:hAnsi="微软雅黑" w:cs="Arial"/>
          <w:color w:val="4F4F4F"/>
        </w:rPr>
      </w:pPr>
      <w:r>
        <w:rPr>
          <w:rFonts w:ascii="微软雅黑" w:eastAsia="微软雅黑" w:hAnsi="微软雅黑" w:cs="Arial"/>
          <w:noProof/>
          <w:color w:val="4F4F4F"/>
        </w:rPr>
        <w:drawing>
          <wp:inline distT="0" distB="0" distL="0" distR="0">
            <wp:extent cx="3197757" cy="2420620"/>
            <wp:effectExtent l="0" t="0" r="3175" b="0"/>
            <wp:docPr id="1" name="图片 1" descr="https://img-blog.csdn.net/20150728113535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5072811353533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15891" cy="2434347"/>
                    </a:xfrm>
                    <a:prstGeom prst="rect">
                      <a:avLst/>
                    </a:prstGeom>
                    <a:noFill/>
                    <a:ln>
                      <a:noFill/>
                    </a:ln>
                  </pic:spPr>
                </pic:pic>
              </a:graphicData>
            </a:graphic>
          </wp:inline>
        </w:drawing>
      </w:r>
    </w:p>
    <w:p w:rsidR="00E820AA" w:rsidRDefault="00E820AA" w:rsidP="00D101F8">
      <w:pPr>
        <w:ind w:firstLine="420"/>
      </w:pPr>
      <w:r>
        <w:rPr>
          <w:rFonts w:hint="eastAsia"/>
        </w:rPr>
        <w:t>iio子系统采用环形缓冲区，环形缓冲区本质是一个数据结构（单一，固定大小，可调并首尾相连），这种结构非常适合缓冲数据流。这些缓冲区通常用来解决生产者消费者问题，在一些应用中，它被设计成生产者会(例如一个ADC)覆盖消费者(例如一个用户空间应用程序)无法暂时处理的过期数据。但是通常这种缓冲会被设置为适当的大小，以使这种情况不会发生。</w:t>
      </w:r>
    </w:p>
    <w:p w:rsidR="00FC3A47" w:rsidRDefault="00FC3A47" w:rsidP="00FC3A47">
      <w:pPr>
        <w:pStyle w:val="1"/>
      </w:pPr>
      <w:bookmarkStart w:id="145" w:name="_Toc12547065"/>
      <w:r>
        <w:rPr>
          <w:rFonts w:hint="eastAsia"/>
        </w:rPr>
        <w:t xml:space="preserve">22 </w:t>
      </w:r>
      <w:r w:rsidR="009D773C">
        <w:t>linux</w:t>
      </w:r>
      <w:r w:rsidR="009D773C">
        <w:rPr>
          <w:rFonts w:hint="eastAsia"/>
        </w:rPr>
        <w:t>下</w:t>
      </w:r>
      <w:r>
        <w:rPr>
          <w:rFonts w:hint="eastAsia"/>
        </w:rPr>
        <w:t>调试</w:t>
      </w:r>
      <w:r w:rsidR="009D773C">
        <w:rPr>
          <w:rFonts w:hint="eastAsia"/>
        </w:rPr>
        <w:t>技术</w:t>
      </w:r>
      <w:bookmarkEnd w:id="145"/>
    </w:p>
    <w:p w:rsidR="00D70F49" w:rsidRDefault="00D70F49" w:rsidP="00830A0B">
      <w:pPr>
        <w:pStyle w:val="2"/>
      </w:pPr>
      <w:bookmarkStart w:id="146" w:name="_Toc12547066"/>
      <w:r>
        <w:rPr>
          <w:rFonts w:hint="eastAsia"/>
        </w:rPr>
        <w:t xml:space="preserve">22.1 </w:t>
      </w:r>
      <w:r>
        <w:t>linux</w:t>
      </w:r>
      <w:r w:rsidR="00757C75">
        <w:rPr>
          <w:rFonts w:hint="eastAsia"/>
        </w:rPr>
        <w:t>调试</w:t>
      </w:r>
      <w:bookmarkEnd w:id="146"/>
    </w:p>
    <w:p w:rsidR="00757C75" w:rsidRPr="00757C75" w:rsidRDefault="00757C75" w:rsidP="00757C75">
      <w:pPr>
        <w:pStyle w:val="3"/>
      </w:pPr>
      <w:bookmarkStart w:id="147" w:name="_Toc12547067"/>
      <w:r>
        <w:rPr>
          <w:rFonts w:hint="eastAsia"/>
        </w:rPr>
        <w:t xml:space="preserve">22.1.1 </w:t>
      </w:r>
      <w:r>
        <w:rPr>
          <w:rFonts w:hint="eastAsia"/>
        </w:rPr>
        <w:t>生成</w:t>
      </w:r>
      <w:r>
        <w:t>调试信息</w:t>
      </w:r>
      <w:bookmarkEnd w:id="147"/>
    </w:p>
    <w:p w:rsidR="00D415A6" w:rsidRPr="00D415A6" w:rsidRDefault="00D415A6" w:rsidP="00D415A6">
      <w:r>
        <w:rPr>
          <w:rFonts w:hint="eastAsia"/>
        </w:rPr>
        <w:t>编译命令</w:t>
      </w:r>
      <w:r>
        <w:t>，编译时带上-g才会有调试信息</w:t>
      </w:r>
    </w:p>
    <w:p w:rsidR="00D415A6" w:rsidRPr="00D415A6" w:rsidRDefault="00D415A6" w:rsidP="00D415A6">
      <w:pPr>
        <w:rPr>
          <w:color w:val="00B0F0"/>
        </w:rPr>
      </w:pPr>
      <w:r w:rsidRPr="00D415A6">
        <w:rPr>
          <w:color w:val="00B0F0"/>
        </w:rPr>
        <w:t>arm-rockchip-linux-gnueabihf-gcc -g gdb_example.c -o gdb_exampl</w:t>
      </w:r>
    </w:p>
    <w:p w:rsidR="00D415A6" w:rsidRDefault="00D415A6" w:rsidP="00D415A6">
      <w:pPr>
        <w:rPr>
          <w:color w:val="00B0F0"/>
        </w:rPr>
      </w:pPr>
      <w:r w:rsidRPr="00D415A6">
        <w:rPr>
          <w:color w:val="00B0F0"/>
        </w:rPr>
        <w:t>arm-rockchip-linux-gnueabihf-objdump -S agdb_example &gt; agdb.dis</w:t>
      </w:r>
    </w:p>
    <w:p w:rsidR="00D00FCD" w:rsidRPr="00D00FCD" w:rsidRDefault="00D00FCD" w:rsidP="00D00FCD">
      <w:pPr>
        <w:rPr>
          <w:bCs/>
        </w:rPr>
      </w:pPr>
      <w:r w:rsidRPr="00D00FCD">
        <w:rPr>
          <w:rFonts w:hint="eastAsia"/>
          <w:bCs/>
        </w:rPr>
        <w:t>bjdump -d &lt;file(s)&gt;: 将代码段反汇编；</w:t>
      </w:r>
    </w:p>
    <w:p w:rsidR="00D00FCD" w:rsidRPr="00D00FCD" w:rsidRDefault="00D00FCD" w:rsidP="00D00FCD">
      <w:pPr>
        <w:rPr>
          <w:bCs/>
        </w:rPr>
      </w:pPr>
      <w:r w:rsidRPr="00D00FCD">
        <w:rPr>
          <w:rFonts w:hint="eastAsia"/>
          <w:bCs/>
        </w:rPr>
        <w:t>objdump -S &lt;file(s)&gt;: 将代码段反汇编的同时，将反汇编代码与源代码交替显示，编译时</w:t>
      </w:r>
      <w:r w:rsidRPr="00D00FCD">
        <w:rPr>
          <w:rFonts w:hint="eastAsia"/>
          <w:bCs/>
        </w:rPr>
        <w:lastRenderedPageBreak/>
        <w:t>需要使用-g参数，即需要调试信息；</w:t>
      </w:r>
    </w:p>
    <w:p w:rsidR="00D00FCD" w:rsidRPr="00D00FCD" w:rsidRDefault="00D00FCD" w:rsidP="00D00FCD">
      <w:pPr>
        <w:rPr>
          <w:bCs/>
        </w:rPr>
      </w:pPr>
      <w:r w:rsidRPr="00D00FCD">
        <w:rPr>
          <w:rFonts w:hint="eastAsia"/>
          <w:bCs/>
        </w:rPr>
        <w:t>objdump -C &lt;file(s)&gt;: 将C++符号名逆向解析</w:t>
      </w:r>
    </w:p>
    <w:p w:rsidR="00D00FCD" w:rsidRPr="00D00FCD" w:rsidRDefault="00D00FCD" w:rsidP="00D00FCD">
      <w:pPr>
        <w:rPr>
          <w:bCs/>
        </w:rPr>
      </w:pPr>
      <w:r w:rsidRPr="00D00FCD">
        <w:rPr>
          <w:rFonts w:hint="eastAsia"/>
          <w:bCs/>
        </w:rPr>
        <w:t>objdump -l &lt;file(s)&gt;: 反汇编代码中插入文件名和行号</w:t>
      </w:r>
    </w:p>
    <w:p w:rsidR="00D00FCD" w:rsidRDefault="00D00FCD" w:rsidP="00D00FCD">
      <w:pPr>
        <w:rPr>
          <w:bCs/>
        </w:rPr>
      </w:pPr>
      <w:r w:rsidRPr="00D00FCD">
        <w:rPr>
          <w:rFonts w:hint="eastAsia"/>
          <w:bCs/>
        </w:rPr>
        <w:t>objdump -j section &lt;file(s)&gt;: 仅反汇编指定的section</w:t>
      </w:r>
    </w:p>
    <w:p w:rsidR="00630334" w:rsidRDefault="00630334" w:rsidP="00B80B9C">
      <w:pPr>
        <w:pStyle w:val="3"/>
      </w:pPr>
      <w:bookmarkStart w:id="148" w:name="_Toc12547068"/>
      <w:r>
        <w:t>22.1.2 oops</w:t>
      </w:r>
      <w:r>
        <w:rPr>
          <w:rFonts w:hint="eastAsia"/>
        </w:rPr>
        <w:t>信息</w:t>
      </w:r>
      <w:r>
        <w:t>输出函数调用关系</w:t>
      </w:r>
      <w:bookmarkEnd w:id="148"/>
    </w:p>
    <w:p w:rsidR="00630334" w:rsidRDefault="00B80B9C" w:rsidP="00D00FCD">
      <w:pPr>
        <w:rPr>
          <w:bCs/>
        </w:rPr>
      </w:pPr>
      <w:r>
        <w:rPr>
          <w:rFonts w:hint="eastAsia"/>
          <w:bCs/>
        </w:rPr>
        <w:t>内核mak</w:t>
      </w:r>
      <w:r>
        <w:rPr>
          <w:bCs/>
        </w:rPr>
        <w:t xml:space="preserve">e menuconfig </w:t>
      </w:r>
      <w:r>
        <w:rPr>
          <w:rFonts w:hint="eastAsia"/>
          <w:bCs/>
        </w:rPr>
        <w:t>搜索KALLSYMS</w:t>
      </w:r>
    </w:p>
    <w:p w:rsidR="00B80B9C" w:rsidRPr="00B80B9C" w:rsidRDefault="00B80B9C" w:rsidP="00B80B9C">
      <w:pPr>
        <w:rPr>
          <w:bCs/>
        </w:rPr>
      </w:pPr>
      <w:r w:rsidRPr="00B80B9C">
        <w:rPr>
          <w:bCs/>
        </w:rPr>
        <w:t xml:space="preserve">Symbol: KALLSYMS [=n]                                                                            </w:t>
      </w:r>
    </w:p>
    <w:p w:rsidR="00B80B9C" w:rsidRPr="00B80B9C" w:rsidRDefault="00B80B9C" w:rsidP="00B80B9C">
      <w:pPr>
        <w:rPr>
          <w:bCs/>
        </w:rPr>
      </w:pPr>
      <w:r w:rsidRPr="00B80B9C">
        <w:rPr>
          <w:bCs/>
        </w:rPr>
        <w:t xml:space="preserve">   Type  : boolean                                                                               </w:t>
      </w:r>
    </w:p>
    <w:p w:rsidR="00B80B9C" w:rsidRPr="00B80B9C" w:rsidRDefault="00B80B9C" w:rsidP="00B80B9C">
      <w:pPr>
        <w:rPr>
          <w:bCs/>
        </w:rPr>
      </w:pPr>
      <w:r w:rsidRPr="00B80B9C">
        <w:rPr>
          <w:bCs/>
        </w:rPr>
        <w:t xml:space="preserve">   Prompt:</w:t>
      </w:r>
      <w:r w:rsidRPr="00B80B9C">
        <w:rPr>
          <w:bCs/>
          <w:color w:val="7030A0"/>
        </w:rPr>
        <w:t xml:space="preserve"> Load all symbols for debugging/ksymoops</w:t>
      </w:r>
      <w:r w:rsidRPr="00B80B9C">
        <w:rPr>
          <w:bCs/>
        </w:rPr>
        <w:t xml:space="preserve">                                                </w:t>
      </w:r>
    </w:p>
    <w:p w:rsidR="00B80B9C" w:rsidRPr="00B80B9C" w:rsidRDefault="00B80B9C" w:rsidP="00B80B9C">
      <w:pPr>
        <w:rPr>
          <w:bCs/>
        </w:rPr>
      </w:pPr>
      <w:r w:rsidRPr="00B80B9C">
        <w:rPr>
          <w:bCs/>
        </w:rPr>
        <w:t xml:space="preserve">     Location:                                                                                     </w:t>
      </w:r>
    </w:p>
    <w:p w:rsidR="00B80B9C" w:rsidRPr="00B80B9C" w:rsidRDefault="00B80B9C" w:rsidP="00B80B9C">
      <w:pPr>
        <w:rPr>
          <w:bCs/>
        </w:rPr>
      </w:pPr>
      <w:r w:rsidRPr="00B80B9C">
        <w:rPr>
          <w:bCs/>
        </w:rPr>
        <w:t xml:space="preserve">       -&gt; General setup                                                                             </w:t>
      </w:r>
    </w:p>
    <w:p w:rsidR="00B80B9C" w:rsidRPr="00B80B9C" w:rsidRDefault="00B80B9C" w:rsidP="00B80B9C">
      <w:pPr>
        <w:rPr>
          <w:bCs/>
        </w:rPr>
      </w:pPr>
      <w:r w:rsidRPr="00B80B9C">
        <w:rPr>
          <w:bCs/>
        </w:rPr>
        <w:t xml:space="preserve">     (1)   -&gt; Configure standard kernel features (expert users) (EXPERT [=y])                      </w:t>
      </w:r>
    </w:p>
    <w:p w:rsidR="00B80B9C" w:rsidRPr="00B80B9C" w:rsidRDefault="00B80B9C" w:rsidP="00B80B9C">
      <w:pPr>
        <w:rPr>
          <w:bCs/>
        </w:rPr>
      </w:pPr>
      <w:r w:rsidRPr="00B80B9C">
        <w:rPr>
          <w:bCs/>
        </w:rPr>
        <w:t xml:space="preserve">     Defined at init/Kconfig:1510                                                             </w:t>
      </w:r>
    </w:p>
    <w:p w:rsidR="00830A0B" w:rsidRDefault="00B80B9C" w:rsidP="00B80B9C">
      <w:pPr>
        <w:rPr>
          <w:bCs/>
        </w:rPr>
      </w:pPr>
      <w:r w:rsidRPr="00B80B9C">
        <w:rPr>
          <w:bCs/>
        </w:rPr>
        <w:t xml:space="preserve">     Selected by: KPROBES [=n] &amp;&amp; MODULES [=y] &amp;&amp; HAVE_KPROBES [=y] || LATENCYTOP [=n] &amp;&amp; HAVE_LATE</w:t>
      </w:r>
    </w:p>
    <w:p w:rsidR="0001269F" w:rsidRPr="006F74B9" w:rsidRDefault="0001269F" w:rsidP="00B80B9C">
      <w:pPr>
        <w:rPr>
          <w:bCs/>
          <w:color w:val="FF0000"/>
        </w:rPr>
      </w:pPr>
      <w:r w:rsidRPr="006F74B9">
        <w:rPr>
          <w:rFonts w:hint="eastAsia"/>
          <w:bCs/>
          <w:color w:val="FF0000"/>
        </w:rPr>
        <w:t>调试</w:t>
      </w:r>
      <w:r w:rsidRPr="006F74B9">
        <w:rPr>
          <w:bCs/>
          <w:color w:val="FF0000"/>
        </w:rPr>
        <w:t>信息会使内核增大很多，实际产品中应该关闭该项</w:t>
      </w:r>
      <w:r w:rsidR="008E1DEC">
        <w:rPr>
          <w:rFonts w:hint="eastAsia"/>
          <w:bCs/>
          <w:color w:val="FF0000"/>
        </w:rPr>
        <w:t>。</w:t>
      </w:r>
      <w:r w:rsidR="008E1DEC">
        <w:rPr>
          <w:bCs/>
          <w:color w:val="FF0000"/>
        </w:rPr>
        <w:t>子选项</w:t>
      </w:r>
      <w:r w:rsidR="008E1DEC">
        <w:rPr>
          <w:rFonts w:hint="eastAsia"/>
          <w:bCs/>
          <w:color w:val="FF0000"/>
        </w:rPr>
        <w:t>和</w:t>
      </w:r>
      <w:r w:rsidR="008E1DEC">
        <w:rPr>
          <w:bCs/>
          <w:color w:val="FF0000"/>
        </w:rPr>
        <w:t>oops无关，可以不用选择。</w:t>
      </w:r>
    </w:p>
    <w:p w:rsidR="00B54DAC" w:rsidRDefault="00B54DAC" w:rsidP="00B54DAC">
      <w:pPr>
        <w:pStyle w:val="2"/>
      </w:pPr>
      <w:bookmarkStart w:id="149" w:name="_Toc12547069"/>
      <w:r>
        <w:rPr>
          <w:rFonts w:hint="eastAsia"/>
        </w:rPr>
        <w:t>22.</w:t>
      </w:r>
      <w:r w:rsidR="00D00FCD">
        <w:t>2</w:t>
      </w:r>
      <w:r>
        <w:rPr>
          <w:rFonts w:hint="eastAsia"/>
        </w:rPr>
        <w:t xml:space="preserve"> GDB</w:t>
      </w:r>
      <w:r>
        <w:rPr>
          <w:rFonts w:hint="eastAsia"/>
        </w:rPr>
        <w:t>调试</w:t>
      </w:r>
      <w:r>
        <w:t>器的用法</w:t>
      </w:r>
      <w:bookmarkEnd w:id="149"/>
    </w:p>
    <w:p w:rsidR="00CE1DB9" w:rsidRPr="00CE1DB9" w:rsidRDefault="00380DBB" w:rsidP="00CE1DB9">
      <w:pPr>
        <w:pStyle w:val="3"/>
      </w:pPr>
      <w:bookmarkStart w:id="150" w:name="_Toc12547070"/>
      <w:r>
        <w:rPr>
          <w:rFonts w:hint="eastAsia"/>
        </w:rPr>
        <w:t>22.</w:t>
      </w:r>
      <w:r w:rsidR="00D00FCD">
        <w:t>2</w:t>
      </w:r>
      <w:r>
        <w:rPr>
          <w:rFonts w:hint="eastAsia"/>
        </w:rPr>
        <w:t xml:space="preserve">.1 </w:t>
      </w:r>
      <w:r w:rsidR="00CE1DB9">
        <w:rPr>
          <w:rFonts w:hint="eastAsia"/>
        </w:rPr>
        <w:t>GDB</w:t>
      </w:r>
      <w:r w:rsidR="00CE1DB9">
        <w:rPr>
          <w:rFonts w:hint="eastAsia"/>
        </w:rPr>
        <w:t>基本</w:t>
      </w:r>
      <w:r w:rsidR="00CE1DB9">
        <w:t>用法</w:t>
      </w:r>
      <w:bookmarkEnd w:id="150"/>
    </w:p>
    <w:p w:rsidR="00FC3A47" w:rsidRDefault="00FC3A47" w:rsidP="00FC3A47">
      <w:r>
        <w:rPr>
          <w:rFonts w:hint="eastAsia"/>
        </w:rPr>
        <w:t>通过串口调试</w:t>
      </w:r>
      <w:r>
        <w:t>板子的方法</w:t>
      </w:r>
      <w:r>
        <w:rPr>
          <w:rFonts w:hint="eastAsia"/>
        </w:rPr>
        <w:t>在</w:t>
      </w:r>
      <w:r>
        <w:t>串口调试一章详细记录。</w:t>
      </w:r>
    </w:p>
    <w:p w:rsidR="00EB1857" w:rsidRDefault="00EB1857" w:rsidP="00FC3A47">
      <w:r>
        <w:rPr>
          <w:rFonts w:hint="eastAsia"/>
        </w:rPr>
        <w:t>使用</w:t>
      </w:r>
      <w:r w:rsidR="00A97705">
        <w:rPr>
          <w:color w:val="00B0F0"/>
        </w:rPr>
        <w:t>gcc -g gdb_example.c -</w:t>
      </w:r>
      <w:r w:rsidRPr="00A97705">
        <w:rPr>
          <w:color w:val="00B0F0"/>
        </w:rPr>
        <w:t>o gdb_example</w:t>
      </w:r>
      <w:r>
        <w:rPr>
          <w:rFonts w:hint="eastAsia"/>
        </w:rPr>
        <w:t>编译</w:t>
      </w:r>
      <w:r>
        <w:t>程序，得到具有调试信息的二进制文件</w:t>
      </w:r>
      <w:r>
        <w:rPr>
          <w:rFonts w:hint="eastAsia"/>
        </w:rPr>
        <w:t>gdb_</w:t>
      </w:r>
      <w:r>
        <w:t>example.</w:t>
      </w:r>
    </w:p>
    <w:p w:rsidR="00EB1857" w:rsidRDefault="00EB1857" w:rsidP="00FC3A47">
      <w:r>
        <w:rPr>
          <w:rFonts w:hint="eastAsia"/>
        </w:rPr>
        <w:t>执行</w:t>
      </w:r>
      <w:r w:rsidRPr="00A97705">
        <w:rPr>
          <w:color w:val="00B0F0"/>
        </w:rPr>
        <w:t>gdb gdb_example</w:t>
      </w:r>
      <w:r>
        <w:rPr>
          <w:rFonts w:hint="eastAsia"/>
        </w:rPr>
        <w:t>命令</w:t>
      </w:r>
      <w:r>
        <w:t>进入调试状态</w:t>
      </w:r>
    </w:p>
    <w:p w:rsidR="00FC3A47" w:rsidRPr="00B54DAC" w:rsidRDefault="009B5775" w:rsidP="00FC3A47">
      <w:pPr>
        <w:rPr>
          <w:color w:val="F79646" w:themeColor="accent6"/>
        </w:rPr>
      </w:pPr>
      <w:r w:rsidRPr="00B54DAC">
        <w:rPr>
          <w:color w:val="F79646" w:themeColor="accent6"/>
        </w:rPr>
        <w:t xml:space="preserve">list </w:t>
      </w:r>
      <w:r w:rsidRPr="00B54DAC">
        <w:rPr>
          <w:rFonts w:hint="eastAsia"/>
          <w:color w:val="F79646" w:themeColor="accent6"/>
        </w:rPr>
        <w:t>命令：</w:t>
      </w:r>
    </w:p>
    <w:p w:rsidR="009B5775" w:rsidRDefault="009B5775" w:rsidP="00FC3A47">
      <w:r>
        <w:rPr>
          <w:rFonts w:hint="eastAsia"/>
        </w:rPr>
        <w:t>list</w:t>
      </w:r>
      <w:r>
        <w:t xml:space="preserve"> &lt;linenum&gt; </w:t>
      </w:r>
      <w:r>
        <w:rPr>
          <w:rFonts w:hint="eastAsia"/>
        </w:rPr>
        <w:t>显示</w:t>
      </w:r>
      <w:r>
        <w:t>程序第Linenum</w:t>
      </w:r>
      <w:r>
        <w:rPr>
          <w:rFonts w:hint="eastAsia"/>
        </w:rPr>
        <w:t>行</w:t>
      </w:r>
      <w:r>
        <w:t>周围的源程序</w:t>
      </w:r>
    </w:p>
    <w:p w:rsidR="00EB1857" w:rsidRDefault="009B5775" w:rsidP="00FC3A47">
      <w:r>
        <w:rPr>
          <w:rFonts w:hint="eastAsia"/>
        </w:rPr>
        <w:t>list</w:t>
      </w:r>
      <w:r>
        <w:t xml:space="preserve"> &lt;function&gt; </w:t>
      </w:r>
      <w:r>
        <w:rPr>
          <w:rFonts w:hint="eastAsia"/>
        </w:rPr>
        <w:t>显示</w:t>
      </w:r>
      <w:r>
        <w:t>函数名为</w:t>
      </w:r>
      <w:r>
        <w:rPr>
          <w:rFonts w:hint="eastAsia"/>
        </w:rPr>
        <w:t>function的</w:t>
      </w:r>
      <w:r>
        <w:t>函数的源程序</w:t>
      </w:r>
      <w:r w:rsidR="00EB1857">
        <w:rPr>
          <w:rFonts w:hint="eastAsia"/>
        </w:rPr>
        <w:t>，</w:t>
      </w:r>
    </w:p>
    <w:p w:rsidR="00712149" w:rsidRDefault="00712149" w:rsidP="00FC3A47">
      <w:r>
        <w:rPr>
          <w:rFonts w:hint="eastAsia"/>
        </w:rPr>
        <w:t>li</w:t>
      </w:r>
      <w:r>
        <w:t xml:space="preserve">st </w:t>
      </w:r>
      <w:r>
        <w:rPr>
          <w:rFonts w:hint="eastAsia"/>
        </w:rPr>
        <w:t>显示</w:t>
      </w:r>
      <w:r>
        <w:t>当前行后面的源程序</w:t>
      </w:r>
    </w:p>
    <w:p w:rsidR="00712149" w:rsidRDefault="00712149" w:rsidP="00FC3A47">
      <w:r>
        <w:rPr>
          <w:rFonts w:hint="eastAsia"/>
        </w:rPr>
        <w:t>list</w:t>
      </w:r>
      <w:r>
        <w:t xml:space="preserve"> - </w:t>
      </w:r>
      <w:r>
        <w:rPr>
          <w:rFonts w:hint="eastAsia"/>
        </w:rPr>
        <w:t>显示</w:t>
      </w:r>
      <w:r>
        <w:t>当前行前面的源程序</w:t>
      </w:r>
    </w:p>
    <w:p w:rsidR="00054E7D" w:rsidRDefault="00054E7D" w:rsidP="00FC3A47">
      <w:r>
        <w:rPr>
          <w:rFonts w:hint="eastAsia"/>
        </w:rPr>
        <w:t>run</w:t>
      </w:r>
      <w:r>
        <w:t>(r)</w:t>
      </w:r>
      <w:r>
        <w:rPr>
          <w:rFonts w:hint="eastAsia"/>
        </w:rPr>
        <w:t>：</w:t>
      </w:r>
      <w:r>
        <w:t xml:space="preserve"> </w:t>
      </w:r>
      <w:r>
        <w:rPr>
          <w:rFonts w:hint="eastAsia"/>
        </w:rPr>
        <w:t>运行</w:t>
      </w:r>
      <w:r>
        <w:t>程序</w:t>
      </w:r>
    </w:p>
    <w:p w:rsidR="00054E7D" w:rsidRDefault="00054E7D" w:rsidP="00FC3A47">
      <w:r>
        <w:t>break(b)</w:t>
      </w:r>
      <w:r>
        <w:rPr>
          <w:rFonts w:hint="eastAsia"/>
        </w:rPr>
        <w:t>：设置</w:t>
      </w:r>
      <w:r>
        <w:t>断点</w:t>
      </w:r>
      <w:r>
        <w:rPr>
          <w:rFonts w:hint="eastAsia"/>
        </w:rPr>
        <w:t xml:space="preserve"> 可以</w:t>
      </w:r>
      <w:r>
        <w:t>是行号，也可以是函数名字</w:t>
      </w:r>
    </w:p>
    <w:p w:rsidR="00054E7D" w:rsidRDefault="00054E7D" w:rsidP="00FC3A47">
      <w:r>
        <w:t>next(n)</w:t>
      </w:r>
      <w:r>
        <w:rPr>
          <w:rFonts w:hint="eastAsia"/>
        </w:rPr>
        <w:t>： 向</w:t>
      </w:r>
      <w:r>
        <w:t>下执行</w:t>
      </w:r>
    </w:p>
    <w:p w:rsidR="00054E7D" w:rsidRDefault="00054E7D" w:rsidP="00FC3A47">
      <w:r>
        <w:t>print(p)</w:t>
      </w:r>
      <w:r>
        <w:rPr>
          <w:rFonts w:hint="eastAsia"/>
        </w:rPr>
        <w:t>：打印</w:t>
      </w:r>
      <w:r>
        <w:t>变量</w:t>
      </w:r>
    </w:p>
    <w:p w:rsidR="00307166" w:rsidRDefault="00307166" w:rsidP="00FC3A47">
      <w:pPr>
        <w:rPr>
          <w:color w:val="F79646" w:themeColor="accent6"/>
        </w:rPr>
      </w:pPr>
      <w:r w:rsidRPr="00307166">
        <w:rPr>
          <w:rFonts w:hint="eastAsia"/>
          <w:color w:val="F79646" w:themeColor="accent6"/>
        </w:rPr>
        <w:t>run命令</w:t>
      </w:r>
    </w:p>
    <w:p w:rsidR="00580334" w:rsidRPr="005B07E8" w:rsidRDefault="00580334" w:rsidP="00FC3A47">
      <w:r w:rsidRPr="005B07E8">
        <w:rPr>
          <w:rFonts w:hint="eastAsia"/>
        </w:rPr>
        <w:t>运行</w:t>
      </w:r>
      <w:r w:rsidRPr="005B07E8">
        <w:t>程序前可以</w:t>
      </w:r>
      <w:r w:rsidR="005B07E8" w:rsidRPr="005B07E8">
        <w:rPr>
          <w:rFonts w:hint="eastAsia"/>
        </w:rPr>
        <w:t>设置</w:t>
      </w:r>
      <w:r w:rsidR="005B07E8" w:rsidRPr="005B07E8">
        <w:t>工作环境</w:t>
      </w:r>
    </w:p>
    <w:p w:rsidR="002F4595" w:rsidRPr="00307166" w:rsidRDefault="002F4595" w:rsidP="00FC3A47">
      <w:r w:rsidRPr="00307166">
        <w:rPr>
          <w:rFonts w:hint="eastAsia"/>
        </w:rPr>
        <w:t>设置</w:t>
      </w:r>
      <w:r w:rsidRPr="00307166">
        <w:t>程序运行</w:t>
      </w:r>
      <w:r w:rsidRPr="00307166">
        <w:rPr>
          <w:rFonts w:hint="eastAsia"/>
        </w:rPr>
        <w:t>参数</w:t>
      </w:r>
      <w:r w:rsidR="00307166">
        <w:rPr>
          <w:rFonts w:hint="eastAsia"/>
        </w:rPr>
        <w:t>：</w:t>
      </w:r>
    </w:p>
    <w:p w:rsidR="002F4595" w:rsidRDefault="002F4595" w:rsidP="00FC3A47">
      <w:r w:rsidRPr="002C1BA7">
        <w:rPr>
          <w:rFonts w:hint="eastAsia"/>
          <w:color w:val="00B0F0"/>
        </w:rPr>
        <w:t>set</w:t>
      </w:r>
      <w:r w:rsidRPr="002C1BA7">
        <w:rPr>
          <w:color w:val="00B0F0"/>
        </w:rPr>
        <w:t xml:space="preserve"> args</w:t>
      </w:r>
      <w:r>
        <w:rPr>
          <w:rFonts w:hint="eastAsia"/>
        </w:rPr>
        <w:t>可以</w:t>
      </w:r>
      <w:r>
        <w:t>指定运行时参数，如</w:t>
      </w:r>
      <w:r>
        <w:rPr>
          <w:rFonts w:hint="eastAsia"/>
        </w:rPr>
        <w:t>set args 10 20 30 40 50;</w:t>
      </w:r>
      <w:r>
        <w:t>show args</w:t>
      </w:r>
      <w:r>
        <w:rPr>
          <w:rFonts w:hint="eastAsia"/>
        </w:rPr>
        <w:t>命令</w:t>
      </w:r>
      <w:r>
        <w:t>可以产科设置好的运行参数</w:t>
      </w:r>
      <w:r w:rsidR="00B54DAC">
        <w:rPr>
          <w:rFonts w:hint="eastAsia"/>
        </w:rPr>
        <w:t>.</w:t>
      </w:r>
    </w:p>
    <w:p w:rsidR="00B54DAC" w:rsidRDefault="00B54DAC" w:rsidP="00FC3A47">
      <w:r>
        <w:rPr>
          <w:rFonts w:hint="eastAsia"/>
        </w:rPr>
        <w:t>还不知道</w:t>
      </w:r>
      <w:r>
        <w:t>设定的参数怎么用</w:t>
      </w:r>
    </w:p>
    <w:p w:rsidR="002F4595" w:rsidRPr="00307166" w:rsidRDefault="002F4595" w:rsidP="00FC3A47">
      <w:r w:rsidRPr="00307166">
        <w:rPr>
          <w:rFonts w:hint="eastAsia"/>
        </w:rPr>
        <w:t>设置</w:t>
      </w:r>
      <w:r w:rsidRPr="00307166">
        <w:t>运行环境</w:t>
      </w:r>
      <w:r w:rsidR="00307166">
        <w:rPr>
          <w:rFonts w:hint="eastAsia"/>
        </w:rPr>
        <w:t>：</w:t>
      </w:r>
    </w:p>
    <w:p w:rsidR="00B54DAC" w:rsidRDefault="00B54DAC" w:rsidP="00FC3A47">
      <w:r w:rsidRPr="002C1BA7">
        <w:rPr>
          <w:rFonts w:hint="eastAsia"/>
          <w:color w:val="00B0F0"/>
        </w:rPr>
        <w:t>path&lt;</w:t>
      </w:r>
      <w:r w:rsidRPr="002C1BA7">
        <w:rPr>
          <w:color w:val="00B0F0"/>
        </w:rPr>
        <w:t>dir</w:t>
      </w:r>
      <w:r w:rsidRPr="002C1BA7">
        <w:rPr>
          <w:rFonts w:hint="eastAsia"/>
          <w:color w:val="00B0F0"/>
        </w:rPr>
        <w:t>&gt;</w:t>
      </w:r>
      <w:r w:rsidRPr="00B54DAC">
        <w:t xml:space="preserve"> </w:t>
      </w:r>
      <w:r w:rsidRPr="00B54DAC">
        <w:rPr>
          <w:rFonts w:hint="eastAsia"/>
        </w:rPr>
        <w:t>设定</w:t>
      </w:r>
      <w:r w:rsidRPr="00B54DAC">
        <w:t>程序运行的路径</w:t>
      </w:r>
    </w:p>
    <w:p w:rsidR="00B54DAC" w:rsidRPr="00B54DAC" w:rsidRDefault="00B54DAC" w:rsidP="00FC3A47">
      <w:r w:rsidRPr="002C1BA7">
        <w:rPr>
          <w:rFonts w:hint="eastAsia"/>
          <w:color w:val="00B0F0"/>
        </w:rPr>
        <w:t>how</w:t>
      </w:r>
      <w:r w:rsidRPr="002C1BA7">
        <w:rPr>
          <w:color w:val="00B0F0"/>
        </w:rPr>
        <w:t xml:space="preserve"> paths </w:t>
      </w:r>
      <w:r>
        <w:rPr>
          <w:rFonts w:hint="eastAsia"/>
        </w:rPr>
        <w:t>可以</w:t>
      </w:r>
      <w:r>
        <w:t>查看程序的运行路径</w:t>
      </w:r>
    </w:p>
    <w:p w:rsidR="002F4595" w:rsidRPr="00307166" w:rsidRDefault="00B54DAC" w:rsidP="00FC3A47">
      <w:r w:rsidRPr="00307166">
        <w:rPr>
          <w:rFonts w:hint="eastAsia"/>
        </w:rPr>
        <w:t>工作</w:t>
      </w:r>
      <w:r w:rsidRPr="00307166">
        <w:t>目录</w:t>
      </w:r>
      <w:r w:rsidR="00307166">
        <w:rPr>
          <w:rFonts w:hint="eastAsia"/>
        </w:rPr>
        <w:t>：</w:t>
      </w:r>
    </w:p>
    <w:p w:rsidR="00B54DAC" w:rsidRDefault="00B54DAC" w:rsidP="00FC3A47">
      <w:r w:rsidRPr="002C1BA7">
        <w:rPr>
          <w:rFonts w:hint="eastAsia"/>
          <w:color w:val="00B0F0"/>
        </w:rPr>
        <w:lastRenderedPageBreak/>
        <w:t>cd</w:t>
      </w:r>
      <w:r w:rsidRPr="00B54DAC">
        <w:rPr>
          <w:rFonts w:hint="eastAsia"/>
        </w:rPr>
        <w:t xml:space="preserve"> 切换</w:t>
      </w:r>
      <w:r w:rsidRPr="00B54DAC">
        <w:t>目录，</w:t>
      </w:r>
      <w:r w:rsidRPr="002C1BA7">
        <w:rPr>
          <w:color w:val="00B0F0"/>
        </w:rPr>
        <w:t>pwd</w:t>
      </w:r>
      <w:r w:rsidRPr="00B54DAC">
        <w:t>显示当前目录</w:t>
      </w:r>
    </w:p>
    <w:p w:rsidR="00B54DAC" w:rsidRDefault="00B54DAC" w:rsidP="00FC3A47">
      <w:r>
        <w:rPr>
          <w:rFonts w:hint="eastAsia"/>
        </w:rPr>
        <w:t>程序</w:t>
      </w:r>
      <w:r>
        <w:t>输入输出</w:t>
      </w:r>
      <w:r w:rsidR="006A27BB">
        <w:rPr>
          <w:rFonts w:hint="eastAsia"/>
        </w:rPr>
        <w:t>：</w:t>
      </w:r>
    </w:p>
    <w:p w:rsidR="00B54DAC" w:rsidRDefault="00B54DAC" w:rsidP="00FC3A47">
      <w:r w:rsidRPr="002C1BA7">
        <w:rPr>
          <w:rFonts w:hint="eastAsia"/>
          <w:color w:val="00B0F0"/>
        </w:rPr>
        <w:t>inf</w:t>
      </w:r>
      <w:r w:rsidRPr="002C1BA7">
        <w:rPr>
          <w:color w:val="00B0F0"/>
        </w:rPr>
        <w:t>o terminal</w:t>
      </w:r>
      <w:r>
        <w:rPr>
          <w:rFonts w:hint="eastAsia"/>
        </w:rPr>
        <w:t>用于</w:t>
      </w:r>
      <w:r>
        <w:t>显示程序用到的终端模式；在</w:t>
      </w:r>
      <w:r>
        <w:rPr>
          <w:rFonts w:hint="eastAsia"/>
        </w:rPr>
        <w:t>GDB中</w:t>
      </w:r>
      <w:r>
        <w:t>也可以使用重定向控制程序输出</w:t>
      </w:r>
      <w:r>
        <w:rPr>
          <w:rFonts w:hint="eastAsia"/>
        </w:rPr>
        <w:t>，</w:t>
      </w:r>
      <w:r>
        <w:t>如</w:t>
      </w:r>
      <w:r>
        <w:rPr>
          <w:rFonts w:hint="eastAsia"/>
        </w:rPr>
        <w:t xml:space="preserve"> </w:t>
      </w:r>
      <w:r w:rsidRPr="002C1BA7">
        <w:rPr>
          <w:color w:val="00B0F0"/>
        </w:rPr>
        <w:t>run &gt; outfile</w:t>
      </w:r>
      <w:r>
        <w:t>;</w:t>
      </w:r>
      <w:r>
        <w:rPr>
          <w:rFonts w:hint="eastAsia"/>
        </w:rPr>
        <w:t>用tty命令</w:t>
      </w:r>
      <w:r>
        <w:t>可以指定输入输出的终端设置如tty /dev/ttyS1</w:t>
      </w:r>
    </w:p>
    <w:p w:rsidR="00B54DAC" w:rsidRDefault="001604F4" w:rsidP="00FC3A47">
      <w:pPr>
        <w:rPr>
          <w:color w:val="E36C0A" w:themeColor="accent6" w:themeShade="BF"/>
        </w:rPr>
      </w:pPr>
      <w:r w:rsidRPr="001604F4">
        <w:rPr>
          <w:rFonts w:hint="eastAsia"/>
          <w:color w:val="E36C0A" w:themeColor="accent6" w:themeShade="BF"/>
        </w:rPr>
        <w:t>break</w:t>
      </w:r>
      <w:r w:rsidRPr="001604F4">
        <w:rPr>
          <w:color w:val="E36C0A" w:themeColor="accent6" w:themeShade="BF"/>
        </w:rPr>
        <w:t>命令</w:t>
      </w:r>
    </w:p>
    <w:p w:rsidR="002C1BA7" w:rsidRDefault="002C1BA7" w:rsidP="00FC3A47">
      <w:r w:rsidRPr="002C1BA7">
        <w:rPr>
          <w:rFonts w:hint="eastAsia"/>
          <w:color w:val="00B0F0"/>
        </w:rPr>
        <w:t>br</w:t>
      </w:r>
      <w:r w:rsidRPr="002C1BA7">
        <w:rPr>
          <w:color w:val="00B0F0"/>
        </w:rPr>
        <w:t>eak &lt;function&gt;</w:t>
      </w:r>
      <w:r>
        <w:rPr>
          <w:color w:val="00B0F0"/>
        </w:rPr>
        <w:t xml:space="preserve"> </w:t>
      </w:r>
      <w:r w:rsidRPr="002C1BA7">
        <w:rPr>
          <w:rFonts w:hint="eastAsia"/>
        </w:rPr>
        <w:t>进入</w:t>
      </w:r>
      <w:r w:rsidRPr="002C1BA7">
        <w:t>指定函数时</w:t>
      </w:r>
      <w:r w:rsidRPr="002C1BA7">
        <w:rPr>
          <w:rFonts w:hint="eastAsia"/>
        </w:rPr>
        <w:t>停住</w:t>
      </w:r>
    </w:p>
    <w:p w:rsidR="002C1BA7" w:rsidRPr="00C80B94" w:rsidRDefault="002C1BA7" w:rsidP="00FC3A47">
      <w:r w:rsidRPr="002C1BA7">
        <w:rPr>
          <w:rFonts w:hint="eastAsia"/>
          <w:color w:val="00B0F0"/>
        </w:rPr>
        <w:t>break &lt;</w:t>
      </w:r>
      <w:r w:rsidRPr="002C1BA7">
        <w:rPr>
          <w:color w:val="00B0F0"/>
        </w:rPr>
        <w:t>linenum</w:t>
      </w:r>
      <w:r w:rsidRPr="002C1BA7">
        <w:rPr>
          <w:rFonts w:hint="eastAsia"/>
          <w:color w:val="00B0F0"/>
        </w:rPr>
        <w:t>&gt;</w:t>
      </w:r>
      <w:r w:rsidR="00C80B94">
        <w:rPr>
          <w:color w:val="00B0F0"/>
        </w:rPr>
        <w:t xml:space="preserve">  </w:t>
      </w:r>
      <w:r w:rsidR="00C80B94" w:rsidRPr="00C80B94">
        <w:rPr>
          <w:rFonts w:hint="eastAsia"/>
        </w:rPr>
        <w:t>在</w:t>
      </w:r>
      <w:r w:rsidR="00C80B94" w:rsidRPr="00C80B94">
        <w:t>指定</w:t>
      </w:r>
      <w:r w:rsidR="00C80B94">
        <w:rPr>
          <w:rFonts w:hint="eastAsia"/>
        </w:rPr>
        <w:t>行号</w:t>
      </w:r>
      <w:r w:rsidR="00C80B94">
        <w:t>停住</w:t>
      </w:r>
    </w:p>
    <w:p w:rsidR="002C1BA7" w:rsidRPr="004B51E8" w:rsidRDefault="002C1BA7" w:rsidP="00FC3A47">
      <w:r>
        <w:rPr>
          <w:rFonts w:hint="eastAsia"/>
          <w:color w:val="00B0F0"/>
        </w:rPr>
        <w:t>break</w:t>
      </w:r>
      <w:r>
        <w:rPr>
          <w:color w:val="00B0F0"/>
        </w:rPr>
        <w:t>+offset/break-offset.</w:t>
      </w:r>
      <w:r w:rsidR="004B51E8">
        <w:rPr>
          <w:color w:val="00B0F0"/>
        </w:rPr>
        <w:t xml:space="preserve"> </w:t>
      </w:r>
      <w:r w:rsidR="004B51E8" w:rsidRPr="004B51E8">
        <w:rPr>
          <w:rFonts w:hint="eastAsia"/>
        </w:rPr>
        <w:t>在</w:t>
      </w:r>
      <w:r w:rsidR="004B51E8" w:rsidRPr="004B51E8">
        <w:t>当前行号的前面或者后面的offset</w:t>
      </w:r>
      <w:r w:rsidR="004B51E8" w:rsidRPr="004B51E8">
        <w:rPr>
          <w:rFonts w:hint="eastAsia"/>
        </w:rPr>
        <w:t>行</w:t>
      </w:r>
      <w:r w:rsidR="004B51E8" w:rsidRPr="004B51E8">
        <w:t>停住</w:t>
      </w:r>
    </w:p>
    <w:p w:rsidR="002C1BA7" w:rsidRPr="004B51E8" w:rsidRDefault="002C1BA7" w:rsidP="00FC3A47">
      <w:r>
        <w:rPr>
          <w:color w:val="00B0F0"/>
        </w:rPr>
        <w:t>break filename:linenum</w:t>
      </w:r>
      <w:r w:rsidR="004B51E8">
        <w:rPr>
          <w:color w:val="00B0F0"/>
        </w:rPr>
        <w:t xml:space="preserve">  </w:t>
      </w:r>
      <w:r w:rsidR="004B51E8">
        <w:rPr>
          <w:rFonts w:hint="eastAsia"/>
        </w:rPr>
        <w:t>在</w:t>
      </w:r>
      <w:r w:rsidR="004B51E8">
        <w:t>源文件</w:t>
      </w:r>
      <w:r w:rsidR="004B51E8">
        <w:rPr>
          <w:rFonts w:hint="eastAsia"/>
        </w:rPr>
        <w:t>filename的linenum行</w:t>
      </w:r>
      <w:r w:rsidR="004B51E8">
        <w:t>处停住</w:t>
      </w:r>
    </w:p>
    <w:p w:rsidR="002C1BA7" w:rsidRPr="004B51E8" w:rsidRDefault="002C1BA7" w:rsidP="00FC3A47">
      <w:r>
        <w:rPr>
          <w:color w:val="00B0F0"/>
        </w:rPr>
        <w:t>break filename:function</w:t>
      </w:r>
      <w:r w:rsidR="004B51E8">
        <w:rPr>
          <w:color w:val="00B0F0"/>
        </w:rPr>
        <w:t xml:space="preserve"> </w:t>
      </w:r>
      <w:r w:rsidR="004B51E8" w:rsidRPr="004B51E8">
        <w:rPr>
          <w:rFonts w:hint="eastAsia"/>
        </w:rPr>
        <w:t>在</w:t>
      </w:r>
      <w:r w:rsidR="004B51E8" w:rsidRPr="004B51E8">
        <w:t>源文件filename</w:t>
      </w:r>
      <w:r w:rsidR="004B51E8" w:rsidRPr="004B51E8">
        <w:rPr>
          <w:rFonts w:hint="eastAsia"/>
        </w:rPr>
        <w:t>的</w:t>
      </w:r>
      <w:r w:rsidR="004B51E8" w:rsidRPr="004B51E8">
        <w:t>function</w:t>
      </w:r>
      <w:r w:rsidR="004B51E8" w:rsidRPr="004B51E8">
        <w:rPr>
          <w:rFonts w:hint="eastAsia"/>
        </w:rPr>
        <w:t>函数</w:t>
      </w:r>
      <w:r w:rsidR="004B51E8" w:rsidRPr="004B51E8">
        <w:t>的入口处停住</w:t>
      </w:r>
    </w:p>
    <w:p w:rsidR="002C1BA7" w:rsidRPr="004B51E8" w:rsidRDefault="002C1BA7" w:rsidP="00FC3A47">
      <w:r>
        <w:rPr>
          <w:color w:val="00B0F0"/>
        </w:rPr>
        <w:t>break *address</w:t>
      </w:r>
      <w:r w:rsidR="004B51E8">
        <w:rPr>
          <w:color w:val="00B0F0"/>
        </w:rPr>
        <w:t xml:space="preserve">  </w:t>
      </w:r>
      <w:r w:rsidR="004B51E8" w:rsidRPr="004B51E8">
        <w:rPr>
          <w:rFonts w:hint="eastAsia"/>
        </w:rPr>
        <w:t>在</w:t>
      </w:r>
      <w:r w:rsidR="004B51E8" w:rsidRPr="004B51E8">
        <w:t>程序运行的内存地址处停住</w:t>
      </w:r>
    </w:p>
    <w:p w:rsidR="002C1BA7" w:rsidRPr="004B51E8" w:rsidRDefault="002C1BA7" w:rsidP="00FC3A47">
      <w:r>
        <w:rPr>
          <w:color w:val="00B0F0"/>
        </w:rPr>
        <w:t>break</w:t>
      </w:r>
      <w:r w:rsidR="004B51E8">
        <w:rPr>
          <w:color w:val="00B0F0"/>
        </w:rPr>
        <w:t xml:space="preserve">  </w:t>
      </w:r>
      <w:r w:rsidR="004B51E8" w:rsidRPr="004B51E8">
        <w:rPr>
          <w:rFonts w:hint="eastAsia"/>
        </w:rPr>
        <w:t>在</w:t>
      </w:r>
      <w:r w:rsidR="004B51E8" w:rsidRPr="004B51E8">
        <w:t>下一条指令处停住</w:t>
      </w:r>
    </w:p>
    <w:p w:rsidR="002C1BA7" w:rsidRDefault="002C1BA7" w:rsidP="00FC3A47">
      <w:pPr>
        <w:rPr>
          <w:color w:val="00B0F0"/>
        </w:rPr>
      </w:pPr>
      <w:r>
        <w:rPr>
          <w:color w:val="00B0F0"/>
        </w:rPr>
        <w:t>break</w:t>
      </w:r>
      <w:r>
        <w:rPr>
          <w:color w:val="00B0F0"/>
        </w:rPr>
        <w:t>…</w:t>
      </w:r>
      <w:r>
        <w:rPr>
          <w:color w:val="00B0F0"/>
        </w:rPr>
        <w:t>if&lt;condition&gt;</w:t>
      </w:r>
    </w:p>
    <w:p w:rsidR="004B51E8" w:rsidRDefault="004B51E8" w:rsidP="00FC3A47">
      <w:r w:rsidRPr="004B51E8">
        <w:rPr>
          <w:rFonts w:hint="eastAsia"/>
        </w:rPr>
        <w:t>可以</w:t>
      </w:r>
      <w:r w:rsidRPr="004B51E8">
        <w:t>是上述的</w:t>
      </w:r>
      <w:r w:rsidRPr="004B51E8">
        <w:rPr>
          <w:rFonts w:hint="eastAsia"/>
        </w:rPr>
        <w:t>break &lt;</w:t>
      </w:r>
      <w:r w:rsidRPr="004B51E8">
        <w:t>linenum</w:t>
      </w:r>
      <w:r w:rsidRPr="004B51E8">
        <w:rPr>
          <w:rFonts w:hint="eastAsia"/>
        </w:rPr>
        <w:t>&gt;</w:t>
      </w:r>
      <w:r w:rsidRPr="004B51E8">
        <w:t xml:space="preserve"> </w:t>
      </w:r>
      <w:r w:rsidRPr="004B51E8">
        <w:rPr>
          <w:rFonts w:hint="eastAsia"/>
        </w:rPr>
        <w:t>break</w:t>
      </w:r>
      <w:r w:rsidRPr="004B51E8">
        <w:t>+offset/break-offset.</w:t>
      </w:r>
      <w:r>
        <w:rPr>
          <w:rFonts w:hint="eastAsia"/>
        </w:rPr>
        <w:t>中</w:t>
      </w:r>
      <w:r>
        <w:t>的参数</w:t>
      </w:r>
      <w:r>
        <w:rPr>
          <w:rFonts w:hint="eastAsia"/>
        </w:rPr>
        <w:t>，con</w:t>
      </w:r>
      <w:r>
        <w:t>dition</w:t>
      </w:r>
      <w:r>
        <w:rPr>
          <w:rFonts w:hint="eastAsia"/>
        </w:rPr>
        <w:t>表示条件</w:t>
      </w:r>
      <w:r>
        <w:t>成立时停住。比如在</w:t>
      </w:r>
      <w:r>
        <w:rPr>
          <w:rFonts w:hint="eastAsia"/>
        </w:rPr>
        <w:t>循环</w:t>
      </w:r>
      <w:r>
        <w:t>体</w:t>
      </w:r>
      <w:r>
        <w:rPr>
          <w:rFonts w:hint="eastAsia"/>
        </w:rPr>
        <w:t>中</w:t>
      </w:r>
      <w:r>
        <w:t>，可以</w:t>
      </w:r>
      <w:r>
        <w:rPr>
          <w:rFonts w:hint="eastAsia"/>
        </w:rPr>
        <w:t xml:space="preserve">设置break </w:t>
      </w:r>
      <w:r w:rsidR="005D7A74">
        <w:t xml:space="preserve">13 </w:t>
      </w:r>
      <w:r>
        <w:rPr>
          <w:rFonts w:hint="eastAsia"/>
        </w:rPr>
        <w:t xml:space="preserve">if </w:t>
      </w:r>
      <w:r>
        <w:t>i=</w:t>
      </w:r>
      <w:r w:rsidR="005D7A74">
        <w:t>6</w:t>
      </w:r>
      <w:r>
        <w:t>,</w:t>
      </w:r>
      <w:r>
        <w:rPr>
          <w:rFonts w:hint="eastAsia"/>
        </w:rPr>
        <w:t>表示当</w:t>
      </w:r>
      <w:r>
        <w:t>i为</w:t>
      </w:r>
      <w:r w:rsidR="005D7A74">
        <w:t>6</w:t>
      </w:r>
      <w:r>
        <w:rPr>
          <w:rFonts w:hint="eastAsia"/>
        </w:rPr>
        <w:t>时</w:t>
      </w:r>
      <w:r w:rsidR="005D7A74">
        <w:rPr>
          <w:rFonts w:hint="eastAsia"/>
        </w:rPr>
        <w:t>程序</w:t>
      </w:r>
      <w:r w:rsidR="005D7A74">
        <w:t>在</w:t>
      </w:r>
      <w:r w:rsidR="005D7A74">
        <w:rPr>
          <w:rFonts w:hint="eastAsia"/>
        </w:rPr>
        <w:t>13行</w:t>
      </w:r>
      <w:r w:rsidR="005D7A74">
        <w:t>处停住，然后使用continue</w:t>
      </w:r>
      <w:r w:rsidR="005D7A74">
        <w:rPr>
          <w:rFonts w:hint="eastAsia"/>
        </w:rPr>
        <w:t>命令</w:t>
      </w:r>
      <w:r w:rsidR="005D7A74">
        <w:t>执行到程序停住，此时print i</w:t>
      </w:r>
      <w:r w:rsidR="005D7A74">
        <w:rPr>
          <w:rFonts w:hint="eastAsia"/>
        </w:rPr>
        <w:t>得到</w:t>
      </w:r>
      <w:r w:rsidR="005D7A74">
        <w:t>i=6</w:t>
      </w:r>
      <w:r>
        <w:t>。</w:t>
      </w:r>
    </w:p>
    <w:p w:rsidR="005D7A74" w:rsidRDefault="005D7A74" w:rsidP="00FC3A47">
      <w:r>
        <w:rPr>
          <w:rFonts w:hint="eastAsia"/>
        </w:rPr>
        <w:t>例子</w:t>
      </w:r>
      <w:r>
        <w:t>：</w:t>
      </w:r>
    </w:p>
    <w:p w:rsidR="0038388E" w:rsidRPr="0038388E" w:rsidRDefault="0038388E" w:rsidP="0038388E">
      <w:pPr>
        <w:rPr>
          <w:color w:val="00B0F0"/>
        </w:rPr>
      </w:pPr>
      <w:r>
        <w:t xml:space="preserve">(gdb) </w:t>
      </w:r>
      <w:r w:rsidRPr="0038388E">
        <w:rPr>
          <w:color w:val="00B0F0"/>
        </w:rPr>
        <w:t>run</w:t>
      </w:r>
    </w:p>
    <w:p w:rsidR="0038388E" w:rsidRDefault="0038388E" w:rsidP="0038388E">
      <w:r>
        <w:t xml:space="preserve">Starting program: /home/chao/code/gdb/gdb_example </w:t>
      </w:r>
    </w:p>
    <w:p w:rsidR="0038388E" w:rsidRDefault="0038388E" w:rsidP="0038388E">
      <w:r>
        <w:t>Breakpoint 1, main () at gdb_example.c:10</w:t>
      </w:r>
    </w:p>
    <w:p w:rsidR="0038388E" w:rsidRDefault="0038388E" w:rsidP="0038388E">
      <w:r>
        <w:t>10</w:t>
      </w:r>
      <w:r>
        <w:tab/>
      </w:r>
      <w:r>
        <w:tab/>
        <w:t>int array2[10]={85,99,66,0x199,393,11,1,2,3,4};</w:t>
      </w:r>
    </w:p>
    <w:p w:rsidR="0038388E" w:rsidRPr="0038388E" w:rsidRDefault="0038388E" w:rsidP="0038388E">
      <w:pPr>
        <w:rPr>
          <w:color w:val="00B0F0"/>
        </w:rPr>
      </w:pPr>
      <w:r>
        <w:t>(gdb)</w:t>
      </w:r>
      <w:r w:rsidRPr="0038388E">
        <w:rPr>
          <w:color w:val="00B0F0"/>
        </w:rPr>
        <w:t xml:space="preserve"> break 13 if i=6</w:t>
      </w:r>
    </w:p>
    <w:p w:rsidR="0038388E" w:rsidRDefault="0038388E" w:rsidP="0038388E">
      <w:r>
        <w:t>Breakpoint 4 at 0x400639: file gdb_example.c, line 13.</w:t>
      </w:r>
    </w:p>
    <w:p w:rsidR="0038388E" w:rsidRPr="0038388E" w:rsidRDefault="0038388E" w:rsidP="0038388E">
      <w:pPr>
        <w:rPr>
          <w:color w:val="00B0F0"/>
        </w:rPr>
      </w:pPr>
      <w:r>
        <w:t xml:space="preserve">(gdb) </w:t>
      </w:r>
      <w:r w:rsidRPr="0038388E">
        <w:rPr>
          <w:color w:val="00B0F0"/>
        </w:rPr>
        <w:t>c</w:t>
      </w:r>
    </w:p>
    <w:p w:rsidR="0038388E" w:rsidRDefault="0038388E" w:rsidP="0038388E">
      <w:r>
        <w:t>Continuing.</w:t>
      </w:r>
    </w:p>
    <w:p w:rsidR="0038388E" w:rsidRDefault="0038388E" w:rsidP="0038388E">
      <w:r>
        <w:t>Breakpoint 4, main () at gdb_example.c:13</w:t>
      </w:r>
    </w:p>
    <w:p w:rsidR="0038388E" w:rsidRDefault="0038388E" w:rsidP="0038388E">
      <w:r>
        <w:t>13</w:t>
      </w:r>
      <w:r>
        <w:tab/>
      </w:r>
      <w:r>
        <w:tab/>
      </w:r>
      <w:r>
        <w:tab/>
        <w:t>sum[i]=add(array1[i],array2[i]);</w:t>
      </w:r>
    </w:p>
    <w:p w:rsidR="0038388E" w:rsidRPr="0038388E" w:rsidRDefault="0038388E" w:rsidP="0038388E">
      <w:pPr>
        <w:rPr>
          <w:color w:val="00B0F0"/>
        </w:rPr>
      </w:pPr>
      <w:r>
        <w:t>(gdb)</w:t>
      </w:r>
      <w:r w:rsidRPr="0038388E">
        <w:rPr>
          <w:color w:val="00B0F0"/>
        </w:rPr>
        <w:t xml:space="preserve"> print i</w:t>
      </w:r>
    </w:p>
    <w:p w:rsidR="0038388E" w:rsidRDefault="0038388E" w:rsidP="0038388E">
      <w:r>
        <w:t>$2 = 6</w:t>
      </w:r>
    </w:p>
    <w:p w:rsidR="004B51E8" w:rsidRDefault="004B51E8" w:rsidP="00FC3A47">
      <w:r>
        <w:rPr>
          <w:rFonts w:hint="eastAsia"/>
        </w:rPr>
        <w:t>可以</w:t>
      </w:r>
      <w:r>
        <w:t>使用</w:t>
      </w:r>
      <w:r>
        <w:rPr>
          <w:rFonts w:hint="eastAsia"/>
        </w:rPr>
        <w:t>info命令</w:t>
      </w:r>
      <w:r>
        <w:t>查看断点，如info breakpoints[n]</w:t>
      </w:r>
      <w:r w:rsidR="009A43E7">
        <w:t xml:space="preserve"> info break[n] n</w:t>
      </w:r>
      <w:r w:rsidR="009A43E7">
        <w:rPr>
          <w:rFonts w:hint="eastAsia"/>
        </w:rPr>
        <w:t>表示</w:t>
      </w:r>
      <w:r w:rsidR="009A43E7">
        <w:t>断点</w:t>
      </w:r>
      <w:r w:rsidR="009A43E7">
        <w:rPr>
          <w:rFonts w:hint="eastAsia"/>
        </w:rPr>
        <w:t>号</w:t>
      </w:r>
    </w:p>
    <w:p w:rsidR="00A72F8B" w:rsidRDefault="00A72F8B" w:rsidP="00FC3A47">
      <w:pPr>
        <w:rPr>
          <w:color w:val="F79646" w:themeColor="accent6"/>
        </w:rPr>
      </w:pPr>
      <w:r w:rsidRPr="00A72F8B">
        <w:rPr>
          <w:rFonts w:hint="eastAsia"/>
          <w:color w:val="F79646" w:themeColor="accent6"/>
        </w:rPr>
        <w:t>单</w:t>
      </w:r>
      <w:r w:rsidRPr="00A72F8B">
        <w:rPr>
          <w:color w:val="F79646" w:themeColor="accent6"/>
        </w:rPr>
        <w:t>步命令</w:t>
      </w:r>
    </w:p>
    <w:p w:rsidR="00A72F8B" w:rsidRPr="00A72F8B" w:rsidRDefault="00A72F8B" w:rsidP="00FC3A47">
      <w:r w:rsidRPr="00756277">
        <w:rPr>
          <w:rFonts w:hint="eastAsia"/>
          <w:color w:val="00B0F0"/>
        </w:rPr>
        <w:t>nex</w:t>
      </w:r>
      <w:r w:rsidRPr="00756277">
        <w:rPr>
          <w:color w:val="00B0F0"/>
        </w:rPr>
        <w:t xml:space="preserve">t </w:t>
      </w:r>
      <w:r w:rsidRPr="00A72F8B">
        <w:rPr>
          <w:rFonts w:hint="eastAsia"/>
        </w:rPr>
        <w:t>命令</w:t>
      </w:r>
      <w:r w:rsidRPr="00A72F8B">
        <w:t>用于</w:t>
      </w:r>
      <w:r w:rsidRPr="00A72F8B">
        <w:rPr>
          <w:rFonts w:hint="eastAsia"/>
        </w:rPr>
        <w:t>单步</w:t>
      </w:r>
      <w:r w:rsidRPr="00A72F8B">
        <w:t>执行时不会进入函数的内部</w:t>
      </w:r>
    </w:p>
    <w:p w:rsidR="00A72F8B" w:rsidRDefault="00A72F8B" w:rsidP="00FC3A47">
      <w:r w:rsidRPr="00756277">
        <w:rPr>
          <w:color w:val="00B0F0"/>
        </w:rPr>
        <w:t>step</w:t>
      </w:r>
      <w:r w:rsidRPr="00A72F8B">
        <w:rPr>
          <w:rFonts w:hint="eastAsia"/>
        </w:rPr>
        <w:t>会</w:t>
      </w:r>
      <w:r w:rsidRPr="00A72F8B">
        <w:t>进入函数内部</w:t>
      </w:r>
    </w:p>
    <w:p w:rsidR="008F6DC4" w:rsidRPr="008F6DC4" w:rsidRDefault="008F6DC4" w:rsidP="00FC3A47">
      <w:pPr>
        <w:rPr>
          <w:color w:val="00B0F0"/>
        </w:rPr>
      </w:pPr>
      <w:r w:rsidRPr="008F6DC4">
        <w:rPr>
          <w:color w:val="00B0F0"/>
        </w:rPr>
        <w:t>step&lt;count&gt;</w:t>
      </w:r>
    </w:p>
    <w:p w:rsidR="008F6DC4" w:rsidRDefault="008F6DC4" w:rsidP="00FC3A47">
      <w:r>
        <w:t xml:space="preserve">   单步跟踪，如果有函数调用进入该函数，加</w:t>
      </w:r>
      <w:r>
        <w:rPr>
          <w:rFonts w:hint="eastAsia"/>
        </w:rPr>
        <w:t>c</w:t>
      </w:r>
      <w:r>
        <w:t>ount表示执行后面</w:t>
      </w:r>
      <w:r>
        <w:rPr>
          <w:rFonts w:hint="eastAsia"/>
        </w:rPr>
        <w:t>c</w:t>
      </w:r>
      <w:r>
        <w:t>ount条指令然后停住。</w:t>
      </w:r>
    </w:p>
    <w:p w:rsidR="008F6DC4" w:rsidRDefault="008F6DC4" w:rsidP="00FC3A47">
      <w:r w:rsidRPr="008F6DC4">
        <w:rPr>
          <w:rFonts w:hint="eastAsia"/>
          <w:color w:val="00B0F0"/>
        </w:rPr>
        <w:t>n</w:t>
      </w:r>
      <w:r w:rsidRPr="008F6DC4">
        <w:rPr>
          <w:color w:val="00B0F0"/>
        </w:rPr>
        <w:t>ext&lt;count&gt;</w:t>
      </w:r>
      <w:r>
        <w:t>没有函数调用，它不会进入该函数。加</w:t>
      </w:r>
      <w:r>
        <w:rPr>
          <w:rFonts w:hint="eastAsia"/>
        </w:rPr>
        <w:t>c</w:t>
      </w:r>
      <w:r>
        <w:t>ount表示执行后面</w:t>
      </w:r>
      <w:r>
        <w:rPr>
          <w:rFonts w:hint="eastAsia"/>
        </w:rPr>
        <w:t>c</w:t>
      </w:r>
      <w:r>
        <w:t>ount条指令然后停住。</w:t>
      </w:r>
    </w:p>
    <w:p w:rsidR="008F6DC4" w:rsidRPr="00C64AA0" w:rsidRDefault="008F6DC4" w:rsidP="00FC3A47">
      <w:pPr>
        <w:rPr>
          <w:color w:val="00B0F0"/>
        </w:rPr>
      </w:pPr>
      <w:r w:rsidRPr="00C64AA0">
        <w:rPr>
          <w:color w:val="00B0F0"/>
        </w:rPr>
        <w:t>set step-mode</w:t>
      </w:r>
    </w:p>
    <w:p w:rsidR="00C64AA0" w:rsidRDefault="00C64AA0" w:rsidP="00FC3A47">
      <w:r>
        <w:rPr>
          <w:rFonts w:hint="eastAsia"/>
        </w:rPr>
        <w:t>暂时</w:t>
      </w:r>
      <w:r>
        <w:t>无用</w:t>
      </w:r>
    </w:p>
    <w:p w:rsidR="008F6DC4" w:rsidRDefault="008F6DC4" w:rsidP="00FC3A47">
      <w:pPr>
        <w:rPr>
          <w:color w:val="00B0F0"/>
        </w:rPr>
      </w:pPr>
      <w:r w:rsidRPr="008F6DC4">
        <w:rPr>
          <w:color w:val="00B0F0"/>
        </w:rPr>
        <w:t>finish</w:t>
      </w:r>
    </w:p>
    <w:p w:rsidR="008F6DC4" w:rsidRDefault="008F6DC4" w:rsidP="00FC3A47">
      <w:r w:rsidRPr="00D149C7">
        <w:t xml:space="preserve">   运行程序，直到当前函数完成返回，并打印函数返回时的堆栈地址、返回值及参数值等信息</w:t>
      </w:r>
      <w:r w:rsidR="00D149C7" w:rsidRPr="00D149C7">
        <w:t>。</w:t>
      </w:r>
    </w:p>
    <w:p w:rsidR="00C64AA0" w:rsidRDefault="00C64AA0" w:rsidP="00FC3A47">
      <w:pPr>
        <w:rPr>
          <w:color w:val="00B0F0"/>
        </w:rPr>
      </w:pPr>
      <w:r w:rsidRPr="00C64AA0">
        <w:rPr>
          <w:rFonts w:hint="eastAsia"/>
          <w:color w:val="00B0F0"/>
        </w:rPr>
        <w:t>un</w:t>
      </w:r>
      <w:r w:rsidRPr="00C64AA0">
        <w:rPr>
          <w:color w:val="00B0F0"/>
        </w:rPr>
        <w:t>til</w:t>
      </w:r>
    </w:p>
    <w:p w:rsidR="00C64AA0" w:rsidRDefault="00C64AA0" w:rsidP="00FC3A47">
      <w:r>
        <w:rPr>
          <w:color w:val="00B0F0"/>
        </w:rPr>
        <w:tab/>
      </w:r>
      <w:r w:rsidRPr="00C64AA0">
        <w:rPr>
          <w:rFonts w:hint="eastAsia"/>
        </w:rPr>
        <w:t>运行</w:t>
      </w:r>
      <w:r w:rsidRPr="00C64AA0">
        <w:t>程序直到退出循环体</w:t>
      </w:r>
    </w:p>
    <w:p w:rsidR="00C64AA0" w:rsidRPr="00C64AA0" w:rsidRDefault="00C64AA0" w:rsidP="00FC3A47">
      <w:pPr>
        <w:rPr>
          <w:color w:val="00B0F0"/>
        </w:rPr>
      </w:pPr>
      <w:r w:rsidRPr="00C64AA0">
        <w:rPr>
          <w:rFonts w:hint="eastAsia"/>
          <w:color w:val="00B0F0"/>
        </w:rPr>
        <w:lastRenderedPageBreak/>
        <w:t>st</w:t>
      </w:r>
      <w:r w:rsidRPr="00C64AA0">
        <w:rPr>
          <w:color w:val="00B0F0"/>
        </w:rPr>
        <w:t>epi</w:t>
      </w:r>
      <w:r w:rsidRPr="00C64AA0">
        <w:rPr>
          <w:rFonts w:hint="eastAsia"/>
          <w:color w:val="00B0F0"/>
        </w:rPr>
        <w:t>和nexti</w:t>
      </w:r>
    </w:p>
    <w:p w:rsidR="00C64AA0" w:rsidRDefault="00C64AA0" w:rsidP="00FC3A47">
      <w:r>
        <w:t xml:space="preserve">  </w:t>
      </w:r>
      <w:r>
        <w:rPr>
          <w:rFonts w:hint="eastAsia"/>
        </w:rPr>
        <w:t>用于</w:t>
      </w:r>
      <w:r>
        <w:t>单步跟踪一条机器指令</w:t>
      </w:r>
      <w:r>
        <w:rPr>
          <w:rFonts w:hint="eastAsia"/>
        </w:rPr>
        <w:t>。</w:t>
      </w:r>
      <w:r>
        <w:t>比如一条</w:t>
      </w:r>
      <w:r>
        <w:rPr>
          <w:rFonts w:hint="eastAsia"/>
        </w:rPr>
        <w:t>C程序</w:t>
      </w:r>
      <w:r>
        <w:t>代码有可能有数条机器指令完成，stepi</w:t>
      </w:r>
      <w:r>
        <w:rPr>
          <w:rFonts w:hint="eastAsia"/>
        </w:rPr>
        <w:t>和</w:t>
      </w:r>
      <w:r>
        <w:t>nexti</w:t>
      </w:r>
      <w:r>
        <w:rPr>
          <w:rFonts w:hint="eastAsia"/>
        </w:rPr>
        <w:t>可以单步</w:t>
      </w:r>
      <w:r>
        <w:t>执行机器指令</w:t>
      </w:r>
      <w:r>
        <w:rPr>
          <w:rFonts w:hint="eastAsia"/>
        </w:rPr>
        <w:t>。</w:t>
      </w:r>
    </w:p>
    <w:p w:rsidR="00C64AA0" w:rsidRPr="00EA1933" w:rsidRDefault="00C64AA0" w:rsidP="00FC3A47">
      <w:pPr>
        <w:rPr>
          <w:color w:val="00B0F0"/>
        </w:rPr>
      </w:pPr>
      <w:r w:rsidRPr="00EA1933">
        <w:rPr>
          <w:color w:val="00B0F0"/>
        </w:rPr>
        <w:t xml:space="preserve">continue </w:t>
      </w:r>
      <w:r w:rsidRPr="00EA1933">
        <w:rPr>
          <w:rFonts w:hint="eastAsia"/>
          <w:color w:val="00B0F0"/>
        </w:rPr>
        <w:t>命令</w:t>
      </w:r>
    </w:p>
    <w:p w:rsidR="00C64AA0" w:rsidRDefault="00C64AA0" w:rsidP="00FC3A47">
      <w:r>
        <w:rPr>
          <w:rFonts w:hint="eastAsia"/>
        </w:rPr>
        <w:t xml:space="preserve">   当</w:t>
      </w:r>
      <w:r>
        <w:t>程序被停住后，可以使用</w:t>
      </w:r>
      <w:r>
        <w:rPr>
          <w:rFonts w:hint="eastAsia"/>
        </w:rPr>
        <w:t>continue命令恢复</w:t>
      </w:r>
      <w:r>
        <w:t>程序的运行直到程序结束，或到达下一个断点。</w:t>
      </w:r>
    </w:p>
    <w:p w:rsidR="003F69F5" w:rsidRPr="00C64AA0" w:rsidRDefault="003F69F5" w:rsidP="00FC3A47">
      <w:pPr>
        <w:rPr>
          <w:color w:val="00B0F0"/>
        </w:rPr>
      </w:pPr>
      <w:r>
        <w:rPr>
          <w:rFonts w:hint="eastAsia"/>
        </w:rPr>
        <w:t xml:space="preserve">continue </w:t>
      </w:r>
      <w:r>
        <w:t>[ignore-</w:t>
      </w:r>
      <w:r>
        <w:rPr>
          <w:rFonts w:hint="eastAsia"/>
        </w:rPr>
        <w:t>count</w:t>
      </w:r>
      <w:r>
        <w:t>] ignore-count</w:t>
      </w:r>
      <w:r>
        <w:rPr>
          <w:rFonts w:hint="eastAsia"/>
        </w:rPr>
        <w:t>表示</w:t>
      </w:r>
      <w:r>
        <w:t>忽略其后多少</w:t>
      </w:r>
      <w:r>
        <w:rPr>
          <w:rFonts w:hint="eastAsia"/>
        </w:rPr>
        <w:t>个</w:t>
      </w:r>
      <w:r>
        <w:t>断点。</w:t>
      </w:r>
    </w:p>
    <w:p w:rsidR="008F6DC4" w:rsidRDefault="00EA1933" w:rsidP="00FC3A47">
      <w:pPr>
        <w:rPr>
          <w:color w:val="00B0F0"/>
        </w:rPr>
      </w:pPr>
      <w:r w:rsidRPr="00EA1933">
        <w:rPr>
          <w:rFonts w:hint="eastAsia"/>
          <w:color w:val="00B0F0"/>
        </w:rPr>
        <w:t>print</w:t>
      </w:r>
      <w:r w:rsidRPr="00EA1933">
        <w:rPr>
          <w:color w:val="00B0F0"/>
        </w:rPr>
        <w:t xml:space="preserve"> </w:t>
      </w:r>
      <w:r w:rsidRPr="00EA1933">
        <w:rPr>
          <w:rFonts w:hint="eastAsia"/>
          <w:color w:val="00B0F0"/>
        </w:rPr>
        <w:t>命令</w:t>
      </w:r>
    </w:p>
    <w:p w:rsidR="00EA1933" w:rsidRDefault="00EA1933" w:rsidP="00FC3A47">
      <w:r w:rsidRPr="00EA1933">
        <w:rPr>
          <w:rFonts w:hint="eastAsia"/>
        </w:rPr>
        <w:t>print</w:t>
      </w:r>
      <w:r w:rsidRPr="00EA1933">
        <w:t xml:space="preserve"> /&lt;f&gt; &lt;expr&gt;</w:t>
      </w:r>
    </w:p>
    <w:p w:rsidR="00EA1933" w:rsidRDefault="00EA1933" w:rsidP="00FC3A47">
      <w:r>
        <w:t xml:space="preserve">&lt;expr&gt; </w:t>
      </w:r>
      <w:r>
        <w:rPr>
          <w:rFonts w:hint="eastAsia"/>
        </w:rPr>
        <w:t>是</w:t>
      </w:r>
      <w:r>
        <w:t>表达式，也是被</w:t>
      </w:r>
      <w:r>
        <w:rPr>
          <w:rFonts w:hint="eastAsia"/>
        </w:rPr>
        <w:t>调试</w:t>
      </w:r>
      <w:r>
        <w:t>程序的程序中的表达式</w:t>
      </w:r>
      <w:r>
        <w:rPr>
          <w:rFonts w:hint="eastAsia"/>
        </w:rPr>
        <w:t>，</w:t>
      </w:r>
      <w:r>
        <w:t>&lt;f&gt;</w:t>
      </w:r>
      <w:r>
        <w:rPr>
          <w:rFonts w:hint="eastAsia"/>
        </w:rPr>
        <w:t>是</w:t>
      </w:r>
      <w:r>
        <w:t>输出的</w:t>
      </w:r>
      <w:r>
        <w:rPr>
          <w:rFonts w:hint="eastAsia"/>
        </w:rPr>
        <w:t>格式</w:t>
      </w:r>
      <w:r>
        <w:t>，</w:t>
      </w:r>
      <w:r>
        <w:rPr>
          <w:rFonts w:hint="eastAsia"/>
        </w:rPr>
        <w:t>如果</w:t>
      </w:r>
      <w:r>
        <w:t>要把表达式按十六进制</w:t>
      </w:r>
      <w:r>
        <w:rPr>
          <w:rFonts w:hint="eastAsia"/>
        </w:rPr>
        <w:t>输出</w:t>
      </w:r>
      <w:r>
        <w:t>/x.在表达式中，有几种</w:t>
      </w:r>
      <w:r>
        <w:rPr>
          <w:rFonts w:hint="eastAsia"/>
        </w:rPr>
        <w:t>G</w:t>
      </w:r>
      <w:r>
        <w:t>DB所支持的操作符，它们可以用在任何一种语言中，@是一个和数组有关的操作符，</w:t>
      </w:r>
      <w:r>
        <w:rPr>
          <w:rFonts w:hint="eastAsia"/>
        </w:rPr>
        <w:t>:</w:t>
      </w:r>
      <w:r>
        <w:t>:指定一个在文件或是函数中的变量。</w:t>
      </w:r>
      <w:r>
        <w:rPr>
          <w:rFonts w:hint="eastAsia"/>
        </w:rPr>
        <w:t>{</w:t>
      </w:r>
      <w:r>
        <w:t>&lt;type&gt;}&lt;addr&gt;</w:t>
      </w:r>
      <w:r>
        <w:rPr>
          <w:rFonts w:hint="eastAsia"/>
        </w:rPr>
        <w:t>表示一个</w:t>
      </w:r>
      <w:r>
        <w:t>指向内存地址</w:t>
      </w:r>
      <w:r>
        <w:rPr>
          <w:rFonts w:hint="eastAsia"/>
        </w:rPr>
        <w:t>&lt;</w:t>
      </w:r>
      <w:r>
        <w:t>addr</w:t>
      </w:r>
      <w:r>
        <w:rPr>
          <w:rFonts w:hint="eastAsia"/>
        </w:rPr>
        <w:t>&gt;的</w:t>
      </w:r>
      <w:r>
        <w:t>类型</w:t>
      </w:r>
      <w:r>
        <w:rPr>
          <w:rFonts w:hint="eastAsia"/>
        </w:rPr>
        <w:t>为</w:t>
      </w:r>
      <w:r w:rsidR="00A94D53">
        <w:rPr>
          <w:rFonts w:hint="eastAsia"/>
        </w:rPr>
        <w:t>t</w:t>
      </w:r>
      <w:r w:rsidR="00A94D53">
        <w:t>ype</w:t>
      </w:r>
      <w:r w:rsidR="00A94D53">
        <w:rPr>
          <w:rFonts w:hint="eastAsia"/>
        </w:rPr>
        <w:t>的</w:t>
      </w:r>
      <w:r w:rsidR="00A94D53">
        <w:t>对象。</w:t>
      </w:r>
    </w:p>
    <w:p w:rsidR="00A94D53" w:rsidRDefault="00A94D53" w:rsidP="00FC3A47">
      <w:r>
        <w:rPr>
          <w:rFonts w:hint="eastAsia"/>
        </w:rPr>
        <w:t>int</w:t>
      </w:r>
      <w:r>
        <w:t xml:space="preserve"> *array = (int *)malloc(len*sizeof(int));</w:t>
      </w:r>
      <w:r>
        <w:rPr>
          <w:rFonts w:hint="eastAsia"/>
        </w:rPr>
        <w:t>在gdb调试</w:t>
      </w:r>
      <w:r>
        <w:t>过程中这样显示这个</w:t>
      </w:r>
      <w:r>
        <w:rPr>
          <w:rFonts w:hint="eastAsia"/>
        </w:rPr>
        <w:t>动态</w:t>
      </w:r>
      <w:r>
        <w:t>数组的值：</w:t>
      </w:r>
    </w:p>
    <w:p w:rsidR="00A94D53" w:rsidRDefault="00A94D53" w:rsidP="00FC3A47">
      <w:r>
        <w:rPr>
          <w:rFonts w:hint="eastAsia"/>
        </w:rPr>
        <w:t>p *array@len</w:t>
      </w:r>
    </w:p>
    <w:p w:rsidR="00E86E9D" w:rsidRDefault="00E86E9D" w:rsidP="00FC3A47">
      <w:r>
        <w:t xml:space="preserve">print </w:t>
      </w:r>
      <w:r>
        <w:rPr>
          <w:rFonts w:hint="eastAsia"/>
        </w:rPr>
        <w:t>的</w:t>
      </w:r>
      <w:r>
        <w:t>输出格式如下：</w:t>
      </w:r>
    </w:p>
    <w:p w:rsidR="00E86E9D" w:rsidRDefault="00E86E9D" w:rsidP="00FC3A47">
      <w:r>
        <w:rPr>
          <w:rFonts w:hint="eastAsia"/>
        </w:rPr>
        <w:t>x</w:t>
      </w:r>
      <w:r>
        <w:t xml:space="preserve"> </w:t>
      </w:r>
      <w:r>
        <w:rPr>
          <w:rFonts w:hint="eastAsia"/>
        </w:rPr>
        <w:t>十六</w:t>
      </w:r>
      <w:r>
        <w:t>进制</w:t>
      </w:r>
    </w:p>
    <w:p w:rsidR="00E86E9D" w:rsidRDefault="00E86E9D" w:rsidP="00FC3A47">
      <w:r>
        <w:rPr>
          <w:rFonts w:hint="eastAsia"/>
        </w:rPr>
        <w:t>d</w:t>
      </w:r>
      <w:r>
        <w:t xml:space="preserve"> </w:t>
      </w:r>
      <w:r>
        <w:rPr>
          <w:rFonts w:hint="eastAsia"/>
        </w:rPr>
        <w:t>十进制</w:t>
      </w:r>
    </w:p>
    <w:p w:rsidR="00E86E9D" w:rsidRDefault="00E86E9D" w:rsidP="00FC3A47">
      <w:r>
        <w:rPr>
          <w:rFonts w:hint="eastAsia"/>
        </w:rPr>
        <w:t>u</w:t>
      </w:r>
      <w:r>
        <w:t xml:space="preserve"> </w:t>
      </w:r>
      <w:r>
        <w:rPr>
          <w:rFonts w:hint="eastAsia"/>
        </w:rPr>
        <w:t>十六进制</w:t>
      </w:r>
      <w:r>
        <w:t>显示无符号整型</w:t>
      </w:r>
    </w:p>
    <w:p w:rsidR="00E86E9D" w:rsidRDefault="00E86E9D" w:rsidP="00FC3A47">
      <w:r>
        <w:t xml:space="preserve">o </w:t>
      </w:r>
      <w:r>
        <w:rPr>
          <w:rFonts w:hint="eastAsia"/>
        </w:rPr>
        <w:t>按</w:t>
      </w:r>
      <w:r>
        <w:t>八进制格式显示变量</w:t>
      </w:r>
    </w:p>
    <w:p w:rsidR="00E86E9D" w:rsidRDefault="00E86E9D" w:rsidP="00FC3A47">
      <w:r>
        <w:t xml:space="preserve">t </w:t>
      </w:r>
      <w:r>
        <w:rPr>
          <w:rFonts w:hint="eastAsia"/>
        </w:rPr>
        <w:t>按</w:t>
      </w:r>
      <w:r>
        <w:t>二进制格式显示变量</w:t>
      </w:r>
    </w:p>
    <w:p w:rsidR="00E86E9D" w:rsidRDefault="00E86E9D" w:rsidP="00FC3A47">
      <w:r>
        <w:t xml:space="preserve">a </w:t>
      </w:r>
      <w:r>
        <w:rPr>
          <w:rFonts w:hint="eastAsia"/>
        </w:rPr>
        <w:t>按</w:t>
      </w:r>
      <w:r>
        <w:t>十六进制格式显示变量</w:t>
      </w:r>
    </w:p>
    <w:p w:rsidR="00E86E9D" w:rsidRDefault="00E86E9D" w:rsidP="00FC3A47">
      <w:r>
        <w:rPr>
          <w:rFonts w:hint="eastAsia"/>
        </w:rPr>
        <w:t>c</w:t>
      </w:r>
      <w:r>
        <w:t xml:space="preserve"> </w:t>
      </w:r>
      <w:r>
        <w:rPr>
          <w:rFonts w:hint="eastAsia"/>
        </w:rPr>
        <w:t>按</w:t>
      </w:r>
      <w:r>
        <w:t>字符格式显示变量</w:t>
      </w:r>
    </w:p>
    <w:p w:rsidR="00E86E9D" w:rsidRDefault="00E86E9D" w:rsidP="00FC3A47">
      <w:r>
        <w:t xml:space="preserve">f </w:t>
      </w:r>
      <w:r>
        <w:rPr>
          <w:rFonts w:hint="eastAsia"/>
        </w:rPr>
        <w:t>按</w:t>
      </w:r>
      <w:r>
        <w:t>浮点格式显示变量</w:t>
      </w:r>
    </w:p>
    <w:p w:rsidR="00E86E9D" w:rsidRDefault="00E86E9D" w:rsidP="00FC3A47">
      <w:r>
        <w:rPr>
          <w:rFonts w:hint="eastAsia"/>
        </w:rPr>
        <w:t>如果</w:t>
      </w:r>
      <w:r>
        <w:t>要修改变量，</w:t>
      </w:r>
      <w:r>
        <w:rPr>
          <w:rFonts w:hint="eastAsia"/>
        </w:rPr>
        <w:t>如x的</w:t>
      </w:r>
      <w:r>
        <w:t>值</w:t>
      </w:r>
    </w:p>
    <w:p w:rsidR="00E86E9D" w:rsidRPr="00E86E9D" w:rsidRDefault="00E86E9D" w:rsidP="00FC3A47">
      <w:r>
        <w:rPr>
          <w:rFonts w:hint="eastAsia"/>
        </w:rPr>
        <w:t>print x=4</w:t>
      </w:r>
    </w:p>
    <w:p w:rsidR="00EA1933" w:rsidRPr="002E54C3" w:rsidRDefault="00D94E90" w:rsidP="002E54C3">
      <w:pPr>
        <w:pStyle w:val="1"/>
      </w:pPr>
      <w:r>
        <w:rPr>
          <w:rFonts w:hint="eastAsia"/>
        </w:rPr>
        <w:t>23 EQ/DRC</w:t>
      </w:r>
      <w:r w:rsidR="00105293">
        <w:rPr>
          <w:rFonts w:hint="eastAsia"/>
        </w:rPr>
        <w:t>/hpf</w:t>
      </w:r>
      <w:r>
        <w:rPr>
          <w:rFonts w:hint="eastAsia"/>
        </w:rPr>
        <w:t>调参</w:t>
      </w:r>
    </w:p>
    <w:p w:rsidR="002E54C3" w:rsidRPr="002E54C3" w:rsidRDefault="002E54C3" w:rsidP="002E54C3">
      <w:pPr>
        <w:pStyle w:val="2"/>
      </w:pPr>
      <w:r>
        <w:t xml:space="preserve">23.1 </w:t>
      </w:r>
      <w:r>
        <w:rPr>
          <w:rFonts w:hint="eastAsia"/>
        </w:rPr>
        <w:t>hp</w:t>
      </w:r>
      <w:r>
        <w:t xml:space="preserve">f </w:t>
      </w:r>
      <w:r>
        <w:rPr>
          <w:rFonts w:hint="eastAsia"/>
        </w:rPr>
        <w:t>使用</w:t>
      </w:r>
    </w:p>
    <w:p w:rsidR="00105293" w:rsidRDefault="00105293" w:rsidP="00605FD3">
      <w:r>
        <w:rPr>
          <w:rFonts w:hint="eastAsia"/>
        </w:rPr>
        <w:t>hp</w:t>
      </w:r>
      <w:r>
        <w:t>f</w:t>
      </w:r>
      <w:r w:rsidR="00605FD3">
        <w:rPr>
          <w:rFonts w:hint="eastAsia"/>
        </w:rPr>
        <w:t>源</w:t>
      </w:r>
      <w:r w:rsidR="00605FD3">
        <w:t>代码</w:t>
      </w:r>
      <w:r>
        <w:rPr>
          <w:rFonts w:hint="eastAsia"/>
        </w:rPr>
        <w:t>放入</w:t>
      </w:r>
      <w:r>
        <w:t>external</w:t>
      </w:r>
      <w:r>
        <w:rPr>
          <w:rFonts w:hint="eastAsia"/>
        </w:rPr>
        <w:t>内部</w:t>
      </w:r>
      <w:r>
        <w:t>的eq_drc_process</w:t>
      </w:r>
      <w:r w:rsidR="00605FD3">
        <w:rPr>
          <w:rFonts w:hint="eastAsia"/>
        </w:rPr>
        <w:t>里面，</w:t>
      </w:r>
      <w:r w:rsidR="00605FD3">
        <w:t>修改</w:t>
      </w:r>
      <w:r w:rsidR="00605FD3" w:rsidRPr="00605FD3">
        <w:t>LOCAL_LDFLAGS   :=      -L./$(RK_EQ_PATH)</w:t>
      </w:r>
      <w:r w:rsidR="00605FD3" w:rsidRPr="00605FD3">
        <w:rPr>
          <w:color w:val="7030A0"/>
        </w:rPr>
        <w:t>/lib_32</w:t>
      </w:r>
      <w:r w:rsidR="00605FD3" w:rsidRPr="00605FD3">
        <w:t xml:space="preserve"> -lRK_AudioProcess</w:t>
      </w:r>
    </w:p>
    <w:p w:rsidR="00605FD3" w:rsidRDefault="00605FD3" w:rsidP="00605FD3">
      <w:r>
        <w:rPr>
          <w:rFonts w:hint="eastAsia"/>
        </w:rPr>
        <w:t>紫色</w:t>
      </w:r>
      <w:r>
        <w:t>部分属于添加，配置正确的库路径，否则编译出错</w:t>
      </w:r>
      <w:r w:rsidR="007A2BDB">
        <w:rPr>
          <w:rFonts w:hint="eastAsia"/>
        </w:rPr>
        <w:t>。</w:t>
      </w:r>
    </w:p>
    <w:p w:rsidR="007A2BDB" w:rsidRDefault="007A2BDB" w:rsidP="00605FD3">
      <w:r>
        <w:rPr>
          <w:rFonts w:hint="eastAsia"/>
        </w:rPr>
        <w:t>修改hp</w:t>
      </w:r>
      <w:r>
        <w:t>f.cpp</w:t>
      </w:r>
      <w:r>
        <w:rPr>
          <w:rFonts w:hint="eastAsia"/>
        </w:rPr>
        <w:t>文件</w:t>
      </w:r>
      <w:r w:rsidRPr="007A2BDB">
        <w:t>HIGH_PASS_FILTER HPF_Mode_Check()</w:t>
      </w:r>
      <w:r>
        <w:rPr>
          <w:rFonts w:hint="eastAsia"/>
        </w:rPr>
        <w:t>函数</w:t>
      </w:r>
      <w:r>
        <w:t>，直接注释掉里面内容</w:t>
      </w:r>
      <w:r>
        <w:rPr>
          <w:rFonts w:hint="eastAsia"/>
        </w:rPr>
        <w:t>，</w:t>
      </w:r>
      <w:r>
        <w:t>更改后函数内容如下：</w:t>
      </w:r>
    </w:p>
    <w:p w:rsidR="007A2BDB" w:rsidRDefault="007A2BDB" w:rsidP="007A2BDB">
      <w:pPr>
        <w:ind w:firstLine="420"/>
      </w:pPr>
      <w:r>
        <w:t>filter = HPF_320HZ;</w:t>
      </w:r>
    </w:p>
    <w:p w:rsidR="007A2BDB" w:rsidRDefault="00A56B83" w:rsidP="007A2BDB">
      <w:r>
        <w:t xml:space="preserve">    </w:t>
      </w:r>
      <w:r w:rsidR="007A2BDB">
        <w:t>printf("filter is 320HZ\n");</w:t>
      </w:r>
    </w:p>
    <w:p w:rsidR="007A2BDB" w:rsidRDefault="00A56B83" w:rsidP="007A2BDB">
      <w:r>
        <w:t xml:space="preserve">    </w:t>
      </w:r>
      <w:r w:rsidR="007A2BDB">
        <w:t>return filter;</w:t>
      </w:r>
    </w:p>
    <w:p w:rsidR="007A2BDB" w:rsidRDefault="007A2BDB" w:rsidP="00605FD3">
      <w:r>
        <w:rPr>
          <w:rFonts w:hint="eastAsia"/>
        </w:rPr>
        <w:t>删除</w:t>
      </w:r>
      <w:r w:rsidRPr="007A2BDB">
        <w:t>/buildroot/output/rockchip_rk3308_32_debug</w:t>
      </w:r>
      <w:r>
        <w:t>/build</w:t>
      </w:r>
      <w:r>
        <w:rPr>
          <w:rFonts w:hint="eastAsia"/>
        </w:rPr>
        <w:t>里面</w:t>
      </w:r>
      <w:r>
        <w:t>的</w:t>
      </w:r>
      <w:r w:rsidRPr="007A2BDB">
        <w:t>eq_drc_process-1.1</w:t>
      </w:r>
      <w:r>
        <w:rPr>
          <w:rFonts w:hint="eastAsia"/>
        </w:rPr>
        <w:t>。</w:t>
      </w:r>
    </w:p>
    <w:p w:rsidR="007A2BDB" w:rsidRDefault="007A2BDB" w:rsidP="00605FD3">
      <w:r>
        <w:rPr>
          <w:rFonts w:hint="eastAsia"/>
        </w:rPr>
        <w:t>在</w:t>
      </w:r>
      <w:r w:rsidRPr="007A2BDB">
        <w:t>rockchip_rk3308_32_debug</w:t>
      </w:r>
      <w:r>
        <w:rPr>
          <w:rFonts w:hint="eastAsia"/>
        </w:rPr>
        <w:t>文件</w:t>
      </w:r>
      <w:r>
        <w:t>夹下重新编译</w:t>
      </w:r>
      <w:r>
        <w:rPr>
          <w:rFonts w:hint="eastAsia"/>
        </w:rPr>
        <w:t>文件</w:t>
      </w:r>
      <w:r>
        <w:t>系统。</w:t>
      </w:r>
    </w:p>
    <w:p w:rsidR="007B7DE1" w:rsidRDefault="007B7DE1" w:rsidP="00605FD3"/>
    <w:p w:rsidR="007B7DE1" w:rsidRDefault="007B7DE1" w:rsidP="00605FD3">
      <w:r>
        <w:rPr>
          <w:rFonts w:hint="eastAsia"/>
        </w:rPr>
        <w:t>如何</w:t>
      </w:r>
      <w:r>
        <w:t>修</w:t>
      </w:r>
      <w:r>
        <w:rPr>
          <w:rFonts w:hint="eastAsia"/>
        </w:rPr>
        <w:t>改</w:t>
      </w:r>
      <w:r>
        <w:t>了源代码那么需要切换到</w:t>
      </w:r>
      <w:r w:rsidR="008D1770" w:rsidRPr="007A2BDB">
        <w:t>eq_drc_process-1.1</w:t>
      </w:r>
      <w:r w:rsidR="008D1770">
        <w:rPr>
          <w:rFonts w:hint="eastAsia"/>
        </w:rPr>
        <w:t>使用</w:t>
      </w:r>
      <w:r w:rsidR="008D1770">
        <w:t>ls -a</w:t>
      </w:r>
      <w:r w:rsidR="008D1770">
        <w:rPr>
          <w:rFonts w:hint="eastAsia"/>
        </w:rPr>
        <w:t>命令</w:t>
      </w:r>
      <w:r w:rsidR="008D1770">
        <w:t>查看隐藏文件</w:t>
      </w:r>
    </w:p>
    <w:p w:rsidR="008D1770" w:rsidRDefault="008D1770" w:rsidP="00605FD3">
      <w:r>
        <w:rPr>
          <w:rFonts w:hint="eastAsia"/>
        </w:rPr>
        <w:lastRenderedPageBreak/>
        <w:t>将.stamp*文件</w:t>
      </w:r>
      <w:r>
        <w:t>删除</w:t>
      </w:r>
      <w:r>
        <w:rPr>
          <w:rFonts w:hint="eastAsia"/>
        </w:rPr>
        <w:t>后</w:t>
      </w:r>
      <w:r>
        <w:t>重新编译。</w:t>
      </w:r>
    </w:p>
    <w:p w:rsidR="002E54C3" w:rsidRDefault="002E54C3" w:rsidP="002E54C3">
      <w:pPr>
        <w:pStyle w:val="1"/>
      </w:pPr>
      <w:r>
        <w:rPr>
          <w:rFonts w:hint="eastAsia"/>
        </w:rPr>
        <w:t>23.2 EQ</w:t>
      </w:r>
      <w:r>
        <w:rPr>
          <w:rFonts w:hint="eastAsia"/>
        </w:rPr>
        <w:t>使用</w:t>
      </w:r>
    </w:p>
    <w:p w:rsidR="001C4B9D" w:rsidRDefault="001C4B9D" w:rsidP="00DB751E">
      <w:r>
        <w:rPr>
          <w:rFonts w:hint="eastAsia"/>
        </w:rPr>
        <w:t>EQ在sdk里面</w:t>
      </w:r>
      <w:r>
        <w:t>有使用</w:t>
      </w:r>
      <w:r>
        <w:rPr>
          <w:rFonts w:hint="eastAsia"/>
        </w:rPr>
        <w:t>文档</w:t>
      </w:r>
    </w:p>
    <w:p w:rsidR="009667FE" w:rsidRDefault="009667FE" w:rsidP="00DB751E">
      <w:r>
        <w:rPr>
          <w:rFonts w:hint="eastAsia"/>
        </w:rPr>
        <w:t>使能EQ之后</w:t>
      </w:r>
      <w:r>
        <w:t>增益减少</w:t>
      </w:r>
      <w:r>
        <w:rPr>
          <w:rFonts w:hint="eastAsia"/>
        </w:rPr>
        <w:t>12</w:t>
      </w:r>
      <w:r>
        <w:t>db</w:t>
      </w:r>
      <w:r>
        <w:rPr>
          <w:rFonts w:hint="eastAsia"/>
        </w:rPr>
        <w:t>，</w:t>
      </w:r>
      <w:r>
        <w:t>需要</w:t>
      </w:r>
      <w:r>
        <w:rPr>
          <w:rFonts w:hint="eastAsia"/>
        </w:rPr>
        <w:t>调整</w:t>
      </w:r>
      <w:r>
        <w:t>回来，</w:t>
      </w:r>
      <w:r>
        <w:rPr>
          <w:rFonts w:hint="eastAsia"/>
        </w:rPr>
        <w:t>G</w:t>
      </w:r>
      <w:r>
        <w:t>ain1=6,Gain2=6.</w:t>
      </w:r>
      <w:r>
        <w:rPr>
          <w:rFonts w:hint="eastAsia"/>
        </w:rPr>
        <w:t>总共12db</w:t>
      </w:r>
    </w:p>
    <w:p w:rsidR="009667FE" w:rsidRDefault="009667FE" w:rsidP="00DB751E"/>
    <w:p w:rsidR="00B0087D" w:rsidRPr="001C4B9D" w:rsidRDefault="009667FE" w:rsidP="00DB751E">
      <w:r w:rsidRPr="009667FE">
        <w:rPr>
          <w:noProof/>
        </w:rPr>
        <w:drawing>
          <wp:inline distT="0" distB="0" distL="0" distR="0">
            <wp:extent cx="5274310" cy="5183214"/>
            <wp:effectExtent l="0" t="0" r="2540" b="0"/>
            <wp:docPr id="17" name="图片 17" descr="C:\Users\ADMINI~1\AppData\Local\Temp\15618044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1\AppData\Local\Temp\1561804450(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183214"/>
                    </a:xfrm>
                    <a:prstGeom prst="rect">
                      <a:avLst/>
                    </a:prstGeom>
                    <a:noFill/>
                    <a:ln>
                      <a:noFill/>
                    </a:ln>
                  </pic:spPr>
                </pic:pic>
              </a:graphicData>
            </a:graphic>
          </wp:inline>
        </w:drawing>
      </w:r>
    </w:p>
    <w:p w:rsidR="00605FD3" w:rsidRPr="00105293" w:rsidRDefault="00605FD3" w:rsidP="00105293"/>
    <w:p w:rsidR="00105293" w:rsidRDefault="00105293" w:rsidP="00105293"/>
    <w:p w:rsidR="00993C55" w:rsidRPr="00105293" w:rsidRDefault="00993C55" w:rsidP="00105293"/>
    <w:p w:rsidR="00D94E90" w:rsidRDefault="00D94E90" w:rsidP="00D94E90"/>
    <w:p w:rsidR="00D94E90" w:rsidRDefault="00D94E90"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Default="00105293" w:rsidP="00D94E90"/>
    <w:p w:rsidR="00105293" w:rsidRPr="00D94E90" w:rsidRDefault="00105293" w:rsidP="00D94E90"/>
    <w:p w:rsidR="00356EFF" w:rsidRDefault="00D94E90" w:rsidP="0003737B">
      <w:pPr>
        <w:pStyle w:val="1"/>
      </w:pPr>
      <w:bookmarkStart w:id="151" w:name="_Toc12547071"/>
      <w:r>
        <w:rPr>
          <w:rFonts w:hint="eastAsia"/>
        </w:rPr>
        <w:t>错</w:t>
      </w:r>
      <w:r w:rsidR="0003737B">
        <w:rPr>
          <w:rFonts w:hint="eastAsia"/>
        </w:rPr>
        <w:t>误解决</w:t>
      </w:r>
      <w:bookmarkEnd w:id="151"/>
    </w:p>
    <w:p w:rsidR="001F4BE6" w:rsidRDefault="001F4BE6" w:rsidP="001F4BE6">
      <w:r w:rsidRPr="00325A51">
        <w:rPr>
          <w:color w:val="FF0000"/>
        </w:rPr>
        <w:t>S</w:t>
      </w:r>
      <w:r w:rsidRPr="00325A51">
        <w:rPr>
          <w:rFonts w:hint="eastAsia"/>
          <w:color w:val="FF0000"/>
        </w:rPr>
        <w:t>h:</w:t>
      </w:r>
      <w:r w:rsidRPr="00325A51">
        <w:rPr>
          <w:color w:val="FF0000"/>
        </w:rPr>
        <w:t>vbetool not found</w:t>
      </w:r>
      <w:r>
        <w:t xml:space="preserve"> </w:t>
      </w:r>
      <w:r>
        <w:rPr>
          <w:rFonts w:hint="eastAsia"/>
        </w:rPr>
        <w:t>发现</w:t>
      </w:r>
      <w:r>
        <w:t>和</w:t>
      </w:r>
      <w:r w:rsidRPr="001F4BE6">
        <w:t>input-event-daemon</w:t>
      </w:r>
      <w:r>
        <w:rPr>
          <w:rFonts w:hint="eastAsia"/>
        </w:rPr>
        <w:t>有关</w:t>
      </w:r>
    </w:p>
    <w:p w:rsidR="001F4BE6" w:rsidRDefault="001F4BE6" w:rsidP="0003737B">
      <w:r w:rsidRPr="001F4BE6">
        <w:t>/home/chao/rk3308_linux/buildroot/output/rockchip_rk3308_32_debug/target/etc</w:t>
      </w:r>
      <w:r>
        <w:rPr>
          <w:rFonts w:hint="eastAsia"/>
        </w:rPr>
        <w:t>/</w:t>
      </w:r>
      <w:r w:rsidRPr="001F4BE6">
        <w:t xml:space="preserve"> input-event-daemon.conf</w:t>
      </w:r>
      <w:r>
        <w:rPr>
          <w:rFonts w:hint="eastAsia"/>
        </w:rPr>
        <w:t>是编译</w:t>
      </w:r>
      <w:r>
        <w:t>时临时</w:t>
      </w:r>
      <w:r>
        <w:rPr>
          <w:rFonts w:hint="eastAsia"/>
        </w:rPr>
        <w:t>从下面文件</w:t>
      </w:r>
      <w:r>
        <w:t>拷贝到当前文件的</w:t>
      </w:r>
    </w:p>
    <w:p w:rsidR="0003737B" w:rsidRDefault="001F4BE6" w:rsidP="0003737B">
      <w:r w:rsidRPr="001F4BE6">
        <w:t>/home/chao/rk3308_linux/buildroot/board/rockchip/rk3308/fs-overlay/etc</w:t>
      </w:r>
      <w:r>
        <w:rPr>
          <w:rFonts w:hint="eastAsia"/>
        </w:rPr>
        <w:t>/</w:t>
      </w:r>
      <w:r w:rsidRPr="001F4BE6">
        <w:t>input-event-daemon.conf</w:t>
      </w:r>
    </w:p>
    <w:p w:rsidR="001F4BE6" w:rsidRDefault="001F4BE6" w:rsidP="001F4BE6">
      <w:r>
        <w:rPr>
          <w:rFonts w:hint="eastAsia"/>
        </w:rPr>
        <w:t>因此</w:t>
      </w:r>
      <w:r>
        <w:t>需要更改</w:t>
      </w:r>
    </w:p>
    <w:p w:rsidR="001F4BE6" w:rsidRDefault="001F4BE6" w:rsidP="001F4BE6">
      <w:r w:rsidRPr="001F4BE6">
        <w:t>/home/chao/rk3308_linux/buildroot/board/rockchip/rk3308/fs-overlay/etc</w:t>
      </w:r>
      <w:r>
        <w:rPr>
          <w:rFonts w:hint="eastAsia"/>
        </w:rPr>
        <w:t>/</w:t>
      </w:r>
      <w:r w:rsidRPr="001F4BE6">
        <w:t>input-event-daemon.conf</w:t>
      </w:r>
    </w:p>
    <w:p w:rsidR="001A77CC" w:rsidRDefault="001A77CC" w:rsidP="001F4BE6">
      <w:r>
        <w:rPr>
          <w:rFonts w:hint="eastAsia"/>
        </w:rPr>
        <w:t>注释</w:t>
      </w:r>
      <w:r>
        <w:t>掉空闲事件</w:t>
      </w:r>
    </w:p>
    <w:p w:rsidR="001F4BE6" w:rsidRDefault="001F4BE6" w:rsidP="001F4BE6">
      <w:r>
        <w:t>[Idle]</w:t>
      </w:r>
    </w:p>
    <w:p w:rsidR="001F4BE6" w:rsidRDefault="001A77CC" w:rsidP="001F4BE6">
      <w:r>
        <w:t>#</w:t>
      </w:r>
      <w:r w:rsidR="001F4BE6">
        <w:t>1h 30m = vbetool dpms off</w:t>
      </w:r>
    </w:p>
    <w:p w:rsidR="001F4BE6" w:rsidRDefault="001A77CC" w:rsidP="001F4BE6">
      <w:r>
        <w:t>#</w:t>
      </w:r>
      <w:r w:rsidR="001F4BE6">
        <w:t>reset  =</w:t>
      </w:r>
      <w:r w:rsidR="001F4BE6" w:rsidRPr="006F5CC0">
        <w:t xml:space="preserve"> vbetool dpms </w:t>
      </w:r>
      <w:r w:rsidRPr="006F5CC0">
        <w:t>on</w:t>
      </w:r>
    </w:p>
    <w:p w:rsidR="00325A51" w:rsidRDefault="00325A51" w:rsidP="001F4BE6"/>
    <w:p w:rsidR="00325A51" w:rsidRDefault="00325A51" w:rsidP="001F4BE6">
      <w:pPr>
        <w:rPr>
          <w:color w:val="FF0000"/>
        </w:rPr>
      </w:pPr>
      <w:r w:rsidRPr="00325A51">
        <w:rPr>
          <w:rFonts w:hint="eastAsia"/>
          <w:color w:val="FF0000"/>
        </w:rPr>
        <w:t>发现</w:t>
      </w:r>
      <w:r w:rsidRPr="00325A51">
        <w:rPr>
          <w:color w:val="FF0000"/>
        </w:rPr>
        <w:t>触摸屏好像有误触发</w:t>
      </w:r>
      <w:r>
        <w:rPr>
          <w:rFonts w:hint="eastAsia"/>
          <w:color w:val="FF0000"/>
        </w:rPr>
        <w:t>，</w:t>
      </w:r>
      <w:r>
        <w:rPr>
          <w:color w:val="FF0000"/>
        </w:rPr>
        <w:t>未按下会有坐标</w:t>
      </w:r>
    </w:p>
    <w:p w:rsidR="0099732A" w:rsidRDefault="00D70CF9" w:rsidP="001F4BE6">
      <w:r>
        <w:rPr>
          <w:rFonts w:hint="eastAsia"/>
        </w:rPr>
        <w:t>猜想应该</w:t>
      </w:r>
      <w:r>
        <w:t>是硬件上中断线没有上拉，</w:t>
      </w:r>
      <w:r>
        <w:rPr>
          <w:rFonts w:hint="eastAsia"/>
        </w:rPr>
        <w:t>加</w:t>
      </w:r>
      <w:r>
        <w:t>了上拉电阻</w:t>
      </w:r>
      <w:r>
        <w:rPr>
          <w:rFonts w:hint="eastAsia"/>
        </w:rPr>
        <w:t>，</w:t>
      </w:r>
      <w:r>
        <w:t>依然会出现。</w:t>
      </w:r>
      <w:r w:rsidR="00AD3A44">
        <w:rPr>
          <w:rFonts w:hint="eastAsia"/>
        </w:rPr>
        <w:t>只是</w:t>
      </w:r>
      <w:r w:rsidR="00AD3A44">
        <w:t>时间间隔变长了。</w:t>
      </w:r>
    </w:p>
    <w:p w:rsidR="001F4BE6" w:rsidRDefault="00AF788C" w:rsidP="00AF788C">
      <w:pPr>
        <w:pStyle w:val="1"/>
      </w:pPr>
      <w:r>
        <w:rPr>
          <w:rFonts w:hint="eastAsia"/>
        </w:rPr>
        <w:t xml:space="preserve">23 </w:t>
      </w:r>
      <w:r>
        <w:rPr>
          <w:rFonts w:hint="eastAsia"/>
        </w:rPr>
        <w:t>服务器编译</w:t>
      </w:r>
      <w:r>
        <w:t>内核</w:t>
      </w:r>
    </w:p>
    <w:p w:rsidR="00732743" w:rsidRDefault="00732743" w:rsidP="00732743">
      <w:pPr>
        <w:numPr>
          <w:ilvl w:val="0"/>
          <w:numId w:val="29"/>
        </w:numPr>
      </w:pPr>
      <w:r>
        <w:rPr>
          <w:rFonts w:hint="eastAsia"/>
        </w:rPr>
        <w:t>添加</w:t>
      </w:r>
      <w:r>
        <w:t>wlan</w:t>
      </w:r>
      <w:r>
        <w:rPr>
          <w:rFonts w:hint="eastAsia"/>
        </w:rPr>
        <w:t>未崩溃</w:t>
      </w:r>
    </w:p>
    <w:p w:rsidR="00732743" w:rsidRDefault="00732743" w:rsidP="00732743">
      <w:pPr>
        <w:numPr>
          <w:ilvl w:val="0"/>
          <w:numId w:val="29"/>
        </w:numPr>
      </w:pPr>
      <w:r>
        <w:rPr>
          <w:rFonts w:hint="eastAsia"/>
        </w:rPr>
        <w:t>添加</w:t>
      </w:r>
      <w:r>
        <w:t>lcd</w:t>
      </w:r>
      <w:r w:rsidR="009D6902">
        <w:t>,</w:t>
      </w:r>
      <w:r w:rsidR="009D6902">
        <w:rPr>
          <w:rFonts w:hint="eastAsia"/>
        </w:rPr>
        <w:t>未</w:t>
      </w:r>
      <w:r w:rsidR="009D6902">
        <w:t>崩溃</w:t>
      </w:r>
    </w:p>
    <w:p w:rsidR="00C955F2" w:rsidRDefault="00C955F2" w:rsidP="00732743">
      <w:pPr>
        <w:numPr>
          <w:ilvl w:val="0"/>
          <w:numId w:val="29"/>
        </w:numPr>
      </w:pPr>
      <w:r>
        <w:rPr>
          <w:rFonts w:hint="eastAsia"/>
        </w:rPr>
        <w:t>添加</w:t>
      </w:r>
      <w:r>
        <w:t>红外，</w:t>
      </w:r>
      <w:r>
        <w:rPr>
          <w:rFonts w:hint="eastAsia"/>
        </w:rPr>
        <w:t>未</w:t>
      </w:r>
      <w:r>
        <w:t>崩溃</w:t>
      </w:r>
    </w:p>
    <w:p w:rsidR="00C955F2" w:rsidRPr="00732743" w:rsidRDefault="00C955F2" w:rsidP="00732743">
      <w:pPr>
        <w:numPr>
          <w:ilvl w:val="0"/>
          <w:numId w:val="29"/>
        </w:numPr>
      </w:pPr>
      <w:r>
        <w:rPr>
          <w:rFonts w:hint="eastAsia"/>
        </w:rPr>
        <w:t>添加</w:t>
      </w:r>
      <w:r>
        <w:t>声卡</w:t>
      </w:r>
    </w:p>
    <w:sectPr w:rsidR="00C955F2" w:rsidRPr="0073274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60C0" w:rsidRDefault="007A60C0" w:rsidP="004D15A8">
      <w:r>
        <w:separator/>
      </w:r>
    </w:p>
  </w:endnote>
  <w:endnote w:type="continuationSeparator" w:id="0">
    <w:p w:rsidR="007A60C0" w:rsidRDefault="007A60C0" w:rsidP="004D1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Wingdings-Regular">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TrebuchetMS">
    <w:altName w:val="Arial"/>
    <w:panose1 w:val="00000000000000000000"/>
    <w:charset w:val="00"/>
    <w:family w:val="swiss"/>
    <w:notTrueType/>
    <w:pitch w:val="default"/>
    <w:sig w:usb0="00000003" w:usb1="00000000" w:usb2="00000000" w:usb3="00000000" w:csb0="00000001" w:csb1="00000000"/>
  </w:font>
  <w:font w:name="CourierNewPSMT">
    <w:altName w:val="Arial"/>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 Sans">
    <w:altName w:val="宋体"/>
    <w:panose1 w:val="00000000000000000000"/>
    <w:charset w:val="86"/>
    <w:family w:val="auto"/>
    <w:notTrueType/>
    <w:pitch w:val="default"/>
    <w:sig w:usb0="00000001" w:usb1="080E0000" w:usb2="00000010" w:usb3="00000000" w:csb0="00040000" w:csb1="00000000"/>
  </w:font>
  <w:font w:name="WenQuanYiMicroHei">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60C0" w:rsidRDefault="007A60C0" w:rsidP="004D15A8">
      <w:r>
        <w:separator/>
      </w:r>
    </w:p>
  </w:footnote>
  <w:footnote w:type="continuationSeparator" w:id="0">
    <w:p w:rsidR="007A60C0" w:rsidRDefault="007A60C0" w:rsidP="004D15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06D46"/>
    <w:multiLevelType w:val="hybridMultilevel"/>
    <w:tmpl w:val="2BCED5FE"/>
    <w:lvl w:ilvl="0" w:tplc="E6DC1926">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2A248D"/>
    <w:multiLevelType w:val="multilevel"/>
    <w:tmpl w:val="D6DAF8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C96C14"/>
    <w:multiLevelType w:val="multilevel"/>
    <w:tmpl w:val="F9CEE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9E7D8C"/>
    <w:multiLevelType w:val="hybridMultilevel"/>
    <w:tmpl w:val="71008EFC"/>
    <w:lvl w:ilvl="0" w:tplc="C9E61B2A">
      <w:start w:val="1"/>
      <w:numFmt w:val="decimal"/>
      <w:lvlText w:val="%1&gt;"/>
      <w:lvlJc w:val="left"/>
      <w:pPr>
        <w:ind w:left="360" w:hanging="360"/>
      </w:pPr>
      <w:rPr>
        <w:rFonts w:hint="default"/>
        <w:color w:val="66666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D93DCE"/>
    <w:multiLevelType w:val="hybridMultilevel"/>
    <w:tmpl w:val="FAC055C2"/>
    <w:lvl w:ilvl="0" w:tplc="6FEACFF8">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505C8A"/>
    <w:multiLevelType w:val="multilevel"/>
    <w:tmpl w:val="DE1C7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8402E5"/>
    <w:multiLevelType w:val="hybridMultilevel"/>
    <w:tmpl w:val="0D90B8B2"/>
    <w:lvl w:ilvl="0" w:tplc="9D2E5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47E0BA9"/>
    <w:multiLevelType w:val="multilevel"/>
    <w:tmpl w:val="1E7CF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633FB5"/>
    <w:multiLevelType w:val="hybridMultilevel"/>
    <w:tmpl w:val="760ADE3A"/>
    <w:lvl w:ilvl="0" w:tplc="B24A6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8D7FC6"/>
    <w:multiLevelType w:val="multilevel"/>
    <w:tmpl w:val="61601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E77F50"/>
    <w:multiLevelType w:val="multilevel"/>
    <w:tmpl w:val="01D4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766DD0"/>
    <w:multiLevelType w:val="multilevel"/>
    <w:tmpl w:val="27DA1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111D77"/>
    <w:multiLevelType w:val="hybridMultilevel"/>
    <w:tmpl w:val="4FE8D676"/>
    <w:lvl w:ilvl="0" w:tplc="AF2CCEDC">
      <w:start w:val="1"/>
      <w:numFmt w:val="decimal"/>
      <w:lvlText w:val="%1&gt;"/>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A6E75A5"/>
    <w:multiLevelType w:val="multilevel"/>
    <w:tmpl w:val="20C219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CA0663"/>
    <w:multiLevelType w:val="multilevel"/>
    <w:tmpl w:val="4718E9C8"/>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15" w15:restartNumberingAfterBreak="0">
    <w:nsid w:val="61FA7DC1"/>
    <w:multiLevelType w:val="multilevel"/>
    <w:tmpl w:val="5EC2C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F2186E"/>
    <w:multiLevelType w:val="multilevel"/>
    <w:tmpl w:val="F26CC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7A065F"/>
    <w:multiLevelType w:val="multilevel"/>
    <w:tmpl w:val="25269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E0037E"/>
    <w:multiLevelType w:val="multilevel"/>
    <w:tmpl w:val="70F0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E267CB"/>
    <w:multiLevelType w:val="multilevel"/>
    <w:tmpl w:val="30A8F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D1D47AE"/>
    <w:multiLevelType w:val="multilevel"/>
    <w:tmpl w:val="2F52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2A4ABE"/>
    <w:multiLevelType w:val="multilevel"/>
    <w:tmpl w:val="52B6649A"/>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2" w15:restartNumberingAfterBreak="0">
    <w:nsid w:val="71867F6D"/>
    <w:multiLevelType w:val="multilevel"/>
    <w:tmpl w:val="B512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A0771A"/>
    <w:multiLevelType w:val="multilevel"/>
    <w:tmpl w:val="0AF22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975C3C"/>
    <w:multiLevelType w:val="multilevel"/>
    <w:tmpl w:val="8A28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FAC2F84"/>
    <w:multiLevelType w:val="multilevel"/>
    <w:tmpl w:val="2DF0B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3"/>
  </w:num>
  <w:num w:numId="4">
    <w:abstractNumId w:val="22"/>
  </w:num>
  <w:num w:numId="5">
    <w:abstractNumId w:val="25"/>
  </w:num>
  <w:num w:numId="6">
    <w:abstractNumId w:val="14"/>
  </w:num>
  <w:num w:numId="7">
    <w:abstractNumId w:val="5"/>
  </w:num>
  <w:num w:numId="8">
    <w:abstractNumId w:val="16"/>
  </w:num>
  <w:num w:numId="9">
    <w:abstractNumId w:val="24"/>
  </w:num>
  <w:num w:numId="10">
    <w:abstractNumId w:val="7"/>
  </w:num>
  <w:num w:numId="11">
    <w:abstractNumId w:val="2"/>
  </w:num>
  <w:num w:numId="12">
    <w:abstractNumId w:val="9"/>
  </w:num>
  <w:num w:numId="13">
    <w:abstractNumId w:val="23"/>
  </w:num>
  <w:num w:numId="14">
    <w:abstractNumId w:val="17"/>
  </w:num>
  <w:num w:numId="15">
    <w:abstractNumId w:val="10"/>
  </w:num>
  <w:num w:numId="16">
    <w:abstractNumId w:val="21"/>
  </w:num>
  <w:num w:numId="17">
    <w:abstractNumId w:val="21"/>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13"/>
  </w:num>
  <w:num w:numId="19">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1"/>
  </w:num>
  <w:num w:numId="21">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6"/>
  </w:num>
  <w:num w:numId="23">
    <w:abstractNumId w:val="11"/>
  </w:num>
  <w:num w:numId="24">
    <w:abstractNumId w:val="19"/>
  </w:num>
  <w:num w:numId="25">
    <w:abstractNumId w:val="12"/>
  </w:num>
  <w:num w:numId="26">
    <w:abstractNumId w:val="20"/>
  </w:num>
  <w:num w:numId="27">
    <w:abstractNumId w:val="15"/>
  </w:num>
  <w:num w:numId="28">
    <w:abstractNumId w:val="18"/>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D8F"/>
    <w:rsid w:val="00002991"/>
    <w:rsid w:val="00004E87"/>
    <w:rsid w:val="0000576D"/>
    <w:rsid w:val="00006E99"/>
    <w:rsid w:val="00011389"/>
    <w:rsid w:val="0001269F"/>
    <w:rsid w:val="000127B0"/>
    <w:rsid w:val="00014ADA"/>
    <w:rsid w:val="0001631A"/>
    <w:rsid w:val="00020C18"/>
    <w:rsid w:val="000217C6"/>
    <w:rsid w:val="00021CEA"/>
    <w:rsid w:val="000235DA"/>
    <w:rsid w:val="000239CB"/>
    <w:rsid w:val="00025622"/>
    <w:rsid w:val="000257C6"/>
    <w:rsid w:val="00026ADA"/>
    <w:rsid w:val="00027475"/>
    <w:rsid w:val="00031898"/>
    <w:rsid w:val="000321DF"/>
    <w:rsid w:val="00032465"/>
    <w:rsid w:val="000335FB"/>
    <w:rsid w:val="00033D10"/>
    <w:rsid w:val="00034EE1"/>
    <w:rsid w:val="00036233"/>
    <w:rsid w:val="00036B9E"/>
    <w:rsid w:val="0003737B"/>
    <w:rsid w:val="00037E98"/>
    <w:rsid w:val="00040194"/>
    <w:rsid w:val="00040D46"/>
    <w:rsid w:val="000411D7"/>
    <w:rsid w:val="00042BD9"/>
    <w:rsid w:val="000454BD"/>
    <w:rsid w:val="0004559C"/>
    <w:rsid w:val="00045CF7"/>
    <w:rsid w:val="000468FA"/>
    <w:rsid w:val="0005035B"/>
    <w:rsid w:val="0005036D"/>
    <w:rsid w:val="00052D95"/>
    <w:rsid w:val="00053F5E"/>
    <w:rsid w:val="000549EB"/>
    <w:rsid w:val="00054E7D"/>
    <w:rsid w:val="00056142"/>
    <w:rsid w:val="00060E37"/>
    <w:rsid w:val="00065F63"/>
    <w:rsid w:val="00066C04"/>
    <w:rsid w:val="000675C4"/>
    <w:rsid w:val="00067C22"/>
    <w:rsid w:val="00070EDE"/>
    <w:rsid w:val="00073356"/>
    <w:rsid w:val="00073512"/>
    <w:rsid w:val="0007424A"/>
    <w:rsid w:val="00075037"/>
    <w:rsid w:val="00080A08"/>
    <w:rsid w:val="00081F1E"/>
    <w:rsid w:val="000821D0"/>
    <w:rsid w:val="00082FCF"/>
    <w:rsid w:val="00083CCE"/>
    <w:rsid w:val="00083D2A"/>
    <w:rsid w:val="00086727"/>
    <w:rsid w:val="00087995"/>
    <w:rsid w:val="00087F33"/>
    <w:rsid w:val="0009288A"/>
    <w:rsid w:val="00094BA7"/>
    <w:rsid w:val="00094E45"/>
    <w:rsid w:val="00095E7B"/>
    <w:rsid w:val="00096099"/>
    <w:rsid w:val="0009616A"/>
    <w:rsid w:val="000963A3"/>
    <w:rsid w:val="000971F1"/>
    <w:rsid w:val="000A01E6"/>
    <w:rsid w:val="000A130E"/>
    <w:rsid w:val="000A2AFC"/>
    <w:rsid w:val="000A43E8"/>
    <w:rsid w:val="000A5102"/>
    <w:rsid w:val="000A52F4"/>
    <w:rsid w:val="000A53FD"/>
    <w:rsid w:val="000A5FD4"/>
    <w:rsid w:val="000A60B9"/>
    <w:rsid w:val="000A7305"/>
    <w:rsid w:val="000B092B"/>
    <w:rsid w:val="000B09BD"/>
    <w:rsid w:val="000B11BA"/>
    <w:rsid w:val="000B2AA3"/>
    <w:rsid w:val="000B3470"/>
    <w:rsid w:val="000B3EEA"/>
    <w:rsid w:val="000B510A"/>
    <w:rsid w:val="000B5EF9"/>
    <w:rsid w:val="000B6542"/>
    <w:rsid w:val="000C25B0"/>
    <w:rsid w:val="000C41C8"/>
    <w:rsid w:val="000C5253"/>
    <w:rsid w:val="000C7313"/>
    <w:rsid w:val="000D110E"/>
    <w:rsid w:val="000D42D3"/>
    <w:rsid w:val="000D4F94"/>
    <w:rsid w:val="000D5622"/>
    <w:rsid w:val="000E1041"/>
    <w:rsid w:val="000E14C9"/>
    <w:rsid w:val="000E183E"/>
    <w:rsid w:val="000E23D7"/>
    <w:rsid w:val="000E3321"/>
    <w:rsid w:val="000E4EF5"/>
    <w:rsid w:val="000E51AF"/>
    <w:rsid w:val="000E6AE5"/>
    <w:rsid w:val="000E6B67"/>
    <w:rsid w:val="000F01A7"/>
    <w:rsid w:val="000F2E75"/>
    <w:rsid w:val="000F36B1"/>
    <w:rsid w:val="000F42E1"/>
    <w:rsid w:val="000F4AE2"/>
    <w:rsid w:val="000F4FCC"/>
    <w:rsid w:val="000F59FE"/>
    <w:rsid w:val="000F76F1"/>
    <w:rsid w:val="001023E3"/>
    <w:rsid w:val="001028D2"/>
    <w:rsid w:val="00105293"/>
    <w:rsid w:val="0010570E"/>
    <w:rsid w:val="00105C67"/>
    <w:rsid w:val="0010678D"/>
    <w:rsid w:val="00107678"/>
    <w:rsid w:val="001118DF"/>
    <w:rsid w:val="00112B57"/>
    <w:rsid w:val="0011320E"/>
    <w:rsid w:val="00113D4E"/>
    <w:rsid w:val="0011400C"/>
    <w:rsid w:val="0011560B"/>
    <w:rsid w:val="00121637"/>
    <w:rsid w:val="00122367"/>
    <w:rsid w:val="00122AC0"/>
    <w:rsid w:val="00123422"/>
    <w:rsid w:val="00123A79"/>
    <w:rsid w:val="00124FFD"/>
    <w:rsid w:val="00125E06"/>
    <w:rsid w:val="00127E4F"/>
    <w:rsid w:val="00132246"/>
    <w:rsid w:val="00132CB9"/>
    <w:rsid w:val="00134D76"/>
    <w:rsid w:val="00135242"/>
    <w:rsid w:val="0013589E"/>
    <w:rsid w:val="001368BA"/>
    <w:rsid w:val="00137074"/>
    <w:rsid w:val="00137F5A"/>
    <w:rsid w:val="00140414"/>
    <w:rsid w:val="001414B8"/>
    <w:rsid w:val="001417FC"/>
    <w:rsid w:val="00142494"/>
    <w:rsid w:val="00142745"/>
    <w:rsid w:val="00143A60"/>
    <w:rsid w:val="00145934"/>
    <w:rsid w:val="00146763"/>
    <w:rsid w:val="00152FBD"/>
    <w:rsid w:val="0015367E"/>
    <w:rsid w:val="00155922"/>
    <w:rsid w:val="00157072"/>
    <w:rsid w:val="001604F4"/>
    <w:rsid w:val="001611D5"/>
    <w:rsid w:val="001640D9"/>
    <w:rsid w:val="00164BD9"/>
    <w:rsid w:val="00164D67"/>
    <w:rsid w:val="00166D9E"/>
    <w:rsid w:val="00170E52"/>
    <w:rsid w:val="001710E5"/>
    <w:rsid w:val="001728DA"/>
    <w:rsid w:val="00173B42"/>
    <w:rsid w:val="00176396"/>
    <w:rsid w:val="001808C3"/>
    <w:rsid w:val="0018341A"/>
    <w:rsid w:val="001869CA"/>
    <w:rsid w:val="00193E01"/>
    <w:rsid w:val="00196057"/>
    <w:rsid w:val="00196727"/>
    <w:rsid w:val="0019728E"/>
    <w:rsid w:val="001A2069"/>
    <w:rsid w:val="001A249E"/>
    <w:rsid w:val="001A2701"/>
    <w:rsid w:val="001A3562"/>
    <w:rsid w:val="001A3A93"/>
    <w:rsid w:val="001A4B2A"/>
    <w:rsid w:val="001A573C"/>
    <w:rsid w:val="001A581C"/>
    <w:rsid w:val="001A6B0D"/>
    <w:rsid w:val="001A74A6"/>
    <w:rsid w:val="001A77CC"/>
    <w:rsid w:val="001A79A9"/>
    <w:rsid w:val="001B0C2E"/>
    <w:rsid w:val="001B0F31"/>
    <w:rsid w:val="001B1AD4"/>
    <w:rsid w:val="001B25F0"/>
    <w:rsid w:val="001B2635"/>
    <w:rsid w:val="001B27C0"/>
    <w:rsid w:val="001B27F6"/>
    <w:rsid w:val="001B430E"/>
    <w:rsid w:val="001B464A"/>
    <w:rsid w:val="001B46CB"/>
    <w:rsid w:val="001B536B"/>
    <w:rsid w:val="001B5CFC"/>
    <w:rsid w:val="001B605A"/>
    <w:rsid w:val="001C4B9D"/>
    <w:rsid w:val="001C4FD4"/>
    <w:rsid w:val="001D1971"/>
    <w:rsid w:val="001D1FC0"/>
    <w:rsid w:val="001D215D"/>
    <w:rsid w:val="001D2570"/>
    <w:rsid w:val="001D3EA5"/>
    <w:rsid w:val="001D50B5"/>
    <w:rsid w:val="001D5B4C"/>
    <w:rsid w:val="001D644A"/>
    <w:rsid w:val="001E0016"/>
    <w:rsid w:val="001E04C9"/>
    <w:rsid w:val="001E08E3"/>
    <w:rsid w:val="001E0904"/>
    <w:rsid w:val="001E0C17"/>
    <w:rsid w:val="001E1087"/>
    <w:rsid w:val="001E1BE8"/>
    <w:rsid w:val="001E2B64"/>
    <w:rsid w:val="001E2FA1"/>
    <w:rsid w:val="001E51AD"/>
    <w:rsid w:val="001E5F76"/>
    <w:rsid w:val="001E68B9"/>
    <w:rsid w:val="001F0E1E"/>
    <w:rsid w:val="001F0E73"/>
    <w:rsid w:val="001F16A1"/>
    <w:rsid w:val="001F16AD"/>
    <w:rsid w:val="001F31DE"/>
    <w:rsid w:val="001F465E"/>
    <w:rsid w:val="001F4BE6"/>
    <w:rsid w:val="001F609A"/>
    <w:rsid w:val="001F689A"/>
    <w:rsid w:val="0020027D"/>
    <w:rsid w:val="00202A61"/>
    <w:rsid w:val="00203062"/>
    <w:rsid w:val="00203909"/>
    <w:rsid w:val="00205026"/>
    <w:rsid w:val="00206BBF"/>
    <w:rsid w:val="0021118D"/>
    <w:rsid w:val="00216030"/>
    <w:rsid w:val="00216193"/>
    <w:rsid w:val="0021662C"/>
    <w:rsid w:val="00216C08"/>
    <w:rsid w:val="002174C9"/>
    <w:rsid w:val="00217B97"/>
    <w:rsid w:val="00220CBD"/>
    <w:rsid w:val="00220FF9"/>
    <w:rsid w:val="002224AD"/>
    <w:rsid w:val="00222E61"/>
    <w:rsid w:val="00224279"/>
    <w:rsid w:val="00227601"/>
    <w:rsid w:val="00227CC6"/>
    <w:rsid w:val="00230A01"/>
    <w:rsid w:val="00232168"/>
    <w:rsid w:val="002323DD"/>
    <w:rsid w:val="00232D9B"/>
    <w:rsid w:val="0023325D"/>
    <w:rsid w:val="002355A7"/>
    <w:rsid w:val="00235632"/>
    <w:rsid w:val="002372B6"/>
    <w:rsid w:val="00237C91"/>
    <w:rsid w:val="00240E73"/>
    <w:rsid w:val="00241152"/>
    <w:rsid w:val="00242206"/>
    <w:rsid w:val="002431D2"/>
    <w:rsid w:val="0024500C"/>
    <w:rsid w:val="0024593A"/>
    <w:rsid w:val="002462F1"/>
    <w:rsid w:val="00246CFB"/>
    <w:rsid w:val="00246DEE"/>
    <w:rsid w:val="0024733A"/>
    <w:rsid w:val="00247718"/>
    <w:rsid w:val="00250275"/>
    <w:rsid w:val="002502F2"/>
    <w:rsid w:val="00250461"/>
    <w:rsid w:val="002510BC"/>
    <w:rsid w:val="00253B33"/>
    <w:rsid w:val="00254729"/>
    <w:rsid w:val="00254B14"/>
    <w:rsid w:val="00255ABB"/>
    <w:rsid w:val="00257313"/>
    <w:rsid w:val="0026071D"/>
    <w:rsid w:val="00260DC1"/>
    <w:rsid w:val="00261D77"/>
    <w:rsid w:val="00261E7D"/>
    <w:rsid w:val="00261F1B"/>
    <w:rsid w:val="00262141"/>
    <w:rsid w:val="002623AC"/>
    <w:rsid w:val="00263000"/>
    <w:rsid w:val="0026459E"/>
    <w:rsid w:val="00264A4F"/>
    <w:rsid w:val="0026616A"/>
    <w:rsid w:val="00266358"/>
    <w:rsid w:val="00270008"/>
    <w:rsid w:val="0027098E"/>
    <w:rsid w:val="0027227C"/>
    <w:rsid w:val="00272A71"/>
    <w:rsid w:val="00272CB6"/>
    <w:rsid w:val="00272E36"/>
    <w:rsid w:val="00273560"/>
    <w:rsid w:val="00274782"/>
    <w:rsid w:val="00281799"/>
    <w:rsid w:val="0028182A"/>
    <w:rsid w:val="00281C77"/>
    <w:rsid w:val="00282A8B"/>
    <w:rsid w:val="00282CD1"/>
    <w:rsid w:val="00283AE1"/>
    <w:rsid w:val="0028456F"/>
    <w:rsid w:val="002855F7"/>
    <w:rsid w:val="002856B1"/>
    <w:rsid w:val="0029039D"/>
    <w:rsid w:val="002951C0"/>
    <w:rsid w:val="002962B7"/>
    <w:rsid w:val="002965A6"/>
    <w:rsid w:val="00297182"/>
    <w:rsid w:val="002A09F5"/>
    <w:rsid w:val="002A0B18"/>
    <w:rsid w:val="002A1C54"/>
    <w:rsid w:val="002A2633"/>
    <w:rsid w:val="002A2C8A"/>
    <w:rsid w:val="002A4990"/>
    <w:rsid w:val="002A5272"/>
    <w:rsid w:val="002A59AE"/>
    <w:rsid w:val="002A6F3A"/>
    <w:rsid w:val="002A7E90"/>
    <w:rsid w:val="002B04FD"/>
    <w:rsid w:val="002B1366"/>
    <w:rsid w:val="002B5A2D"/>
    <w:rsid w:val="002B6466"/>
    <w:rsid w:val="002B6A73"/>
    <w:rsid w:val="002B6BC0"/>
    <w:rsid w:val="002B6CFB"/>
    <w:rsid w:val="002B70B2"/>
    <w:rsid w:val="002B729F"/>
    <w:rsid w:val="002B7694"/>
    <w:rsid w:val="002B7CA3"/>
    <w:rsid w:val="002C0BD5"/>
    <w:rsid w:val="002C0C24"/>
    <w:rsid w:val="002C1BA7"/>
    <w:rsid w:val="002C20A3"/>
    <w:rsid w:val="002C2DF1"/>
    <w:rsid w:val="002C5E03"/>
    <w:rsid w:val="002C6D82"/>
    <w:rsid w:val="002D1DA2"/>
    <w:rsid w:val="002D1EC4"/>
    <w:rsid w:val="002D2C39"/>
    <w:rsid w:val="002D3D09"/>
    <w:rsid w:val="002D3EB0"/>
    <w:rsid w:val="002D42C2"/>
    <w:rsid w:val="002D42E7"/>
    <w:rsid w:val="002D50C6"/>
    <w:rsid w:val="002D5720"/>
    <w:rsid w:val="002D5D92"/>
    <w:rsid w:val="002D6943"/>
    <w:rsid w:val="002D7F15"/>
    <w:rsid w:val="002E1BA1"/>
    <w:rsid w:val="002E21C3"/>
    <w:rsid w:val="002E421D"/>
    <w:rsid w:val="002E5336"/>
    <w:rsid w:val="002E54C3"/>
    <w:rsid w:val="002E5850"/>
    <w:rsid w:val="002E58AB"/>
    <w:rsid w:val="002F052A"/>
    <w:rsid w:val="002F0615"/>
    <w:rsid w:val="002F0AE1"/>
    <w:rsid w:val="002F1901"/>
    <w:rsid w:val="002F2F47"/>
    <w:rsid w:val="002F4595"/>
    <w:rsid w:val="002F5593"/>
    <w:rsid w:val="002F59B6"/>
    <w:rsid w:val="00301D01"/>
    <w:rsid w:val="00302104"/>
    <w:rsid w:val="00302A37"/>
    <w:rsid w:val="00302F1A"/>
    <w:rsid w:val="00302FE7"/>
    <w:rsid w:val="0030334A"/>
    <w:rsid w:val="00304980"/>
    <w:rsid w:val="00307166"/>
    <w:rsid w:val="0030760C"/>
    <w:rsid w:val="00311318"/>
    <w:rsid w:val="00311469"/>
    <w:rsid w:val="00311D85"/>
    <w:rsid w:val="0031209B"/>
    <w:rsid w:val="00312CB8"/>
    <w:rsid w:val="00316495"/>
    <w:rsid w:val="003206E2"/>
    <w:rsid w:val="00320B26"/>
    <w:rsid w:val="00322A26"/>
    <w:rsid w:val="0032348B"/>
    <w:rsid w:val="00323F83"/>
    <w:rsid w:val="00324336"/>
    <w:rsid w:val="0032478B"/>
    <w:rsid w:val="00325A51"/>
    <w:rsid w:val="00326CBA"/>
    <w:rsid w:val="0033093D"/>
    <w:rsid w:val="00330CFC"/>
    <w:rsid w:val="00331803"/>
    <w:rsid w:val="00331846"/>
    <w:rsid w:val="00332795"/>
    <w:rsid w:val="00333324"/>
    <w:rsid w:val="003373B9"/>
    <w:rsid w:val="00340772"/>
    <w:rsid w:val="0034181B"/>
    <w:rsid w:val="00341FB2"/>
    <w:rsid w:val="00342E5E"/>
    <w:rsid w:val="003434EB"/>
    <w:rsid w:val="00343D81"/>
    <w:rsid w:val="00346D8E"/>
    <w:rsid w:val="00346E69"/>
    <w:rsid w:val="0034760E"/>
    <w:rsid w:val="00347BB0"/>
    <w:rsid w:val="00351E74"/>
    <w:rsid w:val="003520E1"/>
    <w:rsid w:val="0035424E"/>
    <w:rsid w:val="00354B6D"/>
    <w:rsid w:val="003559DF"/>
    <w:rsid w:val="00356EFF"/>
    <w:rsid w:val="00361AB6"/>
    <w:rsid w:val="00361C4A"/>
    <w:rsid w:val="00362EA2"/>
    <w:rsid w:val="00363986"/>
    <w:rsid w:val="00364A7E"/>
    <w:rsid w:val="00366152"/>
    <w:rsid w:val="003663C5"/>
    <w:rsid w:val="0036724F"/>
    <w:rsid w:val="00370A04"/>
    <w:rsid w:val="003713FE"/>
    <w:rsid w:val="003719E1"/>
    <w:rsid w:val="003738A3"/>
    <w:rsid w:val="003745D9"/>
    <w:rsid w:val="00374E25"/>
    <w:rsid w:val="00375895"/>
    <w:rsid w:val="0037610B"/>
    <w:rsid w:val="0037636E"/>
    <w:rsid w:val="00377D13"/>
    <w:rsid w:val="00380DBB"/>
    <w:rsid w:val="00382803"/>
    <w:rsid w:val="0038388E"/>
    <w:rsid w:val="00385BBC"/>
    <w:rsid w:val="00385C31"/>
    <w:rsid w:val="0038605A"/>
    <w:rsid w:val="0038606D"/>
    <w:rsid w:val="00394713"/>
    <w:rsid w:val="00395959"/>
    <w:rsid w:val="003977CD"/>
    <w:rsid w:val="003A1180"/>
    <w:rsid w:val="003A5D21"/>
    <w:rsid w:val="003B33D5"/>
    <w:rsid w:val="003B373B"/>
    <w:rsid w:val="003B594C"/>
    <w:rsid w:val="003B6839"/>
    <w:rsid w:val="003B73D2"/>
    <w:rsid w:val="003B7567"/>
    <w:rsid w:val="003C1EA2"/>
    <w:rsid w:val="003C31E0"/>
    <w:rsid w:val="003C6E92"/>
    <w:rsid w:val="003D333D"/>
    <w:rsid w:val="003D40BC"/>
    <w:rsid w:val="003D416F"/>
    <w:rsid w:val="003D55E3"/>
    <w:rsid w:val="003D6C18"/>
    <w:rsid w:val="003D7E18"/>
    <w:rsid w:val="003E03A0"/>
    <w:rsid w:val="003E04AC"/>
    <w:rsid w:val="003E1647"/>
    <w:rsid w:val="003E1CE5"/>
    <w:rsid w:val="003E1F75"/>
    <w:rsid w:val="003E5EE4"/>
    <w:rsid w:val="003E6D9B"/>
    <w:rsid w:val="003F1720"/>
    <w:rsid w:val="003F1CE4"/>
    <w:rsid w:val="003F1E00"/>
    <w:rsid w:val="003F1F40"/>
    <w:rsid w:val="003F665B"/>
    <w:rsid w:val="003F69F5"/>
    <w:rsid w:val="003F6E57"/>
    <w:rsid w:val="003F7002"/>
    <w:rsid w:val="0040003E"/>
    <w:rsid w:val="00402895"/>
    <w:rsid w:val="00402A68"/>
    <w:rsid w:val="0040562F"/>
    <w:rsid w:val="00405F25"/>
    <w:rsid w:val="00407116"/>
    <w:rsid w:val="00407EBA"/>
    <w:rsid w:val="004126C4"/>
    <w:rsid w:val="004130BD"/>
    <w:rsid w:val="00413B11"/>
    <w:rsid w:val="00414FE6"/>
    <w:rsid w:val="0042035E"/>
    <w:rsid w:val="00421E95"/>
    <w:rsid w:val="0042277B"/>
    <w:rsid w:val="00424CA1"/>
    <w:rsid w:val="0042680A"/>
    <w:rsid w:val="004305D7"/>
    <w:rsid w:val="004306C0"/>
    <w:rsid w:val="00432FCA"/>
    <w:rsid w:val="00433C0F"/>
    <w:rsid w:val="004353D3"/>
    <w:rsid w:val="00435996"/>
    <w:rsid w:val="00435F89"/>
    <w:rsid w:val="004368C2"/>
    <w:rsid w:val="00442317"/>
    <w:rsid w:val="00442FA3"/>
    <w:rsid w:val="0044606A"/>
    <w:rsid w:val="004462CD"/>
    <w:rsid w:val="00447019"/>
    <w:rsid w:val="00447D80"/>
    <w:rsid w:val="00447E3A"/>
    <w:rsid w:val="00453006"/>
    <w:rsid w:val="00453875"/>
    <w:rsid w:val="00453FD0"/>
    <w:rsid w:val="004565B3"/>
    <w:rsid w:val="00462CAE"/>
    <w:rsid w:val="00462F92"/>
    <w:rsid w:val="004634C8"/>
    <w:rsid w:val="00464521"/>
    <w:rsid w:val="00465022"/>
    <w:rsid w:val="00471219"/>
    <w:rsid w:val="00472472"/>
    <w:rsid w:val="0047313A"/>
    <w:rsid w:val="00473D1E"/>
    <w:rsid w:val="00474BC4"/>
    <w:rsid w:val="00475669"/>
    <w:rsid w:val="004765F3"/>
    <w:rsid w:val="004767D8"/>
    <w:rsid w:val="00476DC8"/>
    <w:rsid w:val="00481100"/>
    <w:rsid w:val="00481CA2"/>
    <w:rsid w:val="00482437"/>
    <w:rsid w:val="00482988"/>
    <w:rsid w:val="00484158"/>
    <w:rsid w:val="00484408"/>
    <w:rsid w:val="00485923"/>
    <w:rsid w:val="00486C70"/>
    <w:rsid w:val="004871DF"/>
    <w:rsid w:val="004926D6"/>
    <w:rsid w:val="0049341C"/>
    <w:rsid w:val="00493ED2"/>
    <w:rsid w:val="00496412"/>
    <w:rsid w:val="004A0ABA"/>
    <w:rsid w:val="004A1259"/>
    <w:rsid w:val="004A12B3"/>
    <w:rsid w:val="004A253D"/>
    <w:rsid w:val="004A2B1D"/>
    <w:rsid w:val="004A2B62"/>
    <w:rsid w:val="004A4E8A"/>
    <w:rsid w:val="004A50A5"/>
    <w:rsid w:val="004A613B"/>
    <w:rsid w:val="004A6AF4"/>
    <w:rsid w:val="004A7D4D"/>
    <w:rsid w:val="004B1DAF"/>
    <w:rsid w:val="004B3000"/>
    <w:rsid w:val="004B40B4"/>
    <w:rsid w:val="004B40EF"/>
    <w:rsid w:val="004B4C7F"/>
    <w:rsid w:val="004B51E8"/>
    <w:rsid w:val="004B7775"/>
    <w:rsid w:val="004B7BA7"/>
    <w:rsid w:val="004C0413"/>
    <w:rsid w:val="004C057B"/>
    <w:rsid w:val="004C1CA8"/>
    <w:rsid w:val="004C2FE3"/>
    <w:rsid w:val="004C5AD3"/>
    <w:rsid w:val="004C67BF"/>
    <w:rsid w:val="004C6AB0"/>
    <w:rsid w:val="004D0632"/>
    <w:rsid w:val="004D09DA"/>
    <w:rsid w:val="004D13D2"/>
    <w:rsid w:val="004D15A8"/>
    <w:rsid w:val="004D3AB6"/>
    <w:rsid w:val="004D46B5"/>
    <w:rsid w:val="004D6A80"/>
    <w:rsid w:val="004E0514"/>
    <w:rsid w:val="004E1246"/>
    <w:rsid w:val="004E3C5B"/>
    <w:rsid w:val="004E5DD2"/>
    <w:rsid w:val="004E6B23"/>
    <w:rsid w:val="004E7E43"/>
    <w:rsid w:val="004E7F9A"/>
    <w:rsid w:val="004F18BB"/>
    <w:rsid w:val="004F4043"/>
    <w:rsid w:val="004F4438"/>
    <w:rsid w:val="004F53F5"/>
    <w:rsid w:val="004F5F2B"/>
    <w:rsid w:val="00500218"/>
    <w:rsid w:val="00500540"/>
    <w:rsid w:val="00500A67"/>
    <w:rsid w:val="0050106A"/>
    <w:rsid w:val="00501338"/>
    <w:rsid w:val="005024C2"/>
    <w:rsid w:val="005026AC"/>
    <w:rsid w:val="00502969"/>
    <w:rsid w:val="00503FA6"/>
    <w:rsid w:val="00504A03"/>
    <w:rsid w:val="005060E3"/>
    <w:rsid w:val="0050611D"/>
    <w:rsid w:val="00510B28"/>
    <w:rsid w:val="0051114F"/>
    <w:rsid w:val="0051295A"/>
    <w:rsid w:val="005140B9"/>
    <w:rsid w:val="00514C5E"/>
    <w:rsid w:val="00516369"/>
    <w:rsid w:val="00516D09"/>
    <w:rsid w:val="005204EC"/>
    <w:rsid w:val="0052443D"/>
    <w:rsid w:val="00524E6D"/>
    <w:rsid w:val="005261F5"/>
    <w:rsid w:val="00531527"/>
    <w:rsid w:val="00531B19"/>
    <w:rsid w:val="005324A1"/>
    <w:rsid w:val="005342B0"/>
    <w:rsid w:val="00535660"/>
    <w:rsid w:val="005357DC"/>
    <w:rsid w:val="00535BB1"/>
    <w:rsid w:val="00537705"/>
    <w:rsid w:val="0054126C"/>
    <w:rsid w:val="00541D77"/>
    <w:rsid w:val="005424D0"/>
    <w:rsid w:val="00543CD8"/>
    <w:rsid w:val="0055077D"/>
    <w:rsid w:val="005509D4"/>
    <w:rsid w:val="00551770"/>
    <w:rsid w:val="00552D6A"/>
    <w:rsid w:val="00554D48"/>
    <w:rsid w:val="005551BE"/>
    <w:rsid w:val="00556C16"/>
    <w:rsid w:val="00556C1F"/>
    <w:rsid w:val="00556D7C"/>
    <w:rsid w:val="0055745C"/>
    <w:rsid w:val="00557C2D"/>
    <w:rsid w:val="00557E56"/>
    <w:rsid w:val="00563314"/>
    <w:rsid w:val="00565E67"/>
    <w:rsid w:val="00570232"/>
    <w:rsid w:val="00572CF8"/>
    <w:rsid w:val="00572EA7"/>
    <w:rsid w:val="0057364D"/>
    <w:rsid w:val="00575D50"/>
    <w:rsid w:val="005762A7"/>
    <w:rsid w:val="00580334"/>
    <w:rsid w:val="00581BED"/>
    <w:rsid w:val="00581D22"/>
    <w:rsid w:val="005840A1"/>
    <w:rsid w:val="00584C70"/>
    <w:rsid w:val="00584CB3"/>
    <w:rsid w:val="00585C27"/>
    <w:rsid w:val="005864DD"/>
    <w:rsid w:val="0058662B"/>
    <w:rsid w:val="005916DC"/>
    <w:rsid w:val="00591D4B"/>
    <w:rsid w:val="005923DB"/>
    <w:rsid w:val="005933C7"/>
    <w:rsid w:val="005937A4"/>
    <w:rsid w:val="00595E86"/>
    <w:rsid w:val="0059646A"/>
    <w:rsid w:val="00596DEF"/>
    <w:rsid w:val="00596FEF"/>
    <w:rsid w:val="005A0086"/>
    <w:rsid w:val="005A0540"/>
    <w:rsid w:val="005A0AC4"/>
    <w:rsid w:val="005A15DB"/>
    <w:rsid w:val="005A1B60"/>
    <w:rsid w:val="005A5365"/>
    <w:rsid w:val="005A6555"/>
    <w:rsid w:val="005A7191"/>
    <w:rsid w:val="005B06B5"/>
    <w:rsid w:val="005B07E8"/>
    <w:rsid w:val="005B0FA6"/>
    <w:rsid w:val="005B1477"/>
    <w:rsid w:val="005B4221"/>
    <w:rsid w:val="005B475C"/>
    <w:rsid w:val="005B5412"/>
    <w:rsid w:val="005B58C1"/>
    <w:rsid w:val="005B6017"/>
    <w:rsid w:val="005B6544"/>
    <w:rsid w:val="005C0F01"/>
    <w:rsid w:val="005C2344"/>
    <w:rsid w:val="005C43BE"/>
    <w:rsid w:val="005C55FB"/>
    <w:rsid w:val="005C58B9"/>
    <w:rsid w:val="005C5BB4"/>
    <w:rsid w:val="005C5BE5"/>
    <w:rsid w:val="005C6633"/>
    <w:rsid w:val="005C69A0"/>
    <w:rsid w:val="005C7305"/>
    <w:rsid w:val="005D01C2"/>
    <w:rsid w:val="005D177C"/>
    <w:rsid w:val="005D2B40"/>
    <w:rsid w:val="005D2D34"/>
    <w:rsid w:val="005D2F0C"/>
    <w:rsid w:val="005D3605"/>
    <w:rsid w:val="005D382F"/>
    <w:rsid w:val="005D38A1"/>
    <w:rsid w:val="005D43A7"/>
    <w:rsid w:val="005D7A74"/>
    <w:rsid w:val="005E0AB9"/>
    <w:rsid w:val="005E0EAA"/>
    <w:rsid w:val="005E11DD"/>
    <w:rsid w:val="005E14FB"/>
    <w:rsid w:val="005E2091"/>
    <w:rsid w:val="005E23B8"/>
    <w:rsid w:val="005E2EF9"/>
    <w:rsid w:val="005E3CA0"/>
    <w:rsid w:val="005E7949"/>
    <w:rsid w:val="005F0D8D"/>
    <w:rsid w:val="005F16F0"/>
    <w:rsid w:val="00600656"/>
    <w:rsid w:val="00601512"/>
    <w:rsid w:val="00603B79"/>
    <w:rsid w:val="006041DB"/>
    <w:rsid w:val="00604C42"/>
    <w:rsid w:val="00604F35"/>
    <w:rsid w:val="00605912"/>
    <w:rsid w:val="00605FD3"/>
    <w:rsid w:val="00606CFE"/>
    <w:rsid w:val="00607425"/>
    <w:rsid w:val="00607F89"/>
    <w:rsid w:val="006109D5"/>
    <w:rsid w:val="00611D02"/>
    <w:rsid w:val="0061203C"/>
    <w:rsid w:val="00612354"/>
    <w:rsid w:val="006132B3"/>
    <w:rsid w:val="006134B6"/>
    <w:rsid w:val="0061359F"/>
    <w:rsid w:val="00613A0D"/>
    <w:rsid w:val="006153B9"/>
    <w:rsid w:val="006169C7"/>
    <w:rsid w:val="006173C0"/>
    <w:rsid w:val="00617E27"/>
    <w:rsid w:val="00617EB7"/>
    <w:rsid w:val="00622AC2"/>
    <w:rsid w:val="00622E23"/>
    <w:rsid w:val="006244B3"/>
    <w:rsid w:val="0062558F"/>
    <w:rsid w:val="00626AD7"/>
    <w:rsid w:val="00630334"/>
    <w:rsid w:val="00630DC0"/>
    <w:rsid w:val="00632C53"/>
    <w:rsid w:val="00633FCA"/>
    <w:rsid w:val="0063448F"/>
    <w:rsid w:val="006350D3"/>
    <w:rsid w:val="006364A0"/>
    <w:rsid w:val="006404BF"/>
    <w:rsid w:val="00641FE9"/>
    <w:rsid w:val="00642A4D"/>
    <w:rsid w:val="00642DCF"/>
    <w:rsid w:val="00643418"/>
    <w:rsid w:val="0064420F"/>
    <w:rsid w:val="00645171"/>
    <w:rsid w:val="00645327"/>
    <w:rsid w:val="006455FA"/>
    <w:rsid w:val="006472E4"/>
    <w:rsid w:val="006476F1"/>
    <w:rsid w:val="006505ED"/>
    <w:rsid w:val="006528E2"/>
    <w:rsid w:val="00652C1F"/>
    <w:rsid w:val="00652FF3"/>
    <w:rsid w:val="00654456"/>
    <w:rsid w:val="00660D00"/>
    <w:rsid w:val="006637A5"/>
    <w:rsid w:val="00663BDC"/>
    <w:rsid w:val="0066483D"/>
    <w:rsid w:val="00664DCE"/>
    <w:rsid w:val="00665147"/>
    <w:rsid w:val="00666395"/>
    <w:rsid w:val="00666944"/>
    <w:rsid w:val="006670E3"/>
    <w:rsid w:val="0067157E"/>
    <w:rsid w:val="00671FED"/>
    <w:rsid w:val="00672080"/>
    <w:rsid w:val="00673348"/>
    <w:rsid w:val="006742C8"/>
    <w:rsid w:val="00674D51"/>
    <w:rsid w:val="00675093"/>
    <w:rsid w:val="00675F42"/>
    <w:rsid w:val="006761DC"/>
    <w:rsid w:val="00676EDD"/>
    <w:rsid w:val="006808FA"/>
    <w:rsid w:val="00681544"/>
    <w:rsid w:val="00682AF8"/>
    <w:rsid w:val="0068408B"/>
    <w:rsid w:val="006859EA"/>
    <w:rsid w:val="0068739C"/>
    <w:rsid w:val="0069073C"/>
    <w:rsid w:val="00691498"/>
    <w:rsid w:val="00693AE2"/>
    <w:rsid w:val="00695157"/>
    <w:rsid w:val="00695AEC"/>
    <w:rsid w:val="006975E2"/>
    <w:rsid w:val="00697E32"/>
    <w:rsid w:val="006A0105"/>
    <w:rsid w:val="006A113B"/>
    <w:rsid w:val="006A232E"/>
    <w:rsid w:val="006A27BB"/>
    <w:rsid w:val="006A2B19"/>
    <w:rsid w:val="006A33FF"/>
    <w:rsid w:val="006A4B55"/>
    <w:rsid w:val="006A4BC0"/>
    <w:rsid w:val="006A52C7"/>
    <w:rsid w:val="006A65F2"/>
    <w:rsid w:val="006A6B4F"/>
    <w:rsid w:val="006A6EED"/>
    <w:rsid w:val="006A7484"/>
    <w:rsid w:val="006B0387"/>
    <w:rsid w:val="006B1066"/>
    <w:rsid w:val="006B2928"/>
    <w:rsid w:val="006B4058"/>
    <w:rsid w:val="006B5A61"/>
    <w:rsid w:val="006B647E"/>
    <w:rsid w:val="006B6A3B"/>
    <w:rsid w:val="006B772C"/>
    <w:rsid w:val="006C117A"/>
    <w:rsid w:val="006C1976"/>
    <w:rsid w:val="006C1AFC"/>
    <w:rsid w:val="006C1EF0"/>
    <w:rsid w:val="006C398F"/>
    <w:rsid w:val="006C554E"/>
    <w:rsid w:val="006C590C"/>
    <w:rsid w:val="006C5B0A"/>
    <w:rsid w:val="006D1027"/>
    <w:rsid w:val="006D11D0"/>
    <w:rsid w:val="006D1B2E"/>
    <w:rsid w:val="006D1BD2"/>
    <w:rsid w:val="006D201D"/>
    <w:rsid w:val="006E07F1"/>
    <w:rsid w:val="006E1B77"/>
    <w:rsid w:val="006E22FD"/>
    <w:rsid w:val="006E5ECC"/>
    <w:rsid w:val="006E659C"/>
    <w:rsid w:val="006E7219"/>
    <w:rsid w:val="006E73C6"/>
    <w:rsid w:val="006F30EA"/>
    <w:rsid w:val="006F4EEA"/>
    <w:rsid w:val="006F5CC0"/>
    <w:rsid w:val="006F5E77"/>
    <w:rsid w:val="006F6C81"/>
    <w:rsid w:val="006F74B9"/>
    <w:rsid w:val="00700A39"/>
    <w:rsid w:val="00703110"/>
    <w:rsid w:val="00703BE4"/>
    <w:rsid w:val="00705022"/>
    <w:rsid w:val="007061FE"/>
    <w:rsid w:val="007065F5"/>
    <w:rsid w:val="0070746F"/>
    <w:rsid w:val="007074D6"/>
    <w:rsid w:val="00712149"/>
    <w:rsid w:val="00713452"/>
    <w:rsid w:val="007167A5"/>
    <w:rsid w:val="00716C57"/>
    <w:rsid w:val="007177BD"/>
    <w:rsid w:val="00723058"/>
    <w:rsid w:val="00723B06"/>
    <w:rsid w:val="00724D15"/>
    <w:rsid w:val="007251F2"/>
    <w:rsid w:val="0072631E"/>
    <w:rsid w:val="00726C74"/>
    <w:rsid w:val="00727ACB"/>
    <w:rsid w:val="00730759"/>
    <w:rsid w:val="00730F27"/>
    <w:rsid w:val="00731845"/>
    <w:rsid w:val="00732743"/>
    <w:rsid w:val="00732C38"/>
    <w:rsid w:val="00733106"/>
    <w:rsid w:val="00733F4B"/>
    <w:rsid w:val="007377BA"/>
    <w:rsid w:val="00737B7D"/>
    <w:rsid w:val="00740E3E"/>
    <w:rsid w:val="00743EC8"/>
    <w:rsid w:val="00751C14"/>
    <w:rsid w:val="00751F22"/>
    <w:rsid w:val="0075223B"/>
    <w:rsid w:val="00752E0E"/>
    <w:rsid w:val="00753529"/>
    <w:rsid w:val="007536BE"/>
    <w:rsid w:val="007558A4"/>
    <w:rsid w:val="00756277"/>
    <w:rsid w:val="00757C75"/>
    <w:rsid w:val="00760091"/>
    <w:rsid w:val="00760555"/>
    <w:rsid w:val="00761B64"/>
    <w:rsid w:val="0076237B"/>
    <w:rsid w:val="00764319"/>
    <w:rsid w:val="00766841"/>
    <w:rsid w:val="00766ACD"/>
    <w:rsid w:val="00767F6D"/>
    <w:rsid w:val="0077061F"/>
    <w:rsid w:val="00772C8A"/>
    <w:rsid w:val="00773A1C"/>
    <w:rsid w:val="00775D30"/>
    <w:rsid w:val="00776A07"/>
    <w:rsid w:val="007779AB"/>
    <w:rsid w:val="00780D46"/>
    <w:rsid w:val="00782039"/>
    <w:rsid w:val="0078413B"/>
    <w:rsid w:val="00785352"/>
    <w:rsid w:val="00785C0C"/>
    <w:rsid w:val="00790741"/>
    <w:rsid w:val="00792EEE"/>
    <w:rsid w:val="00793013"/>
    <w:rsid w:val="007944E2"/>
    <w:rsid w:val="00794C6C"/>
    <w:rsid w:val="0079597D"/>
    <w:rsid w:val="00797758"/>
    <w:rsid w:val="007977B9"/>
    <w:rsid w:val="007A0146"/>
    <w:rsid w:val="007A2BDB"/>
    <w:rsid w:val="007A36A7"/>
    <w:rsid w:val="007A40DE"/>
    <w:rsid w:val="007A47ED"/>
    <w:rsid w:val="007A5508"/>
    <w:rsid w:val="007A60C0"/>
    <w:rsid w:val="007B264F"/>
    <w:rsid w:val="007B2693"/>
    <w:rsid w:val="007B52B2"/>
    <w:rsid w:val="007B556F"/>
    <w:rsid w:val="007B5AAB"/>
    <w:rsid w:val="007B74BB"/>
    <w:rsid w:val="007B7DE1"/>
    <w:rsid w:val="007C00F8"/>
    <w:rsid w:val="007C14FC"/>
    <w:rsid w:val="007C2156"/>
    <w:rsid w:val="007C2C6D"/>
    <w:rsid w:val="007C4D16"/>
    <w:rsid w:val="007C519F"/>
    <w:rsid w:val="007C51C3"/>
    <w:rsid w:val="007C6F1F"/>
    <w:rsid w:val="007C7F18"/>
    <w:rsid w:val="007D177B"/>
    <w:rsid w:val="007D18A9"/>
    <w:rsid w:val="007D2BEA"/>
    <w:rsid w:val="007D329D"/>
    <w:rsid w:val="007D4871"/>
    <w:rsid w:val="007D5BB8"/>
    <w:rsid w:val="007E0460"/>
    <w:rsid w:val="007E1113"/>
    <w:rsid w:val="007E55E8"/>
    <w:rsid w:val="007E6D55"/>
    <w:rsid w:val="007F11A3"/>
    <w:rsid w:val="007F1958"/>
    <w:rsid w:val="007F2E77"/>
    <w:rsid w:val="007F402A"/>
    <w:rsid w:val="007F431C"/>
    <w:rsid w:val="007F4677"/>
    <w:rsid w:val="007F47C4"/>
    <w:rsid w:val="007F5AD8"/>
    <w:rsid w:val="007F6A31"/>
    <w:rsid w:val="00801B06"/>
    <w:rsid w:val="00801C1E"/>
    <w:rsid w:val="00801C94"/>
    <w:rsid w:val="00802019"/>
    <w:rsid w:val="00804111"/>
    <w:rsid w:val="00805876"/>
    <w:rsid w:val="008076EA"/>
    <w:rsid w:val="00814294"/>
    <w:rsid w:val="008144A4"/>
    <w:rsid w:val="008151BA"/>
    <w:rsid w:val="00815D0E"/>
    <w:rsid w:val="008164F5"/>
    <w:rsid w:val="00816AC8"/>
    <w:rsid w:val="008170BF"/>
    <w:rsid w:val="00817449"/>
    <w:rsid w:val="00817687"/>
    <w:rsid w:val="00817BA1"/>
    <w:rsid w:val="00820FD6"/>
    <w:rsid w:val="00822739"/>
    <w:rsid w:val="00822DA7"/>
    <w:rsid w:val="00822E53"/>
    <w:rsid w:val="00823190"/>
    <w:rsid w:val="0082340F"/>
    <w:rsid w:val="008243D8"/>
    <w:rsid w:val="008264F3"/>
    <w:rsid w:val="00827B8D"/>
    <w:rsid w:val="00827EC8"/>
    <w:rsid w:val="00830A0B"/>
    <w:rsid w:val="00832323"/>
    <w:rsid w:val="00832E6A"/>
    <w:rsid w:val="008349E0"/>
    <w:rsid w:val="00834CD3"/>
    <w:rsid w:val="00840091"/>
    <w:rsid w:val="00840527"/>
    <w:rsid w:val="008430D1"/>
    <w:rsid w:val="00843ED4"/>
    <w:rsid w:val="00846290"/>
    <w:rsid w:val="00846567"/>
    <w:rsid w:val="0085116A"/>
    <w:rsid w:val="00853FFE"/>
    <w:rsid w:val="008547BD"/>
    <w:rsid w:val="00854FE3"/>
    <w:rsid w:val="00855318"/>
    <w:rsid w:val="0085572F"/>
    <w:rsid w:val="0085705C"/>
    <w:rsid w:val="00857617"/>
    <w:rsid w:val="008600C1"/>
    <w:rsid w:val="00861270"/>
    <w:rsid w:val="008630E2"/>
    <w:rsid w:val="00863B75"/>
    <w:rsid w:val="00864CC5"/>
    <w:rsid w:val="00865304"/>
    <w:rsid w:val="008662EF"/>
    <w:rsid w:val="00872B28"/>
    <w:rsid w:val="00872F91"/>
    <w:rsid w:val="008750CA"/>
    <w:rsid w:val="00875769"/>
    <w:rsid w:val="0087616E"/>
    <w:rsid w:val="00876831"/>
    <w:rsid w:val="00876E58"/>
    <w:rsid w:val="00877438"/>
    <w:rsid w:val="008774E8"/>
    <w:rsid w:val="00877625"/>
    <w:rsid w:val="00882338"/>
    <w:rsid w:val="008833EE"/>
    <w:rsid w:val="00883AED"/>
    <w:rsid w:val="008870FA"/>
    <w:rsid w:val="00894089"/>
    <w:rsid w:val="00894695"/>
    <w:rsid w:val="00894EDE"/>
    <w:rsid w:val="008A0388"/>
    <w:rsid w:val="008A0E8A"/>
    <w:rsid w:val="008A2AF0"/>
    <w:rsid w:val="008A2B6F"/>
    <w:rsid w:val="008A30FC"/>
    <w:rsid w:val="008A479D"/>
    <w:rsid w:val="008A495F"/>
    <w:rsid w:val="008A4CFF"/>
    <w:rsid w:val="008A78FB"/>
    <w:rsid w:val="008B016A"/>
    <w:rsid w:val="008B19F0"/>
    <w:rsid w:val="008B1B03"/>
    <w:rsid w:val="008B30B4"/>
    <w:rsid w:val="008B346B"/>
    <w:rsid w:val="008B38B1"/>
    <w:rsid w:val="008B4059"/>
    <w:rsid w:val="008B652F"/>
    <w:rsid w:val="008B6D15"/>
    <w:rsid w:val="008B7394"/>
    <w:rsid w:val="008B769C"/>
    <w:rsid w:val="008C0348"/>
    <w:rsid w:val="008C0480"/>
    <w:rsid w:val="008C0B5A"/>
    <w:rsid w:val="008C19EA"/>
    <w:rsid w:val="008C6648"/>
    <w:rsid w:val="008C69CD"/>
    <w:rsid w:val="008D0CDF"/>
    <w:rsid w:val="008D0F9B"/>
    <w:rsid w:val="008D107A"/>
    <w:rsid w:val="008D1770"/>
    <w:rsid w:val="008D3A76"/>
    <w:rsid w:val="008D431D"/>
    <w:rsid w:val="008D4E80"/>
    <w:rsid w:val="008D506E"/>
    <w:rsid w:val="008D5C2B"/>
    <w:rsid w:val="008D6567"/>
    <w:rsid w:val="008E0691"/>
    <w:rsid w:val="008E0DB4"/>
    <w:rsid w:val="008E0E8B"/>
    <w:rsid w:val="008E194D"/>
    <w:rsid w:val="008E1DEC"/>
    <w:rsid w:val="008E3328"/>
    <w:rsid w:val="008E3C89"/>
    <w:rsid w:val="008E4A9A"/>
    <w:rsid w:val="008E52B3"/>
    <w:rsid w:val="008E582F"/>
    <w:rsid w:val="008E7256"/>
    <w:rsid w:val="008F5A5A"/>
    <w:rsid w:val="008F6DC4"/>
    <w:rsid w:val="008F6DF5"/>
    <w:rsid w:val="008F7BF5"/>
    <w:rsid w:val="008F7CBB"/>
    <w:rsid w:val="00901315"/>
    <w:rsid w:val="00901CF4"/>
    <w:rsid w:val="009028C6"/>
    <w:rsid w:val="00902D91"/>
    <w:rsid w:val="009031BE"/>
    <w:rsid w:val="009036DA"/>
    <w:rsid w:val="009040A3"/>
    <w:rsid w:val="00904C23"/>
    <w:rsid w:val="00904CA0"/>
    <w:rsid w:val="0090514C"/>
    <w:rsid w:val="009053B7"/>
    <w:rsid w:val="00905E36"/>
    <w:rsid w:val="00906CD3"/>
    <w:rsid w:val="009106FC"/>
    <w:rsid w:val="0091101F"/>
    <w:rsid w:val="00911619"/>
    <w:rsid w:val="009133CA"/>
    <w:rsid w:val="00915356"/>
    <w:rsid w:val="00916FFC"/>
    <w:rsid w:val="00917AA9"/>
    <w:rsid w:val="00920E7C"/>
    <w:rsid w:val="00921C23"/>
    <w:rsid w:val="00923182"/>
    <w:rsid w:val="00923733"/>
    <w:rsid w:val="00923CB6"/>
    <w:rsid w:val="0092428A"/>
    <w:rsid w:val="00924CB9"/>
    <w:rsid w:val="0092536C"/>
    <w:rsid w:val="00927B9D"/>
    <w:rsid w:val="00927DA8"/>
    <w:rsid w:val="00931050"/>
    <w:rsid w:val="0093228D"/>
    <w:rsid w:val="0093438F"/>
    <w:rsid w:val="009346D8"/>
    <w:rsid w:val="00934E15"/>
    <w:rsid w:val="009360AB"/>
    <w:rsid w:val="00936436"/>
    <w:rsid w:val="00937535"/>
    <w:rsid w:val="00942BB9"/>
    <w:rsid w:val="009446AC"/>
    <w:rsid w:val="009447B6"/>
    <w:rsid w:val="0095071B"/>
    <w:rsid w:val="009542A6"/>
    <w:rsid w:val="00954E1D"/>
    <w:rsid w:val="00955136"/>
    <w:rsid w:val="00964E3F"/>
    <w:rsid w:val="009667FE"/>
    <w:rsid w:val="00970C4C"/>
    <w:rsid w:val="00971BC4"/>
    <w:rsid w:val="00973DA1"/>
    <w:rsid w:val="00975841"/>
    <w:rsid w:val="00975B28"/>
    <w:rsid w:val="00976E83"/>
    <w:rsid w:val="0097782C"/>
    <w:rsid w:val="009807B7"/>
    <w:rsid w:val="00980CCC"/>
    <w:rsid w:val="00982A7D"/>
    <w:rsid w:val="009907B7"/>
    <w:rsid w:val="00991572"/>
    <w:rsid w:val="00993C55"/>
    <w:rsid w:val="00994973"/>
    <w:rsid w:val="0099679F"/>
    <w:rsid w:val="0099732A"/>
    <w:rsid w:val="009A43E7"/>
    <w:rsid w:val="009A4D9A"/>
    <w:rsid w:val="009A528A"/>
    <w:rsid w:val="009A7E93"/>
    <w:rsid w:val="009B0AC4"/>
    <w:rsid w:val="009B0BC0"/>
    <w:rsid w:val="009B0E6D"/>
    <w:rsid w:val="009B5775"/>
    <w:rsid w:val="009C09A6"/>
    <w:rsid w:val="009C09AE"/>
    <w:rsid w:val="009C1134"/>
    <w:rsid w:val="009C189C"/>
    <w:rsid w:val="009C2407"/>
    <w:rsid w:val="009C2DAD"/>
    <w:rsid w:val="009C368C"/>
    <w:rsid w:val="009C3EFD"/>
    <w:rsid w:val="009C5332"/>
    <w:rsid w:val="009C76D3"/>
    <w:rsid w:val="009C797A"/>
    <w:rsid w:val="009D056B"/>
    <w:rsid w:val="009D06C1"/>
    <w:rsid w:val="009D0CD0"/>
    <w:rsid w:val="009D1AE9"/>
    <w:rsid w:val="009D2955"/>
    <w:rsid w:val="009D4854"/>
    <w:rsid w:val="009D5E81"/>
    <w:rsid w:val="009D6902"/>
    <w:rsid w:val="009D70F7"/>
    <w:rsid w:val="009D773C"/>
    <w:rsid w:val="009E11CF"/>
    <w:rsid w:val="009E1B7B"/>
    <w:rsid w:val="009E42CF"/>
    <w:rsid w:val="009E42D8"/>
    <w:rsid w:val="009E61BF"/>
    <w:rsid w:val="009E6469"/>
    <w:rsid w:val="009E7336"/>
    <w:rsid w:val="009F3A08"/>
    <w:rsid w:val="009F4F98"/>
    <w:rsid w:val="009F5C74"/>
    <w:rsid w:val="00A01CC3"/>
    <w:rsid w:val="00A047E9"/>
    <w:rsid w:val="00A05860"/>
    <w:rsid w:val="00A05CBF"/>
    <w:rsid w:val="00A073D6"/>
    <w:rsid w:val="00A07487"/>
    <w:rsid w:val="00A14D67"/>
    <w:rsid w:val="00A15062"/>
    <w:rsid w:val="00A15AF8"/>
    <w:rsid w:val="00A16398"/>
    <w:rsid w:val="00A221E9"/>
    <w:rsid w:val="00A22440"/>
    <w:rsid w:val="00A239CF"/>
    <w:rsid w:val="00A23B99"/>
    <w:rsid w:val="00A23E8E"/>
    <w:rsid w:val="00A24D21"/>
    <w:rsid w:val="00A25DB3"/>
    <w:rsid w:val="00A25DC2"/>
    <w:rsid w:val="00A27F42"/>
    <w:rsid w:val="00A30389"/>
    <w:rsid w:val="00A32B13"/>
    <w:rsid w:val="00A35CB4"/>
    <w:rsid w:val="00A36195"/>
    <w:rsid w:val="00A373E4"/>
    <w:rsid w:val="00A37A08"/>
    <w:rsid w:val="00A40153"/>
    <w:rsid w:val="00A442FC"/>
    <w:rsid w:val="00A46F86"/>
    <w:rsid w:val="00A47B75"/>
    <w:rsid w:val="00A511F0"/>
    <w:rsid w:val="00A51872"/>
    <w:rsid w:val="00A5268D"/>
    <w:rsid w:val="00A527E6"/>
    <w:rsid w:val="00A53AD4"/>
    <w:rsid w:val="00A54AEF"/>
    <w:rsid w:val="00A54FE0"/>
    <w:rsid w:val="00A55450"/>
    <w:rsid w:val="00A55572"/>
    <w:rsid w:val="00A558DA"/>
    <w:rsid w:val="00A56B83"/>
    <w:rsid w:val="00A61223"/>
    <w:rsid w:val="00A648DF"/>
    <w:rsid w:val="00A64AC7"/>
    <w:rsid w:val="00A66457"/>
    <w:rsid w:val="00A710A2"/>
    <w:rsid w:val="00A72F8B"/>
    <w:rsid w:val="00A737B6"/>
    <w:rsid w:val="00A73834"/>
    <w:rsid w:val="00A77D04"/>
    <w:rsid w:val="00A80B00"/>
    <w:rsid w:val="00A81528"/>
    <w:rsid w:val="00A840B5"/>
    <w:rsid w:val="00A8460C"/>
    <w:rsid w:val="00A93F32"/>
    <w:rsid w:val="00A94598"/>
    <w:rsid w:val="00A94D53"/>
    <w:rsid w:val="00A975FC"/>
    <w:rsid w:val="00A97705"/>
    <w:rsid w:val="00AA0747"/>
    <w:rsid w:val="00AA1008"/>
    <w:rsid w:val="00AA384C"/>
    <w:rsid w:val="00AA4752"/>
    <w:rsid w:val="00AA6D35"/>
    <w:rsid w:val="00AA7913"/>
    <w:rsid w:val="00AB0706"/>
    <w:rsid w:val="00AB1806"/>
    <w:rsid w:val="00AB2C76"/>
    <w:rsid w:val="00AB3D2B"/>
    <w:rsid w:val="00AB5EAB"/>
    <w:rsid w:val="00AC0849"/>
    <w:rsid w:val="00AC25A9"/>
    <w:rsid w:val="00AC426B"/>
    <w:rsid w:val="00AD024F"/>
    <w:rsid w:val="00AD0B32"/>
    <w:rsid w:val="00AD263B"/>
    <w:rsid w:val="00AD3A44"/>
    <w:rsid w:val="00AD3CB5"/>
    <w:rsid w:val="00AD3D04"/>
    <w:rsid w:val="00AD3F90"/>
    <w:rsid w:val="00AD50F8"/>
    <w:rsid w:val="00AD5C41"/>
    <w:rsid w:val="00AE014A"/>
    <w:rsid w:val="00AE052E"/>
    <w:rsid w:val="00AE0A83"/>
    <w:rsid w:val="00AE13AF"/>
    <w:rsid w:val="00AE1492"/>
    <w:rsid w:val="00AE1818"/>
    <w:rsid w:val="00AE2725"/>
    <w:rsid w:val="00AE316D"/>
    <w:rsid w:val="00AE3F8B"/>
    <w:rsid w:val="00AE5624"/>
    <w:rsid w:val="00AE658F"/>
    <w:rsid w:val="00AE797C"/>
    <w:rsid w:val="00AF0994"/>
    <w:rsid w:val="00AF1541"/>
    <w:rsid w:val="00AF3321"/>
    <w:rsid w:val="00AF5357"/>
    <w:rsid w:val="00AF788C"/>
    <w:rsid w:val="00B0087D"/>
    <w:rsid w:val="00B00A5D"/>
    <w:rsid w:val="00B014C0"/>
    <w:rsid w:val="00B0237F"/>
    <w:rsid w:val="00B05035"/>
    <w:rsid w:val="00B05D61"/>
    <w:rsid w:val="00B066A3"/>
    <w:rsid w:val="00B0736C"/>
    <w:rsid w:val="00B10F6E"/>
    <w:rsid w:val="00B11117"/>
    <w:rsid w:val="00B13160"/>
    <w:rsid w:val="00B13D5E"/>
    <w:rsid w:val="00B1505B"/>
    <w:rsid w:val="00B1550C"/>
    <w:rsid w:val="00B15C5B"/>
    <w:rsid w:val="00B21348"/>
    <w:rsid w:val="00B22674"/>
    <w:rsid w:val="00B22F76"/>
    <w:rsid w:val="00B241C6"/>
    <w:rsid w:val="00B24835"/>
    <w:rsid w:val="00B25101"/>
    <w:rsid w:val="00B256E8"/>
    <w:rsid w:val="00B26245"/>
    <w:rsid w:val="00B305C4"/>
    <w:rsid w:val="00B30BD3"/>
    <w:rsid w:val="00B36246"/>
    <w:rsid w:val="00B36663"/>
    <w:rsid w:val="00B36C04"/>
    <w:rsid w:val="00B37720"/>
    <w:rsid w:val="00B37D2D"/>
    <w:rsid w:val="00B40126"/>
    <w:rsid w:val="00B40A3B"/>
    <w:rsid w:val="00B4129C"/>
    <w:rsid w:val="00B43BEE"/>
    <w:rsid w:val="00B448B6"/>
    <w:rsid w:val="00B44C45"/>
    <w:rsid w:val="00B456BD"/>
    <w:rsid w:val="00B46A50"/>
    <w:rsid w:val="00B47C70"/>
    <w:rsid w:val="00B505E3"/>
    <w:rsid w:val="00B532FE"/>
    <w:rsid w:val="00B53E86"/>
    <w:rsid w:val="00B54DAC"/>
    <w:rsid w:val="00B564C5"/>
    <w:rsid w:val="00B56A54"/>
    <w:rsid w:val="00B57DAF"/>
    <w:rsid w:val="00B605AE"/>
    <w:rsid w:val="00B6198E"/>
    <w:rsid w:val="00B626BB"/>
    <w:rsid w:val="00B62FC9"/>
    <w:rsid w:val="00B63E4A"/>
    <w:rsid w:val="00B651BD"/>
    <w:rsid w:val="00B66DEF"/>
    <w:rsid w:val="00B66E6A"/>
    <w:rsid w:val="00B6799D"/>
    <w:rsid w:val="00B72DDF"/>
    <w:rsid w:val="00B73CD9"/>
    <w:rsid w:val="00B74698"/>
    <w:rsid w:val="00B7558B"/>
    <w:rsid w:val="00B75682"/>
    <w:rsid w:val="00B762D2"/>
    <w:rsid w:val="00B76C10"/>
    <w:rsid w:val="00B804C4"/>
    <w:rsid w:val="00B80B9C"/>
    <w:rsid w:val="00B8162B"/>
    <w:rsid w:val="00B81AEE"/>
    <w:rsid w:val="00B8234A"/>
    <w:rsid w:val="00B835D8"/>
    <w:rsid w:val="00B83710"/>
    <w:rsid w:val="00B86F38"/>
    <w:rsid w:val="00B87483"/>
    <w:rsid w:val="00B903D7"/>
    <w:rsid w:val="00B927FD"/>
    <w:rsid w:val="00B93392"/>
    <w:rsid w:val="00B94203"/>
    <w:rsid w:val="00B944C4"/>
    <w:rsid w:val="00B956F4"/>
    <w:rsid w:val="00B95C08"/>
    <w:rsid w:val="00B95F80"/>
    <w:rsid w:val="00B964F2"/>
    <w:rsid w:val="00B967DE"/>
    <w:rsid w:val="00B96D07"/>
    <w:rsid w:val="00BA087F"/>
    <w:rsid w:val="00BA1347"/>
    <w:rsid w:val="00BA15BD"/>
    <w:rsid w:val="00BA189A"/>
    <w:rsid w:val="00BA3B51"/>
    <w:rsid w:val="00BA409E"/>
    <w:rsid w:val="00BA41A5"/>
    <w:rsid w:val="00BA6BE4"/>
    <w:rsid w:val="00BA7676"/>
    <w:rsid w:val="00BA796D"/>
    <w:rsid w:val="00BB3A0D"/>
    <w:rsid w:val="00BB4A11"/>
    <w:rsid w:val="00BB4E7B"/>
    <w:rsid w:val="00BB5059"/>
    <w:rsid w:val="00BB50D0"/>
    <w:rsid w:val="00BC0282"/>
    <w:rsid w:val="00BC0551"/>
    <w:rsid w:val="00BC17F8"/>
    <w:rsid w:val="00BC1ACA"/>
    <w:rsid w:val="00BC2168"/>
    <w:rsid w:val="00BC3462"/>
    <w:rsid w:val="00BC3563"/>
    <w:rsid w:val="00BC3E01"/>
    <w:rsid w:val="00BC48BD"/>
    <w:rsid w:val="00BC4CDB"/>
    <w:rsid w:val="00BC50DC"/>
    <w:rsid w:val="00BC606D"/>
    <w:rsid w:val="00BC639E"/>
    <w:rsid w:val="00BC6625"/>
    <w:rsid w:val="00BC67E1"/>
    <w:rsid w:val="00BC6A97"/>
    <w:rsid w:val="00BC7856"/>
    <w:rsid w:val="00BD0758"/>
    <w:rsid w:val="00BD2137"/>
    <w:rsid w:val="00BD2B0B"/>
    <w:rsid w:val="00BD41DF"/>
    <w:rsid w:val="00BD600E"/>
    <w:rsid w:val="00BD6AC3"/>
    <w:rsid w:val="00BD7747"/>
    <w:rsid w:val="00BD7AAD"/>
    <w:rsid w:val="00BE0709"/>
    <w:rsid w:val="00BE1513"/>
    <w:rsid w:val="00BE2060"/>
    <w:rsid w:val="00BE4803"/>
    <w:rsid w:val="00BE5F10"/>
    <w:rsid w:val="00BE62FC"/>
    <w:rsid w:val="00BE733E"/>
    <w:rsid w:val="00BE7A17"/>
    <w:rsid w:val="00BF1A43"/>
    <w:rsid w:val="00BF2119"/>
    <w:rsid w:val="00BF3132"/>
    <w:rsid w:val="00BF5A0B"/>
    <w:rsid w:val="00BF7120"/>
    <w:rsid w:val="00C01172"/>
    <w:rsid w:val="00C013EB"/>
    <w:rsid w:val="00C023D9"/>
    <w:rsid w:val="00C04643"/>
    <w:rsid w:val="00C06A0F"/>
    <w:rsid w:val="00C07113"/>
    <w:rsid w:val="00C100F8"/>
    <w:rsid w:val="00C14C55"/>
    <w:rsid w:val="00C162B8"/>
    <w:rsid w:val="00C17DAA"/>
    <w:rsid w:val="00C17FBF"/>
    <w:rsid w:val="00C21294"/>
    <w:rsid w:val="00C217E6"/>
    <w:rsid w:val="00C22D85"/>
    <w:rsid w:val="00C22EA8"/>
    <w:rsid w:val="00C25E2A"/>
    <w:rsid w:val="00C26176"/>
    <w:rsid w:val="00C262BB"/>
    <w:rsid w:val="00C26C86"/>
    <w:rsid w:val="00C31D5C"/>
    <w:rsid w:val="00C3233A"/>
    <w:rsid w:val="00C353B8"/>
    <w:rsid w:val="00C355EB"/>
    <w:rsid w:val="00C35B19"/>
    <w:rsid w:val="00C3620E"/>
    <w:rsid w:val="00C40E6C"/>
    <w:rsid w:val="00C41262"/>
    <w:rsid w:val="00C42427"/>
    <w:rsid w:val="00C43D1B"/>
    <w:rsid w:val="00C44930"/>
    <w:rsid w:val="00C4548A"/>
    <w:rsid w:val="00C455AE"/>
    <w:rsid w:val="00C461D1"/>
    <w:rsid w:val="00C469B8"/>
    <w:rsid w:val="00C46AE4"/>
    <w:rsid w:val="00C474EF"/>
    <w:rsid w:val="00C47F69"/>
    <w:rsid w:val="00C516FD"/>
    <w:rsid w:val="00C51806"/>
    <w:rsid w:val="00C51C3B"/>
    <w:rsid w:val="00C52768"/>
    <w:rsid w:val="00C53E99"/>
    <w:rsid w:val="00C54823"/>
    <w:rsid w:val="00C55053"/>
    <w:rsid w:val="00C5657A"/>
    <w:rsid w:val="00C57CFB"/>
    <w:rsid w:val="00C6075B"/>
    <w:rsid w:val="00C60B10"/>
    <w:rsid w:val="00C60B59"/>
    <w:rsid w:val="00C60C97"/>
    <w:rsid w:val="00C61CDA"/>
    <w:rsid w:val="00C64AA0"/>
    <w:rsid w:val="00C64D6E"/>
    <w:rsid w:val="00C64E2D"/>
    <w:rsid w:val="00C6658C"/>
    <w:rsid w:val="00C669C7"/>
    <w:rsid w:val="00C67E52"/>
    <w:rsid w:val="00C70868"/>
    <w:rsid w:val="00C7140F"/>
    <w:rsid w:val="00C734A7"/>
    <w:rsid w:val="00C76F20"/>
    <w:rsid w:val="00C77E7D"/>
    <w:rsid w:val="00C808EC"/>
    <w:rsid w:val="00C80B94"/>
    <w:rsid w:val="00C87880"/>
    <w:rsid w:val="00C87CCC"/>
    <w:rsid w:val="00C87E6A"/>
    <w:rsid w:val="00C90E26"/>
    <w:rsid w:val="00C92F11"/>
    <w:rsid w:val="00C937D0"/>
    <w:rsid w:val="00C955F2"/>
    <w:rsid w:val="00C96B0C"/>
    <w:rsid w:val="00C97B93"/>
    <w:rsid w:val="00C97F14"/>
    <w:rsid w:val="00CA1DC7"/>
    <w:rsid w:val="00CA1F20"/>
    <w:rsid w:val="00CA43BF"/>
    <w:rsid w:val="00CA4956"/>
    <w:rsid w:val="00CA4D44"/>
    <w:rsid w:val="00CA50C8"/>
    <w:rsid w:val="00CA5D01"/>
    <w:rsid w:val="00CA63E2"/>
    <w:rsid w:val="00CA666E"/>
    <w:rsid w:val="00CA6913"/>
    <w:rsid w:val="00CA699C"/>
    <w:rsid w:val="00CA6BCD"/>
    <w:rsid w:val="00CA6E75"/>
    <w:rsid w:val="00CB5451"/>
    <w:rsid w:val="00CB56B1"/>
    <w:rsid w:val="00CB5C54"/>
    <w:rsid w:val="00CB7292"/>
    <w:rsid w:val="00CC11FC"/>
    <w:rsid w:val="00CC14AF"/>
    <w:rsid w:val="00CC264A"/>
    <w:rsid w:val="00CC2D18"/>
    <w:rsid w:val="00CC305B"/>
    <w:rsid w:val="00CC400A"/>
    <w:rsid w:val="00CC42EA"/>
    <w:rsid w:val="00CC4B3E"/>
    <w:rsid w:val="00CC5550"/>
    <w:rsid w:val="00CC62AD"/>
    <w:rsid w:val="00CC7EE6"/>
    <w:rsid w:val="00CC7FAE"/>
    <w:rsid w:val="00CD1215"/>
    <w:rsid w:val="00CD459E"/>
    <w:rsid w:val="00CD69E6"/>
    <w:rsid w:val="00CD7254"/>
    <w:rsid w:val="00CD72D5"/>
    <w:rsid w:val="00CD7E6C"/>
    <w:rsid w:val="00CE01FC"/>
    <w:rsid w:val="00CE1DB9"/>
    <w:rsid w:val="00CE2974"/>
    <w:rsid w:val="00CE2BB8"/>
    <w:rsid w:val="00CE39A4"/>
    <w:rsid w:val="00CE49B0"/>
    <w:rsid w:val="00CE4EB6"/>
    <w:rsid w:val="00CE61E8"/>
    <w:rsid w:val="00CF1AFC"/>
    <w:rsid w:val="00CF3233"/>
    <w:rsid w:val="00CF40E7"/>
    <w:rsid w:val="00CF4CA7"/>
    <w:rsid w:val="00CF65F5"/>
    <w:rsid w:val="00CF66EE"/>
    <w:rsid w:val="00CF68C4"/>
    <w:rsid w:val="00CF772F"/>
    <w:rsid w:val="00D00B6B"/>
    <w:rsid w:val="00D00FCD"/>
    <w:rsid w:val="00D019D7"/>
    <w:rsid w:val="00D02AEE"/>
    <w:rsid w:val="00D0528D"/>
    <w:rsid w:val="00D05513"/>
    <w:rsid w:val="00D101F8"/>
    <w:rsid w:val="00D1079F"/>
    <w:rsid w:val="00D116F5"/>
    <w:rsid w:val="00D12003"/>
    <w:rsid w:val="00D13544"/>
    <w:rsid w:val="00D149C7"/>
    <w:rsid w:val="00D14CF6"/>
    <w:rsid w:val="00D16953"/>
    <w:rsid w:val="00D16EF0"/>
    <w:rsid w:val="00D2078D"/>
    <w:rsid w:val="00D20ECE"/>
    <w:rsid w:val="00D21D23"/>
    <w:rsid w:val="00D232BA"/>
    <w:rsid w:val="00D24A5A"/>
    <w:rsid w:val="00D30560"/>
    <w:rsid w:val="00D32DDF"/>
    <w:rsid w:val="00D37762"/>
    <w:rsid w:val="00D37CA5"/>
    <w:rsid w:val="00D4041A"/>
    <w:rsid w:val="00D40906"/>
    <w:rsid w:val="00D415A6"/>
    <w:rsid w:val="00D42B4B"/>
    <w:rsid w:val="00D444DC"/>
    <w:rsid w:val="00D458E2"/>
    <w:rsid w:val="00D46931"/>
    <w:rsid w:val="00D50B0B"/>
    <w:rsid w:val="00D51845"/>
    <w:rsid w:val="00D52DFD"/>
    <w:rsid w:val="00D53B97"/>
    <w:rsid w:val="00D553A1"/>
    <w:rsid w:val="00D5570A"/>
    <w:rsid w:val="00D55F29"/>
    <w:rsid w:val="00D57B18"/>
    <w:rsid w:val="00D6048D"/>
    <w:rsid w:val="00D62A6D"/>
    <w:rsid w:val="00D63933"/>
    <w:rsid w:val="00D649FA"/>
    <w:rsid w:val="00D64F09"/>
    <w:rsid w:val="00D672D6"/>
    <w:rsid w:val="00D67A71"/>
    <w:rsid w:val="00D70CF9"/>
    <w:rsid w:val="00D70F49"/>
    <w:rsid w:val="00D711FA"/>
    <w:rsid w:val="00D719D3"/>
    <w:rsid w:val="00D73BE3"/>
    <w:rsid w:val="00D74227"/>
    <w:rsid w:val="00D743F1"/>
    <w:rsid w:val="00D745C0"/>
    <w:rsid w:val="00D7481A"/>
    <w:rsid w:val="00D74B3C"/>
    <w:rsid w:val="00D751A5"/>
    <w:rsid w:val="00D75212"/>
    <w:rsid w:val="00D77AF4"/>
    <w:rsid w:val="00D77C26"/>
    <w:rsid w:val="00D8018B"/>
    <w:rsid w:val="00D80889"/>
    <w:rsid w:val="00D80AC3"/>
    <w:rsid w:val="00D80D0B"/>
    <w:rsid w:val="00D86229"/>
    <w:rsid w:val="00D86566"/>
    <w:rsid w:val="00D87E3E"/>
    <w:rsid w:val="00D90DD5"/>
    <w:rsid w:val="00D91278"/>
    <w:rsid w:val="00D91A69"/>
    <w:rsid w:val="00D92A2C"/>
    <w:rsid w:val="00D943D5"/>
    <w:rsid w:val="00D94B45"/>
    <w:rsid w:val="00D94E90"/>
    <w:rsid w:val="00D96B75"/>
    <w:rsid w:val="00D97896"/>
    <w:rsid w:val="00DA0246"/>
    <w:rsid w:val="00DA0963"/>
    <w:rsid w:val="00DA1F9F"/>
    <w:rsid w:val="00DA5DD0"/>
    <w:rsid w:val="00DA6960"/>
    <w:rsid w:val="00DA6FC0"/>
    <w:rsid w:val="00DB000B"/>
    <w:rsid w:val="00DB0521"/>
    <w:rsid w:val="00DB4905"/>
    <w:rsid w:val="00DB582C"/>
    <w:rsid w:val="00DB6C19"/>
    <w:rsid w:val="00DB751E"/>
    <w:rsid w:val="00DB78B6"/>
    <w:rsid w:val="00DC03E8"/>
    <w:rsid w:val="00DC14B6"/>
    <w:rsid w:val="00DC312F"/>
    <w:rsid w:val="00DC387F"/>
    <w:rsid w:val="00DC472F"/>
    <w:rsid w:val="00DC540D"/>
    <w:rsid w:val="00DC6613"/>
    <w:rsid w:val="00DC797E"/>
    <w:rsid w:val="00DC7E56"/>
    <w:rsid w:val="00DC7F67"/>
    <w:rsid w:val="00DC7FBE"/>
    <w:rsid w:val="00DD1B73"/>
    <w:rsid w:val="00DD2892"/>
    <w:rsid w:val="00DD41BA"/>
    <w:rsid w:val="00DD4DDE"/>
    <w:rsid w:val="00DD56C0"/>
    <w:rsid w:val="00DE06B3"/>
    <w:rsid w:val="00DE26F2"/>
    <w:rsid w:val="00DE3A63"/>
    <w:rsid w:val="00DE4142"/>
    <w:rsid w:val="00DE665A"/>
    <w:rsid w:val="00DE78CB"/>
    <w:rsid w:val="00DF0B2C"/>
    <w:rsid w:val="00DF0BC4"/>
    <w:rsid w:val="00DF20C3"/>
    <w:rsid w:val="00DF2BA7"/>
    <w:rsid w:val="00DF3186"/>
    <w:rsid w:val="00DF35C6"/>
    <w:rsid w:val="00DF375A"/>
    <w:rsid w:val="00DF463C"/>
    <w:rsid w:val="00DF48ED"/>
    <w:rsid w:val="00DF4F28"/>
    <w:rsid w:val="00E032AE"/>
    <w:rsid w:val="00E072B0"/>
    <w:rsid w:val="00E1020D"/>
    <w:rsid w:val="00E1061F"/>
    <w:rsid w:val="00E115AC"/>
    <w:rsid w:val="00E1220F"/>
    <w:rsid w:val="00E149EE"/>
    <w:rsid w:val="00E14E56"/>
    <w:rsid w:val="00E15CD2"/>
    <w:rsid w:val="00E17313"/>
    <w:rsid w:val="00E17CBB"/>
    <w:rsid w:val="00E2015C"/>
    <w:rsid w:val="00E21B8D"/>
    <w:rsid w:val="00E22632"/>
    <w:rsid w:val="00E2277A"/>
    <w:rsid w:val="00E2584F"/>
    <w:rsid w:val="00E264E6"/>
    <w:rsid w:val="00E26661"/>
    <w:rsid w:val="00E26E56"/>
    <w:rsid w:val="00E278C0"/>
    <w:rsid w:val="00E3050B"/>
    <w:rsid w:val="00E31D8D"/>
    <w:rsid w:val="00E32771"/>
    <w:rsid w:val="00E329DA"/>
    <w:rsid w:val="00E33599"/>
    <w:rsid w:val="00E33FAF"/>
    <w:rsid w:val="00E34DDD"/>
    <w:rsid w:val="00E3595F"/>
    <w:rsid w:val="00E372F6"/>
    <w:rsid w:val="00E40929"/>
    <w:rsid w:val="00E40B83"/>
    <w:rsid w:val="00E40BFB"/>
    <w:rsid w:val="00E40F03"/>
    <w:rsid w:val="00E41CE6"/>
    <w:rsid w:val="00E42136"/>
    <w:rsid w:val="00E428D7"/>
    <w:rsid w:val="00E43C2E"/>
    <w:rsid w:val="00E44210"/>
    <w:rsid w:val="00E44704"/>
    <w:rsid w:val="00E4671F"/>
    <w:rsid w:val="00E50423"/>
    <w:rsid w:val="00E50DB1"/>
    <w:rsid w:val="00E51514"/>
    <w:rsid w:val="00E51C2F"/>
    <w:rsid w:val="00E52706"/>
    <w:rsid w:val="00E542B5"/>
    <w:rsid w:val="00E54739"/>
    <w:rsid w:val="00E55111"/>
    <w:rsid w:val="00E55680"/>
    <w:rsid w:val="00E5718B"/>
    <w:rsid w:val="00E57F16"/>
    <w:rsid w:val="00E60A5A"/>
    <w:rsid w:val="00E618B9"/>
    <w:rsid w:val="00E62105"/>
    <w:rsid w:val="00E62A81"/>
    <w:rsid w:val="00E64F17"/>
    <w:rsid w:val="00E65554"/>
    <w:rsid w:val="00E65B00"/>
    <w:rsid w:val="00E675FC"/>
    <w:rsid w:val="00E71B9D"/>
    <w:rsid w:val="00E73608"/>
    <w:rsid w:val="00E73789"/>
    <w:rsid w:val="00E742CA"/>
    <w:rsid w:val="00E751F0"/>
    <w:rsid w:val="00E767F3"/>
    <w:rsid w:val="00E76DC9"/>
    <w:rsid w:val="00E7790F"/>
    <w:rsid w:val="00E800DE"/>
    <w:rsid w:val="00E813D9"/>
    <w:rsid w:val="00E81953"/>
    <w:rsid w:val="00E820AA"/>
    <w:rsid w:val="00E83B51"/>
    <w:rsid w:val="00E854C1"/>
    <w:rsid w:val="00E854D5"/>
    <w:rsid w:val="00E85ED7"/>
    <w:rsid w:val="00E86E9D"/>
    <w:rsid w:val="00E90712"/>
    <w:rsid w:val="00E927A4"/>
    <w:rsid w:val="00E94F90"/>
    <w:rsid w:val="00E9523B"/>
    <w:rsid w:val="00E96376"/>
    <w:rsid w:val="00EA0F70"/>
    <w:rsid w:val="00EA1781"/>
    <w:rsid w:val="00EA1933"/>
    <w:rsid w:val="00EA2993"/>
    <w:rsid w:val="00EA2B8C"/>
    <w:rsid w:val="00EA6944"/>
    <w:rsid w:val="00EA70BF"/>
    <w:rsid w:val="00EB1857"/>
    <w:rsid w:val="00EB21C1"/>
    <w:rsid w:val="00EB22AE"/>
    <w:rsid w:val="00EB2E81"/>
    <w:rsid w:val="00EB2F46"/>
    <w:rsid w:val="00EB3698"/>
    <w:rsid w:val="00EB4718"/>
    <w:rsid w:val="00EB4C33"/>
    <w:rsid w:val="00EB4C83"/>
    <w:rsid w:val="00EB4D9B"/>
    <w:rsid w:val="00EB5214"/>
    <w:rsid w:val="00EB5DBF"/>
    <w:rsid w:val="00EB683A"/>
    <w:rsid w:val="00EB6B19"/>
    <w:rsid w:val="00EB7192"/>
    <w:rsid w:val="00EB7313"/>
    <w:rsid w:val="00EB74A5"/>
    <w:rsid w:val="00EC040E"/>
    <w:rsid w:val="00EC04E4"/>
    <w:rsid w:val="00EC10C0"/>
    <w:rsid w:val="00EC1166"/>
    <w:rsid w:val="00EC1439"/>
    <w:rsid w:val="00EC1700"/>
    <w:rsid w:val="00EC2B26"/>
    <w:rsid w:val="00EC545F"/>
    <w:rsid w:val="00EC574B"/>
    <w:rsid w:val="00ED181E"/>
    <w:rsid w:val="00ED2D0D"/>
    <w:rsid w:val="00ED3A1F"/>
    <w:rsid w:val="00EE0294"/>
    <w:rsid w:val="00EE0CE7"/>
    <w:rsid w:val="00EE122A"/>
    <w:rsid w:val="00EE18A4"/>
    <w:rsid w:val="00EE228A"/>
    <w:rsid w:val="00EF1150"/>
    <w:rsid w:val="00EF1B70"/>
    <w:rsid w:val="00EF2592"/>
    <w:rsid w:val="00EF27FA"/>
    <w:rsid w:val="00EF2968"/>
    <w:rsid w:val="00EF46E7"/>
    <w:rsid w:val="00EF4A13"/>
    <w:rsid w:val="00F02877"/>
    <w:rsid w:val="00F04A33"/>
    <w:rsid w:val="00F052D0"/>
    <w:rsid w:val="00F063C0"/>
    <w:rsid w:val="00F0702F"/>
    <w:rsid w:val="00F07E84"/>
    <w:rsid w:val="00F11C30"/>
    <w:rsid w:val="00F12328"/>
    <w:rsid w:val="00F13D6E"/>
    <w:rsid w:val="00F1411B"/>
    <w:rsid w:val="00F1761C"/>
    <w:rsid w:val="00F26CCB"/>
    <w:rsid w:val="00F278D2"/>
    <w:rsid w:val="00F302F8"/>
    <w:rsid w:val="00F316EA"/>
    <w:rsid w:val="00F323F5"/>
    <w:rsid w:val="00F347CC"/>
    <w:rsid w:val="00F349C6"/>
    <w:rsid w:val="00F352D1"/>
    <w:rsid w:val="00F35941"/>
    <w:rsid w:val="00F36873"/>
    <w:rsid w:val="00F372C0"/>
    <w:rsid w:val="00F37E87"/>
    <w:rsid w:val="00F4123B"/>
    <w:rsid w:val="00F43B4B"/>
    <w:rsid w:val="00F464C8"/>
    <w:rsid w:val="00F50306"/>
    <w:rsid w:val="00F50DE8"/>
    <w:rsid w:val="00F5241C"/>
    <w:rsid w:val="00F53CFB"/>
    <w:rsid w:val="00F55582"/>
    <w:rsid w:val="00F5602F"/>
    <w:rsid w:val="00F575F6"/>
    <w:rsid w:val="00F60C5E"/>
    <w:rsid w:val="00F64357"/>
    <w:rsid w:val="00F6484B"/>
    <w:rsid w:val="00F64D8F"/>
    <w:rsid w:val="00F67B55"/>
    <w:rsid w:val="00F72B28"/>
    <w:rsid w:val="00F763F7"/>
    <w:rsid w:val="00F7641B"/>
    <w:rsid w:val="00F805EC"/>
    <w:rsid w:val="00F81864"/>
    <w:rsid w:val="00F81D10"/>
    <w:rsid w:val="00F81D96"/>
    <w:rsid w:val="00F82284"/>
    <w:rsid w:val="00F8391A"/>
    <w:rsid w:val="00F83993"/>
    <w:rsid w:val="00F843FE"/>
    <w:rsid w:val="00F84685"/>
    <w:rsid w:val="00F855B2"/>
    <w:rsid w:val="00F87B06"/>
    <w:rsid w:val="00F91850"/>
    <w:rsid w:val="00F91BB1"/>
    <w:rsid w:val="00F91DDF"/>
    <w:rsid w:val="00F94931"/>
    <w:rsid w:val="00F95EEC"/>
    <w:rsid w:val="00F9764E"/>
    <w:rsid w:val="00F97F8F"/>
    <w:rsid w:val="00FA1D1F"/>
    <w:rsid w:val="00FA2701"/>
    <w:rsid w:val="00FA2E78"/>
    <w:rsid w:val="00FA4158"/>
    <w:rsid w:val="00FA56D0"/>
    <w:rsid w:val="00FA72E9"/>
    <w:rsid w:val="00FB17B6"/>
    <w:rsid w:val="00FB3B7E"/>
    <w:rsid w:val="00FB4F50"/>
    <w:rsid w:val="00FB52CB"/>
    <w:rsid w:val="00FB586D"/>
    <w:rsid w:val="00FB7096"/>
    <w:rsid w:val="00FB7726"/>
    <w:rsid w:val="00FC03BE"/>
    <w:rsid w:val="00FC0B43"/>
    <w:rsid w:val="00FC25F4"/>
    <w:rsid w:val="00FC2720"/>
    <w:rsid w:val="00FC3A47"/>
    <w:rsid w:val="00FC4A02"/>
    <w:rsid w:val="00FC4C42"/>
    <w:rsid w:val="00FC5093"/>
    <w:rsid w:val="00FC6DEF"/>
    <w:rsid w:val="00FD016E"/>
    <w:rsid w:val="00FD0792"/>
    <w:rsid w:val="00FD1270"/>
    <w:rsid w:val="00FD1B08"/>
    <w:rsid w:val="00FD258D"/>
    <w:rsid w:val="00FD307F"/>
    <w:rsid w:val="00FD39A9"/>
    <w:rsid w:val="00FD568D"/>
    <w:rsid w:val="00FD6493"/>
    <w:rsid w:val="00FD6752"/>
    <w:rsid w:val="00FD6B14"/>
    <w:rsid w:val="00FD6CED"/>
    <w:rsid w:val="00FE15FC"/>
    <w:rsid w:val="00FE21F6"/>
    <w:rsid w:val="00FE22FE"/>
    <w:rsid w:val="00FE3739"/>
    <w:rsid w:val="00FE4B53"/>
    <w:rsid w:val="00FE4CEE"/>
    <w:rsid w:val="00FE5651"/>
    <w:rsid w:val="00FE5A34"/>
    <w:rsid w:val="00FE61E7"/>
    <w:rsid w:val="00FE6AF9"/>
    <w:rsid w:val="00FE6D30"/>
    <w:rsid w:val="00FF0712"/>
    <w:rsid w:val="00FF0F88"/>
    <w:rsid w:val="00FF1A7A"/>
    <w:rsid w:val="00FF4130"/>
    <w:rsid w:val="00FF43B3"/>
    <w:rsid w:val="00FF5AC8"/>
    <w:rsid w:val="00FF6BD8"/>
    <w:rsid w:val="00FF6D8B"/>
    <w:rsid w:val="00FF78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BF52F97-0C79-480E-9BE8-101D460E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03BE4"/>
    <w:pPr>
      <w:widowControl w:val="0"/>
      <w:jc w:val="both"/>
    </w:pPr>
    <w:rPr>
      <w:rFonts w:asciiTheme="minorEastAsia"/>
    </w:rPr>
  </w:style>
  <w:style w:type="paragraph" w:styleId="1">
    <w:name w:val="heading 1"/>
    <w:basedOn w:val="a"/>
    <w:next w:val="a"/>
    <w:link w:val="1Char"/>
    <w:uiPriority w:val="9"/>
    <w:qFormat/>
    <w:rsid w:val="005E3CA0"/>
    <w:pPr>
      <w:spacing w:before="240"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58662B"/>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58662B"/>
    <w:pPr>
      <w:spacing w:line="415" w:lineRule="auto"/>
      <w:outlineLvl w:val="2"/>
    </w:pPr>
    <w:rPr>
      <w:rFonts w:eastAsia="黑体"/>
      <w:bCs/>
      <w:sz w:val="24"/>
      <w:szCs w:val="32"/>
    </w:rPr>
  </w:style>
  <w:style w:type="paragraph" w:styleId="4">
    <w:name w:val="heading 4"/>
    <w:basedOn w:val="a"/>
    <w:next w:val="a"/>
    <w:link w:val="4Char"/>
    <w:uiPriority w:val="9"/>
    <w:unhideWhenUsed/>
    <w:qFormat/>
    <w:rsid w:val="00C41262"/>
    <w:pPr>
      <w:spacing w:line="377" w:lineRule="auto"/>
      <w:outlineLvl w:val="3"/>
    </w:pPr>
    <w:rPr>
      <w:rFonts w:asciiTheme="majorHAnsi" w:eastAsia="黑体"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E3CA0"/>
    <w:rPr>
      <w:rFonts w:eastAsia="黑体"/>
      <w:bCs/>
      <w:kern w:val="44"/>
      <w:sz w:val="30"/>
      <w:szCs w:val="44"/>
    </w:rPr>
  </w:style>
  <w:style w:type="character" w:customStyle="1" w:styleId="fontstyle01">
    <w:name w:val="fontstyle01"/>
    <w:basedOn w:val="a0"/>
    <w:rsid w:val="001A2701"/>
    <w:rPr>
      <w:rFonts w:ascii="宋体" w:eastAsia="宋体" w:hAnsi="宋体" w:hint="eastAsia"/>
      <w:b w:val="0"/>
      <w:bCs w:val="0"/>
      <w:i w:val="0"/>
      <w:iCs w:val="0"/>
      <w:color w:val="000000"/>
      <w:sz w:val="40"/>
      <w:szCs w:val="40"/>
    </w:rPr>
  </w:style>
  <w:style w:type="character" w:customStyle="1" w:styleId="fontstyle11">
    <w:name w:val="fontstyle11"/>
    <w:basedOn w:val="a0"/>
    <w:rsid w:val="001A2701"/>
    <w:rPr>
      <w:rFonts w:ascii="Calibri" w:hAnsi="Calibri" w:cs="Calibri" w:hint="default"/>
      <w:b w:val="0"/>
      <w:bCs w:val="0"/>
      <w:i w:val="0"/>
      <w:iCs w:val="0"/>
      <w:color w:val="000000"/>
      <w:sz w:val="40"/>
      <w:szCs w:val="40"/>
    </w:rPr>
  </w:style>
  <w:style w:type="paragraph" w:styleId="a3">
    <w:name w:val="List Paragraph"/>
    <w:basedOn w:val="a"/>
    <w:uiPriority w:val="34"/>
    <w:qFormat/>
    <w:rsid w:val="00764319"/>
    <w:pPr>
      <w:ind w:firstLineChars="200" w:firstLine="420"/>
    </w:pPr>
  </w:style>
  <w:style w:type="paragraph" w:styleId="a4">
    <w:name w:val="No Spacing"/>
    <w:uiPriority w:val="1"/>
    <w:qFormat/>
    <w:rsid w:val="007E55E8"/>
    <w:pPr>
      <w:widowControl w:val="0"/>
      <w:jc w:val="both"/>
    </w:pPr>
  </w:style>
  <w:style w:type="character" w:customStyle="1" w:styleId="2Char">
    <w:name w:val="标题 2 Char"/>
    <w:basedOn w:val="a0"/>
    <w:link w:val="2"/>
    <w:uiPriority w:val="9"/>
    <w:rsid w:val="0058662B"/>
    <w:rPr>
      <w:rFonts w:asciiTheme="majorHAnsi" w:eastAsia="黑体" w:hAnsiTheme="majorHAnsi" w:cstheme="majorBidi"/>
      <w:bCs/>
      <w:sz w:val="28"/>
      <w:szCs w:val="32"/>
    </w:rPr>
  </w:style>
  <w:style w:type="character" w:customStyle="1" w:styleId="fontstyle21">
    <w:name w:val="fontstyle21"/>
    <w:basedOn w:val="a0"/>
    <w:rsid w:val="00973DA1"/>
    <w:rPr>
      <w:rFonts w:ascii="Calibri" w:hAnsi="Calibri" w:cs="Calibri" w:hint="default"/>
      <w:b w:val="0"/>
      <w:bCs w:val="0"/>
      <w:i w:val="0"/>
      <w:iCs w:val="0"/>
      <w:color w:val="000000"/>
      <w:sz w:val="22"/>
      <w:szCs w:val="22"/>
    </w:rPr>
  </w:style>
  <w:style w:type="character" w:customStyle="1" w:styleId="3Char">
    <w:name w:val="标题 3 Char"/>
    <w:basedOn w:val="a0"/>
    <w:link w:val="3"/>
    <w:uiPriority w:val="9"/>
    <w:rsid w:val="0058662B"/>
    <w:rPr>
      <w:rFonts w:eastAsia="黑体"/>
      <w:bCs/>
      <w:sz w:val="24"/>
      <w:szCs w:val="32"/>
    </w:rPr>
  </w:style>
  <w:style w:type="character" w:customStyle="1" w:styleId="fontstyle31">
    <w:name w:val="fontstyle31"/>
    <w:basedOn w:val="a0"/>
    <w:rsid w:val="00581BED"/>
    <w:rPr>
      <w:rFonts w:ascii="Wingdings-Regular" w:hAnsi="Wingdings-Regular" w:hint="default"/>
      <w:b w:val="0"/>
      <w:bCs w:val="0"/>
      <w:i w:val="0"/>
      <w:iCs w:val="0"/>
      <w:color w:val="000000"/>
      <w:sz w:val="22"/>
      <w:szCs w:val="22"/>
    </w:rPr>
  </w:style>
  <w:style w:type="character" w:customStyle="1" w:styleId="4Char">
    <w:name w:val="标题 4 Char"/>
    <w:basedOn w:val="a0"/>
    <w:link w:val="4"/>
    <w:uiPriority w:val="9"/>
    <w:rsid w:val="00C41262"/>
    <w:rPr>
      <w:rFonts w:asciiTheme="majorHAnsi" w:eastAsia="黑体" w:hAnsiTheme="majorHAnsi" w:cstheme="majorBidi"/>
      <w:bCs/>
      <w:szCs w:val="28"/>
    </w:rPr>
  </w:style>
  <w:style w:type="paragraph" w:styleId="a5">
    <w:name w:val="header"/>
    <w:basedOn w:val="a"/>
    <w:link w:val="Char"/>
    <w:uiPriority w:val="99"/>
    <w:unhideWhenUsed/>
    <w:rsid w:val="004D15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4D15A8"/>
    <w:rPr>
      <w:sz w:val="18"/>
      <w:szCs w:val="18"/>
    </w:rPr>
  </w:style>
  <w:style w:type="paragraph" w:styleId="a6">
    <w:name w:val="footer"/>
    <w:basedOn w:val="a"/>
    <w:link w:val="Char0"/>
    <w:uiPriority w:val="99"/>
    <w:unhideWhenUsed/>
    <w:rsid w:val="004D15A8"/>
    <w:pPr>
      <w:tabs>
        <w:tab w:val="center" w:pos="4153"/>
        <w:tab w:val="right" w:pos="8306"/>
      </w:tabs>
      <w:snapToGrid w:val="0"/>
      <w:jc w:val="left"/>
    </w:pPr>
    <w:rPr>
      <w:sz w:val="18"/>
      <w:szCs w:val="18"/>
    </w:rPr>
  </w:style>
  <w:style w:type="character" w:customStyle="1" w:styleId="Char0">
    <w:name w:val="页脚 Char"/>
    <w:basedOn w:val="a0"/>
    <w:link w:val="a6"/>
    <w:uiPriority w:val="99"/>
    <w:rsid w:val="004D15A8"/>
    <w:rPr>
      <w:sz w:val="18"/>
      <w:szCs w:val="18"/>
    </w:rPr>
  </w:style>
  <w:style w:type="paragraph" w:styleId="a7">
    <w:name w:val="footnote text"/>
    <w:basedOn w:val="a"/>
    <w:link w:val="Char1"/>
    <w:uiPriority w:val="99"/>
    <w:semiHidden/>
    <w:unhideWhenUsed/>
    <w:rsid w:val="00A51872"/>
    <w:pPr>
      <w:snapToGrid w:val="0"/>
      <w:jc w:val="left"/>
    </w:pPr>
    <w:rPr>
      <w:sz w:val="18"/>
      <w:szCs w:val="18"/>
    </w:rPr>
  </w:style>
  <w:style w:type="character" w:customStyle="1" w:styleId="Char1">
    <w:name w:val="脚注文本 Char"/>
    <w:basedOn w:val="a0"/>
    <w:link w:val="a7"/>
    <w:uiPriority w:val="99"/>
    <w:semiHidden/>
    <w:rsid w:val="00A51872"/>
    <w:rPr>
      <w:sz w:val="18"/>
      <w:szCs w:val="18"/>
    </w:rPr>
  </w:style>
  <w:style w:type="character" w:styleId="a8">
    <w:name w:val="footnote reference"/>
    <w:basedOn w:val="a0"/>
    <w:uiPriority w:val="99"/>
    <w:semiHidden/>
    <w:unhideWhenUsed/>
    <w:rsid w:val="00A51872"/>
    <w:rPr>
      <w:vertAlign w:val="superscript"/>
    </w:rPr>
  </w:style>
  <w:style w:type="character" w:styleId="a9">
    <w:name w:val="Hyperlink"/>
    <w:basedOn w:val="a0"/>
    <w:uiPriority w:val="99"/>
    <w:unhideWhenUsed/>
    <w:rsid w:val="002A5272"/>
    <w:rPr>
      <w:color w:val="0000FF"/>
      <w:u w:val="single"/>
    </w:rPr>
  </w:style>
  <w:style w:type="character" w:styleId="aa">
    <w:name w:val="Strong"/>
    <w:basedOn w:val="a0"/>
    <w:uiPriority w:val="22"/>
    <w:qFormat/>
    <w:rsid w:val="002A5272"/>
    <w:rPr>
      <w:b/>
      <w:bCs/>
    </w:rPr>
  </w:style>
  <w:style w:type="paragraph" w:styleId="TOC">
    <w:name w:val="TOC Heading"/>
    <w:basedOn w:val="1"/>
    <w:next w:val="a"/>
    <w:uiPriority w:val="39"/>
    <w:unhideWhenUsed/>
    <w:qFormat/>
    <w:rsid w:val="001F16A1"/>
    <w:pPr>
      <w:keepNext/>
      <w:keepLines/>
      <w:widowControl/>
      <w:spacing w:line="259" w:lineRule="auto"/>
      <w:jc w:val="left"/>
      <w:outlineLvl w:val="9"/>
    </w:pPr>
    <w:rPr>
      <w:rFonts w:asciiTheme="majorHAnsi" w:eastAsiaTheme="majorEastAsia" w:hAnsiTheme="majorHAnsi" w:cstheme="majorBidi"/>
      <w:bCs w:val="0"/>
      <w:color w:val="365F91" w:themeColor="accent1" w:themeShade="BF"/>
      <w:kern w:val="0"/>
      <w:sz w:val="32"/>
      <w:szCs w:val="32"/>
    </w:rPr>
  </w:style>
  <w:style w:type="paragraph" w:styleId="20">
    <w:name w:val="toc 2"/>
    <w:basedOn w:val="a"/>
    <w:next w:val="a"/>
    <w:autoRedefine/>
    <w:uiPriority w:val="39"/>
    <w:unhideWhenUsed/>
    <w:rsid w:val="001F16A1"/>
    <w:pPr>
      <w:ind w:leftChars="200" w:left="420"/>
    </w:pPr>
  </w:style>
  <w:style w:type="paragraph" w:styleId="30">
    <w:name w:val="toc 3"/>
    <w:basedOn w:val="a"/>
    <w:next w:val="a"/>
    <w:autoRedefine/>
    <w:uiPriority w:val="39"/>
    <w:unhideWhenUsed/>
    <w:rsid w:val="001F16A1"/>
    <w:pPr>
      <w:ind w:leftChars="400" w:left="840"/>
    </w:pPr>
  </w:style>
  <w:style w:type="paragraph" w:styleId="10">
    <w:name w:val="toc 1"/>
    <w:basedOn w:val="a"/>
    <w:next w:val="a"/>
    <w:autoRedefine/>
    <w:uiPriority w:val="39"/>
    <w:unhideWhenUsed/>
    <w:rsid w:val="001F16A1"/>
  </w:style>
  <w:style w:type="character" w:styleId="HTML">
    <w:name w:val="HTML Code"/>
    <w:basedOn w:val="a0"/>
    <w:uiPriority w:val="99"/>
    <w:semiHidden/>
    <w:unhideWhenUsed/>
    <w:rsid w:val="000C25B0"/>
    <w:rPr>
      <w:rFonts w:ascii="宋体" w:eastAsia="宋体" w:hAnsi="宋体" w:cs="宋体"/>
      <w:sz w:val="24"/>
      <w:szCs w:val="24"/>
    </w:rPr>
  </w:style>
  <w:style w:type="paragraph" w:styleId="ab">
    <w:name w:val="Normal (Web)"/>
    <w:basedOn w:val="a"/>
    <w:uiPriority w:val="99"/>
    <w:semiHidden/>
    <w:unhideWhenUsed/>
    <w:rsid w:val="00BC662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481100"/>
  </w:style>
  <w:style w:type="paragraph" w:styleId="HTML0">
    <w:name w:val="HTML Preformatted"/>
    <w:basedOn w:val="a"/>
    <w:link w:val="HTMLChar"/>
    <w:uiPriority w:val="99"/>
    <w:unhideWhenUsed/>
    <w:rsid w:val="00C323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rsid w:val="00C3233A"/>
    <w:rPr>
      <w:rFonts w:ascii="宋体" w:eastAsia="宋体" w:hAnsi="宋体" w:cs="宋体"/>
      <w:kern w:val="0"/>
      <w:sz w:val="24"/>
      <w:szCs w:val="24"/>
    </w:rPr>
  </w:style>
  <w:style w:type="character" w:customStyle="1" w:styleId="keyword">
    <w:name w:val="keyword"/>
    <w:basedOn w:val="a0"/>
    <w:rsid w:val="00FE4B53"/>
  </w:style>
  <w:style w:type="character" w:customStyle="1" w:styleId="comment">
    <w:name w:val="comment"/>
    <w:basedOn w:val="a0"/>
    <w:rsid w:val="00FE4B53"/>
  </w:style>
  <w:style w:type="character" w:customStyle="1" w:styleId="datatypes">
    <w:name w:val="datatypes"/>
    <w:basedOn w:val="a0"/>
    <w:rsid w:val="00E742CA"/>
  </w:style>
  <w:style w:type="character" w:customStyle="1" w:styleId="preprocessor">
    <w:name w:val="preprocessor"/>
    <w:basedOn w:val="a0"/>
    <w:rsid w:val="005B6544"/>
  </w:style>
  <w:style w:type="character" w:customStyle="1" w:styleId="hljs-comment">
    <w:name w:val="hljs-comment"/>
    <w:basedOn w:val="a0"/>
    <w:rsid w:val="003E1CE5"/>
  </w:style>
  <w:style w:type="character" w:customStyle="1" w:styleId="n">
    <w:name w:val="n"/>
    <w:basedOn w:val="a0"/>
    <w:rsid w:val="000127B0"/>
  </w:style>
  <w:style w:type="character" w:customStyle="1" w:styleId="o">
    <w:name w:val="o"/>
    <w:basedOn w:val="a0"/>
    <w:rsid w:val="000127B0"/>
  </w:style>
  <w:style w:type="character" w:customStyle="1" w:styleId="p">
    <w:name w:val="p"/>
    <w:basedOn w:val="a0"/>
    <w:rsid w:val="000127B0"/>
  </w:style>
  <w:style w:type="character" w:customStyle="1" w:styleId="nb">
    <w:name w:val="nb"/>
    <w:basedOn w:val="a0"/>
    <w:rsid w:val="000127B0"/>
  </w:style>
  <w:style w:type="character" w:customStyle="1" w:styleId="mi">
    <w:name w:val="mi"/>
    <w:basedOn w:val="a0"/>
    <w:rsid w:val="000127B0"/>
  </w:style>
  <w:style w:type="character" w:customStyle="1" w:styleId="time">
    <w:name w:val="time"/>
    <w:basedOn w:val="a0"/>
    <w:rsid w:val="00E820AA"/>
  </w:style>
  <w:style w:type="character" w:customStyle="1" w:styleId="read-count">
    <w:name w:val="read-count"/>
    <w:basedOn w:val="a0"/>
    <w:rsid w:val="00E820AA"/>
  </w:style>
  <w:style w:type="paragraph" w:customStyle="1" w:styleId="Default">
    <w:name w:val="Default"/>
    <w:rsid w:val="009D70F7"/>
    <w:pPr>
      <w:widowControl w:val="0"/>
      <w:autoSpaceDE w:val="0"/>
      <w:autoSpaceDN w:val="0"/>
      <w:adjustRightInd w:val="0"/>
    </w:pPr>
    <w:rPr>
      <w:rFonts w:ascii="Verdana" w:hAnsi="Verdana" w:cs="Verdana"/>
      <w:color w:val="000000"/>
      <w:kern w:val="0"/>
      <w:sz w:val="24"/>
      <w:szCs w:val="24"/>
    </w:rPr>
  </w:style>
  <w:style w:type="paragraph" w:styleId="40">
    <w:name w:val="toc 4"/>
    <w:basedOn w:val="a"/>
    <w:next w:val="a"/>
    <w:autoRedefine/>
    <w:uiPriority w:val="39"/>
    <w:unhideWhenUsed/>
    <w:rsid w:val="00AD5C41"/>
    <w:pPr>
      <w:ind w:leftChars="600" w:left="1260"/>
    </w:pPr>
  </w:style>
  <w:style w:type="paragraph" w:styleId="5">
    <w:name w:val="toc 5"/>
    <w:basedOn w:val="a"/>
    <w:next w:val="a"/>
    <w:autoRedefine/>
    <w:uiPriority w:val="39"/>
    <w:unhideWhenUsed/>
    <w:rsid w:val="00AD5C41"/>
    <w:pPr>
      <w:ind w:leftChars="800" w:left="1680"/>
    </w:pPr>
  </w:style>
  <w:style w:type="paragraph" w:styleId="6">
    <w:name w:val="toc 6"/>
    <w:basedOn w:val="a"/>
    <w:next w:val="a"/>
    <w:autoRedefine/>
    <w:uiPriority w:val="39"/>
    <w:unhideWhenUsed/>
    <w:rsid w:val="00AD5C41"/>
    <w:pPr>
      <w:ind w:leftChars="1000" w:left="2100"/>
    </w:pPr>
  </w:style>
  <w:style w:type="paragraph" w:styleId="7">
    <w:name w:val="toc 7"/>
    <w:basedOn w:val="a"/>
    <w:next w:val="a"/>
    <w:autoRedefine/>
    <w:uiPriority w:val="39"/>
    <w:unhideWhenUsed/>
    <w:rsid w:val="00AD5C41"/>
    <w:pPr>
      <w:ind w:leftChars="1200" w:left="2520"/>
    </w:pPr>
  </w:style>
  <w:style w:type="paragraph" w:styleId="8">
    <w:name w:val="toc 8"/>
    <w:basedOn w:val="a"/>
    <w:next w:val="a"/>
    <w:autoRedefine/>
    <w:uiPriority w:val="39"/>
    <w:unhideWhenUsed/>
    <w:rsid w:val="00AD5C41"/>
    <w:pPr>
      <w:ind w:leftChars="1400" w:left="2940"/>
    </w:pPr>
  </w:style>
  <w:style w:type="paragraph" w:styleId="9">
    <w:name w:val="toc 9"/>
    <w:basedOn w:val="a"/>
    <w:next w:val="a"/>
    <w:autoRedefine/>
    <w:uiPriority w:val="39"/>
    <w:unhideWhenUsed/>
    <w:rsid w:val="00AD5C41"/>
    <w:pPr>
      <w:ind w:leftChars="1600" w:left="3360"/>
    </w:pPr>
  </w:style>
  <w:style w:type="character" w:styleId="ac">
    <w:name w:val="Emphasis"/>
    <w:basedOn w:val="a0"/>
    <w:uiPriority w:val="20"/>
    <w:qFormat/>
    <w:rsid w:val="00332795"/>
    <w:rPr>
      <w:i/>
      <w:iCs/>
    </w:rPr>
  </w:style>
  <w:style w:type="paragraph" w:styleId="ad">
    <w:name w:val="Date"/>
    <w:basedOn w:val="a"/>
    <w:next w:val="a"/>
    <w:link w:val="Char2"/>
    <w:uiPriority w:val="99"/>
    <w:semiHidden/>
    <w:unhideWhenUsed/>
    <w:rsid w:val="008A30FC"/>
    <w:pPr>
      <w:ind w:leftChars="2500" w:left="100"/>
    </w:pPr>
  </w:style>
  <w:style w:type="character" w:customStyle="1" w:styleId="Char2">
    <w:name w:val="日期 Char"/>
    <w:basedOn w:val="a0"/>
    <w:link w:val="ad"/>
    <w:uiPriority w:val="99"/>
    <w:semiHidden/>
    <w:rsid w:val="008A30FC"/>
    <w:rPr>
      <w:rFonts w:asciiTheme="minorEastAsia"/>
    </w:rPr>
  </w:style>
  <w:style w:type="character" w:customStyle="1" w:styleId="fontstyle41">
    <w:name w:val="fontstyle41"/>
    <w:basedOn w:val="a0"/>
    <w:rsid w:val="006D1B2E"/>
    <w:rPr>
      <w:rFonts w:ascii="宋体" w:eastAsia="宋体" w:hAnsi="宋体" w:hint="eastAsia"/>
      <w:b w:val="0"/>
      <w:bCs w:val="0"/>
      <w:i w:val="0"/>
      <w:iCs w:val="0"/>
      <w:color w:val="000000"/>
      <w:sz w:val="22"/>
      <w:szCs w:val="22"/>
    </w:rPr>
  </w:style>
  <w:style w:type="character" w:customStyle="1" w:styleId="cnblogscodecopy">
    <w:name w:val="cnblogs_code_copy"/>
    <w:basedOn w:val="a0"/>
    <w:rsid w:val="00FC03BE"/>
  </w:style>
  <w:style w:type="character" w:customStyle="1" w:styleId="token">
    <w:name w:val="token"/>
    <w:basedOn w:val="a0"/>
    <w:rsid w:val="00211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58193">
      <w:bodyDiv w:val="1"/>
      <w:marLeft w:val="0"/>
      <w:marRight w:val="0"/>
      <w:marTop w:val="0"/>
      <w:marBottom w:val="0"/>
      <w:divBdr>
        <w:top w:val="none" w:sz="0" w:space="0" w:color="auto"/>
        <w:left w:val="none" w:sz="0" w:space="0" w:color="auto"/>
        <w:bottom w:val="none" w:sz="0" w:space="0" w:color="auto"/>
        <w:right w:val="none" w:sz="0" w:space="0" w:color="auto"/>
      </w:divBdr>
      <w:divsChild>
        <w:div w:id="612128494">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387952">
      <w:bodyDiv w:val="1"/>
      <w:marLeft w:val="0"/>
      <w:marRight w:val="0"/>
      <w:marTop w:val="0"/>
      <w:marBottom w:val="0"/>
      <w:divBdr>
        <w:top w:val="none" w:sz="0" w:space="0" w:color="auto"/>
        <w:left w:val="none" w:sz="0" w:space="0" w:color="auto"/>
        <w:bottom w:val="none" w:sz="0" w:space="0" w:color="auto"/>
        <w:right w:val="none" w:sz="0" w:space="0" w:color="auto"/>
      </w:divBdr>
    </w:div>
    <w:div w:id="13457840">
      <w:bodyDiv w:val="1"/>
      <w:marLeft w:val="0"/>
      <w:marRight w:val="0"/>
      <w:marTop w:val="0"/>
      <w:marBottom w:val="0"/>
      <w:divBdr>
        <w:top w:val="none" w:sz="0" w:space="0" w:color="auto"/>
        <w:left w:val="none" w:sz="0" w:space="0" w:color="auto"/>
        <w:bottom w:val="none" w:sz="0" w:space="0" w:color="auto"/>
        <w:right w:val="none" w:sz="0" w:space="0" w:color="auto"/>
      </w:divBdr>
      <w:divsChild>
        <w:div w:id="183791790">
          <w:marLeft w:val="0"/>
          <w:marRight w:val="0"/>
          <w:marTop w:val="75"/>
          <w:marBottom w:val="75"/>
          <w:divBdr>
            <w:top w:val="single" w:sz="6" w:space="4" w:color="CCCCCC"/>
            <w:left w:val="single" w:sz="6" w:space="4" w:color="CCCCCC"/>
            <w:bottom w:val="single" w:sz="6" w:space="4" w:color="CCCCCC"/>
            <w:right w:val="single" w:sz="6" w:space="4" w:color="CCCCCC"/>
          </w:divBdr>
        </w:div>
        <w:div w:id="190093828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9618613">
      <w:bodyDiv w:val="1"/>
      <w:marLeft w:val="0"/>
      <w:marRight w:val="0"/>
      <w:marTop w:val="0"/>
      <w:marBottom w:val="0"/>
      <w:divBdr>
        <w:top w:val="none" w:sz="0" w:space="0" w:color="auto"/>
        <w:left w:val="none" w:sz="0" w:space="0" w:color="auto"/>
        <w:bottom w:val="none" w:sz="0" w:space="0" w:color="auto"/>
        <w:right w:val="none" w:sz="0" w:space="0" w:color="auto"/>
      </w:divBdr>
    </w:div>
    <w:div w:id="101345977">
      <w:bodyDiv w:val="1"/>
      <w:marLeft w:val="0"/>
      <w:marRight w:val="0"/>
      <w:marTop w:val="0"/>
      <w:marBottom w:val="0"/>
      <w:divBdr>
        <w:top w:val="none" w:sz="0" w:space="0" w:color="auto"/>
        <w:left w:val="none" w:sz="0" w:space="0" w:color="auto"/>
        <w:bottom w:val="none" w:sz="0" w:space="0" w:color="auto"/>
        <w:right w:val="none" w:sz="0" w:space="0" w:color="auto"/>
      </w:divBdr>
    </w:div>
    <w:div w:id="113135080">
      <w:bodyDiv w:val="1"/>
      <w:marLeft w:val="0"/>
      <w:marRight w:val="0"/>
      <w:marTop w:val="0"/>
      <w:marBottom w:val="0"/>
      <w:divBdr>
        <w:top w:val="none" w:sz="0" w:space="0" w:color="auto"/>
        <w:left w:val="none" w:sz="0" w:space="0" w:color="auto"/>
        <w:bottom w:val="none" w:sz="0" w:space="0" w:color="auto"/>
        <w:right w:val="none" w:sz="0" w:space="0" w:color="auto"/>
      </w:divBdr>
    </w:div>
    <w:div w:id="145782598">
      <w:bodyDiv w:val="1"/>
      <w:marLeft w:val="0"/>
      <w:marRight w:val="0"/>
      <w:marTop w:val="0"/>
      <w:marBottom w:val="0"/>
      <w:divBdr>
        <w:top w:val="none" w:sz="0" w:space="0" w:color="auto"/>
        <w:left w:val="none" w:sz="0" w:space="0" w:color="auto"/>
        <w:bottom w:val="none" w:sz="0" w:space="0" w:color="auto"/>
        <w:right w:val="none" w:sz="0" w:space="0" w:color="auto"/>
      </w:divBdr>
    </w:div>
    <w:div w:id="158351626">
      <w:bodyDiv w:val="1"/>
      <w:marLeft w:val="0"/>
      <w:marRight w:val="0"/>
      <w:marTop w:val="0"/>
      <w:marBottom w:val="0"/>
      <w:divBdr>
        <w:top w:val="none" w:sz="0" w:space="0" w:color="auto"/>
        <w:left w:val="none" w:sz="0" w:space="0" w:color="auto"/>
        <w:bottom w:val="none" w:sz="0" w:space="0" w:color="auto"/>
        <w:right w:val="none" w:sz="0" w:space="0" w:color="auto"/>
      </w:divBdr>
    </w:div>
    <w:div w:id="159470205">
      <w:bodyDiv w:val="1"/>
      <w:marLeft w:val="0"/>
      <w:marRight w:val="0"/>
      <w:marTop w:val="0"/>
      <w:marBottom w:val="0"/>
      <w:divBdr>
        <w:top w:val="none" w:sz="0" w:space="0" w:color="auto"/>
        <w:left w:val="none" w:sz="0" w:space="0" w:color="auto"/>
        <w:bottom w:val="none" w:sz="0" w:space="0" w:color="auto"/>
        <w:right w:val="none" w:sz="0" w:space="0" w:color="auto"/>
      </w:divBdr>
    </w:div>
    <w:div w:id="165445108">
      <w:bodyDiv w:val="1"/>
      <w:marLeft w:val="0"/>
      <w:marRight w:val="0"/>
      <w:marTop w:val="0"/>
      <w:marBottom w:val="0"/>
      <w:divBdr>
        <w:top w:val="none" w:sz="0" w:space="0" w:color="auto"/>
        <w:left w:val="none" w:sz="0" w:space="0" w:color="auto"/>
        <w:bottom w:val="none" w:sz="0" w:space="0" w:color="auto"/>
        <w:right w:val="none" w:sz="0" w:space="0" w:color="auto"/>
      </w:divBdr>
      <w:divsChild>
        <w:div w:id="139007684">
          <w:marLeft w:val="0"/>
          <w:marRight w:val="0"/>
          <w:marTop w:val="0"/>
          <w:marBottom w:val="0"/>
          <w:divBdr>
            <w:top w:val="none" w:sz="0" w:space="0" w:color="auto"/>
            <w:left w:val="none" w:sz="0" w:space="0" w:color="auto"/>
            <w:bottom w:val="none" w:sz="0" w:space="0" w:color="auto"/>
            <w:right w:val="none" w:sz="0" w:space="0" w:color="auto"/>
          </w:divBdr>
        </w:div>
        <w:div w:id="1941063905">
          <w:marLeft w:val="0"/>
          <w:marRight w:val="0"/>
          <w:marTop w:val="0"/>
          <w:marBottom w:val="0"/>
          <w:divBdr>
            <w:top w:val="none" w:sz="0" w:space="0" w:color="auto"/>
            <w:left w:val="none" w:sz="0" w:space="0" w:color="auto"/>
            <w:bottom w:val="none" w:sz="0" w:space="0" w:color="auto"/>
            <w:right w:val="none" w:sz="0" w:space="0" w:color="auto"/>
          </w:divBdr>
          <w:divsChild>
            <w:div w:id="1647737026">
              <w:marLeft w:val="0"/>
              <w:marRight w:val="0"/>
              <w:marTop w:val="15"/>
              <w:marBottom w:val="360"/>
              <w:divBdr>
                <w:top w:val="single" w:sz="6" w:space="0" w:color="E1E4E5"/>
                <w:left w:val="single" w:sz="6" w:space="0" w:color="E1E4E5"/>
                <w:bottom w:val="single" w:sz="6" w:space="0" w:color="E1E4E5"/>
                <w:right w:val="single" w:sz="6" w:space="0" w:color="E1E4E5"/>
              </w:divBdr>
              <w:divsChild>
                <w:div w:id="1861357812">
                  <w:marLeft w:val="0"/>
                  <w:marRight w:val="0"/>
                  <w:marTop w:val="0"/>
                  <w:marBottom w:val="0"/>
                  <w:divBdr>
                    <w:top w:val="none" w:sz="0" w:space="0" w:color="auto"/>
                    <w:left w:val="none" w:sz="0" w:space="0" w:color="auto"/>
                    <w:bottom w:val="none" w:sz="0" w:space="0" w:color="auto"/>
                    <w:right w:val="none" w:sz="0" w:space="0" w:color="auto"/>
                  </w:divBdr>
                </w:div>
              </w:divsChild>
            </w:div>
            <w:div w:id="290940845">
              <w:marLeft w:val="0"/>
              <w:marRight w:val="0"/>
              <w:marTop w:val="15"/>
              <w:marBottom w:val="360"/>
              <w:divBdr>
                <w:top w:val="single" w:sz="6" w:space="0" w:color="E1E4E5"/>
                <w:left w:val="single" w:sz="6" w:space="0" w:color="E1E4E5"/>
                <w:bottom w:val="single" w:sz="6" w:space="0" w:color="E1E4E5"/>
                <w:right w:val="single" w:sz="6" w:space="0" w:color="E1E4E5"/>
              </w:divBdr>
              <w:divsChild>
                <w:div w:id="2706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89646">
      <w:bodyDiv w:val="1"/>
      <w:marLeft w:val="0"/>
      <w:marRight w:val="0"/>
      <w:marTop w:val="0"/>
      <w:marBottom w:val="0"/>
      <w:divBdr>
        <w:top w:val="none" w:sz="0" w:space="0" w:color="auto"/>
        <w:left w:val="none" w:sz="0" w:space="0" w:color="auto"/>
        <w:bottom w:val="none" w:sz="0" w:space="0" w:color="auto"/>
        <w:right w:val="none" w:sz="0" w:space="0" w:color="auto"/>
      </w:divBdr>
    </w:div>
    <w:div w:id="193927366">
      <w:bodyDiv w:val="1"/>
      <w:marLeft w:val="0"/>
      <w:marRight w:val="0"/>
      <w:marTop w:val="0"/>
      <w:marBottom w:val="0"/>
      <w:divBdr>
        <w:top w:val="none" w:sz="0" w:space="0" w:color="auto"/>
        <w:left w:val="none" w:sz="0" w:space="0" w:color="auto"/>
        <w:bottom w:val="none" w:sz="0" w:space="0" w:color="auto"/>
        <w:right w:val="none" w:sz="0" w:space="0" w:color="auto"/>
      </w:divBdr>
    </w:div>
    <w:div w:id="240525663">
      <w:bodyDiv w:val="1"/>
      <w:marLeft w:val="0"/>
      <w:marRight w:val="0"/>
      <w:marTop w:val="0"/>
      <w:marBottom w:val="0"/>
      <w:divBdr>
        <w:top w:val="none" w:sz="0" w:space="0" w:color="auto"/>
        <w:left w:val="none" w:sz="0" w:space="0" w:color="auto"/>
        <w:bottom w:val="none" w:sz="0" w:space="0" w:color="auto"/>
        <w:right w:val="none" w:sz="0" w:space="0" w:color="auto"/>
      </w:divBdr>
    </w:div>
    <w:div w:id="283926156">
      <w:bodyDiv w:val="1"/>
      <w:marLeft w:val="0"/>
      <w:marRight w:val="0"/>
      <w:marTop w:val="0"/>
      <w:marBottom w:val="0"/>
      <w:divBdr>
        <w:top w:val="none" w:sz="0" w:space="0" w:color="auto"/>
        <w:left w:val="none" w:sz="0" w:space="0" w:color="auto"/>
        <w:bottom w:val="none" w:sz="0" w:space="0" w:color="auto"/>
        <w:right w:val="none" w:sz="0" w:space="0" w:color="auto"/>
      </w:divBdr>
    </w:div>
    <w:div w:id="313799762">
      <w:bodyDiv w:val="1"/>
      <w:marLeft w:val="0"/>
      <w:marRight w:val="0"/>
      <w:marTop w:val="0"/>
      <w:marBottom w:val="0"/>
      <w:divBdr>
        <w:top w:val="none" w:sz="0" w:space="0" w:color="auto"/>
        <w:left w:val="none" w:sz="0" w:space="0" w:color="auto"/>
        <w:bottom w:val="none" w:sz="0" w:space="0" w:color="auto"/>
        <w:right w:val="none" w:sz="0" w:space="0" w:color="auto"/>
      </w:divBdr>
    </w:div>
    <w:div w:id="315383374">
      <w:bodyDiv w:val="1"/>
      <w:marLeft w:val="0"/>
      <w:marRight w:val="0"/>
      <w:marTop w:val="0"/>
      <w:marBottom w:val="0"/>
      <w:divBdr>
        <w:top w:val="none" w:sz="0" w:space="0" w:color="auto"/>
        <w:left w:val="none" w:sz="0" w:space="0" w:color="auto"/>
        <w:bottom w:val="none" w:sz="0" w:space="0" w:color="auto"/>
        <w:right w:val="none" w:sz="0" w:space="0" w:color="auto"/>
      </w:divBdr>
    </w:div>
    <w:div w:id="316501061">
      <w:bodyDiv w:val="1"/>
      <w:marLeft w:val="0"/>
      <w:marRight w:val="0"/>
      <w:marTop w:val="0"/>
      <w:marBottom w:val="0"/>
      <w:divBdr>
        <w:top w:val="none" w:sz="0" w:space="0" w:color="auto"/>
        <w:left w:val="none" w:sz="0" w:space="0" w:color="auto"/>
        <w:bottom w:val="none" w:sz="0" w:space="0" w:color="auto"/>
        <w:right w:val="none" w:sz="0" w:space="0" w:color="auto"/>
      </w:divBdr>
    </w:div>
    <w:div w:id="333807345">
      <w:bodyDiv w:val="1"/>
      <w:marLeft w:val="0"/>
      <w:marRight w:val="0"/>
      <w:marTop w:val="0"/>
      <w:marBottom w:val="0"/>
      <w:divBdr>
        <w:top w:val="none" w:sz="0" w:space="0" w:color="auto"/>
        <w:left w:val="none" w:sz="0" w:space="0" w:color="auto"/>
        <w:bottom w:val="none" w:sz="0" w:space="0" w:color="auto"/>
        <w:right w:val="none" w:sz="0" w:space="0" w:color="auto"/>
      </w:divBdr>
    </w:div>
    <w:div w:id="333923305">
      <w:bodyDiv w:val="1"/>
      <w:marLeft w:val="0"/>
      <w:marRight w:val="0"/>
      <w:marTop w:val="0"/>
      <w:marBottom w:val="0"/>
      <w:divBdr>
        <w:top w:val="none" w:sz="0" w:space="0" w:color="auto"/>
        <w:left w:val="none" w:sz="0" w:space="0" w:color="auto"/>
        <w:bottom w:val="none" w:sz="0" w:space="0" w:color="auto"/>
        <w:right w:val="none" w:sz="0" w:space="0" w:color="auto"/>
      </w:divBdr>
    </w:div>
    <w:div w:id="384792257">
      <w:bodyDiv w:val="1"/>
      <w:marLeft w:val="0"/>
      <w:marRight w:val="0"/>
      <w:marTop w:val="0"/>
      <w:marBottom w:val="0"/>
      <w:divBdr>
        <w:top w:val="none" w:sz="0" w:space="0" w:color="auto"/>
        <w:left w:val="none" w:sz="0" w:space="0" w:color="auto"/>
        <w:bottom w:val="none" w:sz="0" w:space="0" w:color="auto"/>
        <w:right w:val="none" w:sz="0" w:space="0" w:color="auto"/>
      </w:divBdr>
    </w:div>
    <w:div w:id="393238221">
      <w:bodyDiv w:val="1"/>
      <w:marLeft w:val="0"/>
      <w:marRight w:val="0"/>
      <w:marTop w:val="0"/>
      <w:marBottom w:val="0"/>
      <w:divBdr>
        <w:top w:val="none" w:sz="0" w:space="0" w:color="auto"/>
        <w:left w:val="none" w:sz="0" w:space="0" w:color="auto"/>
        <w:bottom w:val="none" w:sz="0" w:space="0" w:color="auto"/>
        <w:right w:val="none" w:sz="0" w:space="0" w:color="auto"/>
      </w:divBdr>
    </w:div>
    <w:div w:id="408582197">
      <w:bodyDiv w:val="1"/>
      <w:marLeft w:val="0"/>
      <w:marRight w:val="0"/>
      <w:marTop w:val="0"/>
      <w:marBottom w:val="0"/>
      <w:divBdr>
        <w:top w:val="none" w:sz="0" w:space="0" w:color="auto"/>
        <w:left w:val="none" w:sz="0" w:space="0" w:color="auto"/>
        <w:bottom w:val="none" w:sz="0" w:space="0" w:color="auto"/>
        <w:right w:val="none" w:sz="0" w:space="0" w:color="auto"/>
      </w:divBdr>
      <w:divsChild>
        <w:div w:id="23713755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5126567">
      <w:bodyDiv w:val="1"/>
      <w:marLeft w:val="0"/>
      <w:marRight w:val="0"/>
      <w:marTop w:val="0"/>
      <w:marBottom w:val="0"/>
      <w:divBdr>
        <w:top w:val="none" w:sz="0" w:space="0" w:color="auto"/>
        <w:left w:val="none" w:sz="0" w:space="0" w:color="auto"/>
        <w:bottom w:val="none" w:sz="0" w:space="0" w:color="auto"/>
        <w:right w:val="none" w:sz="0" w:space="0" w:color="auto"/>
      </w:divBdr>
    </w:div>
    <w:div w:id="420806737">
      <w:bodyDiv w:val="1"/>
      <w:marLeft w:val="0"/>
      <w:marRight w:val="0"/>
      <w:marTop w:val="0"/>
      <w:marBottom w:val="0"/>
      <w:divBdr>
        <w:top w:val="none" w:sz="0" w:space="0" w:color="auto"/>
        <w:left w:val="none" w:sz="0" w:space="0" w:color="auto"/>
        <w:bottom w:val="none" w:sz="0" w:space="0" w:color="auto"/>
        <w:right w:val="none" w:sz="0" w:space="0" w:color="auto"/>
      </w:divBdr>
    </w:div>
    <w:div w:id="439448022">
      <w:bodyDiv w:val="1"/>
      <w:marLeft w:val="0"/>
      <w:marRight w:val="0"/>
      <w:marTop w:val="0"/>
      <w:marBottom w:val="0"/>
      <w:divBdr>
        <w:top w:val="none" w:sz="0" w:space="0" w:color="auto"/>
        <w:left w:val="none" w:sz="0" w:space="0" w:color="auto"/>
        <w:bottom w:val="none" w:sz="0" w:space="0" w:color="auto"/>
        <w:right w:val="none" w:sz="0" w:space="0" w:color="auto"/>
      </w:divBdr>
    </w:div>
    <w:div w:id="451632356">
      <w:bodyDiv w:val="1"/>
      <w:marLeft w:val="0"/>
      <w:marRight w:val="0"/>
      <w:marTop w:val="0"/>
      <w:marBottom w:val="0"/>
      <w:divBdr>
        <w:top w:val="none" w:sz="0" w:space="0" w:color="auto"/>
        <w:left w:val="none" w:sz="0" w:space="0" w:color="auto"/>
        <w:bottom w:val="none" w:sz="0" w:space="0" w:color="auto"/>
        <w:right w:val="none" w:sz="0" w:space="0" w:color="auto"/>
      </w:divBdr>
    </w:div>
    <w:div w:id="474378752">
      <w:bodyDiv w:val="1"/>
      <w:marLeft w:val="0"/>
      <w:marRight w:val="0"/>
      <w:marTop w:val="0"/>
      <w:marBottom w:val="0"/>
      <w:divBdr>
        <w:top w:val="none" w:sz="0" w:space="0" w:color="auto"/>
        <w:left w:val="none" w:sz="0" w:space="0" w:color="auto"/>
        <w:bottom w:val="none" w:sz="0" w:space="0" w:color="auto"/>
        <w:right w:val="none" w:sz="0" w:space="0" w:color="auto"/>
      </w:divBdr>
    </w:div>
    <w:div w:id="478497998">
      <w:bodyDiv w:val="1"/>
      <w:marLeft w:val="0"/>
      <w:marRight w:val="0"/>
      <w:marTop w:val="0"/>
      <w:marBottom w:val="0"/>
      <w:divBdr>
        <w:top w:val="none" w:sz="0" w:space="0" w:color="auto"/>
        <w:left w:val="none" w:sz="0" w:space="0" w:color="auto"/>
        <w:bottom w:val="none" w:sz="0" w:space="0" w:color="auto"/>
        <w:right w:val="none" w:sz="0" w:space="0" w:color="auto"/>
      </w:divBdr>
    </w:div>
    <w:div w:id="495535590">
      <w:bodyDiv w:val="1"/>
      <w:marLeft w:val="0"/>
      <w:marRight w:val="0"/>
      <w:marTop w:val="0"/>
      <w:marBottom w:val="0"/>
      <w:divBdr>
        <w:top w:val="none" w:sz="0" w:space="0" w:color="auto"/>
        <w:left w:val="none" w:sz="0" w:space="0" w:color="auto"/>
        <w:bottom w:val="none" w:sz="0" w:space="0" w:color="auto"/>
        <w:right w:val="none" w:sz="0" w:space="0" w:color="auto"/>
      </w:divBdr>
    </w:div>
    <w:div w:id="512764999">
      <w:bodyDiv w:val="1"/>
      <w:marLeft w:val="0"/>
      <w:marRight w:val="0"/>
      <w:marTop w:val="0"/>
      <w:marBottom w:val="0"/>
      <w:divBdr>
        <w:top w:val="none" w:sz="0" w:space="0" w:color="auto"/>
        <w:left w:val="none" w:sz="0" w:space="0" w:color="auto"/>
        <w:bottom w:val="none" w:sz="0" w:space="0" w:color="auto"/>
        <w:right w:val="none" w:sz="0" w:space="0" w:color="auto"/>
      </w:divBdr>
    </w:div>
    <w:div w:id="532764581">
      <w:bodyDiv w:val="1"/>
      <w:marLeft w:val="0"/>
      <w:marRight w:val="0"/>
      <w:marTop w:val="0"/>
      <w:marBottom w:val="0"/>
      <w:divBdr>
        <w:top w:val="none" w:sz="0" w:space="0" w:color="auto"/>
        <w:left w:val="none" w:sz="0" w:space="0" w:color="auto"/>
        <w:bottom w:val="none" w:sz="0" w:space="0" w:color="auto"/>
        <w:right w:val="none" w:sz="0" w:space="0" w:color="auto"/>
      </w:divBdr>
    </w:div>
    <w:div w:id="538931053">
      <w:bodyDiv w:val="1"/>
      <w:marLeft w:val="0"/>
      <w:marRight w:val="0"/>
      <w:marTop w:val="0"/>
      <w:marBottom w:val="0"/>
      <w:divBdr>
        <w:top w:val="none" w:sz="0" w:space="0" w:color="auto"/>
        <w:left w:val="none" w:sz="0" w:space="0" w:color="auto"/>
        <w:bottom w:val="none" w:sz="0" w:space="0" w:color="auto"/>
        <w:right w:val="none" w:sz="0" w:space="0" w:color="auto"/>
      </w:divBdr>
    </w:div>
    <w:div w:id="560409291">
      <w:bodyDiv w:val="1"/>
      <w:marLeft w:val="0"/>
      <w:marRight w:val="0"/>
      <w:marTop w:val="0"/>
      <w:marBottom w:val="0"/>
      <w:divBdr>
        <w:top w:val="none" w:sz="0" w:space="0" w:color="auto"/>
        <w:left w:val="none" w:sz="0" w:space="0" w:color="auto"/>
        <w:bottom w:val="none" w:sz="0" w:space="0" w:color="auto"/>
        <w:right w:val="none" w:sz="0" w:space="0" w:color="auto"/>
      </w:divBdr>
    </w:div>
    <w:div w:id="583104918">
      <w:bodyDiv w:val="1"/>
      <w:marLeft w:val="0"/>
      <w:marRight w:val="0"/>
      <w:marTop w:val="0"/>
      <w:marBottom w:val="0"/>
      <w:divBdr>
        <w:top w:val="none" w:sz="0" w:space="0" w:color="auto"/>
        <w:left w:val="none" w:sz="0" w:space="0" w:color="auto"/>
        <w:bottom w:val="none" w:sz="0" w:space="0" w:color="auto"/>
        <w:right w:val="none" w:sz="0" w:space="0" w:color="auto"/>
      </w:divBdr>
    </w:div>
    <w:div w:id="583223861">
      <w:bodyDiv w:val="1"/>
      <w:marLeft w:val="0"/>
      <w:marRight w:val="0"/>
      <w:marTop w:val="0"/>
      <w:marBottom w:val="0"/>
      <w:divBdr>
        <w:top w:val="none" w:sz="0" w:space="0" w:color="auto"/>
        <w:left w:val="none" w:sz="0" w:space="0" w:color="auto"/>
        <w:bottom w:val="none" w:sz="0" w:space="0" w:color="auto"/>
        <w:right w:val="none" w:sz="0" w:space="0" w:color="auto"/>
      </w:divBdr>
      <w:divsChild>
        <w:div w:id="1926456179">
          <w:marLeft w:val="-450"/>
          <w:marRight w:val="0"/>
          <w:marTop w:val="525"/>
          <w:marBottom w:val="225"/>
          <w:divBdr>
            <w:top w:val="none" w:sz="0" w:space="0" w:color="auto"/>
            <w:left w:val="single" w:sz="48" w:space="0" w:color="4F9CEE"/>
            <w:bottom w:val="none" w:sz="0" w:space="0" w:color="auto"/>
            <w:right w:val="none" w:sz="0" w:space="0" w:color="auto"/>
          </w:divBdr>
        </w:div>
        <w:div w:id="1749646105">
          <w:marLeft w:val="0"/>
          <w:marRight w:val="0"/>
          <w:marTop w:val="0"/>
          <w:marBottom w:val="225"/>
          <w:divBdr>
            <w:top w:val="none" w:sz="0" w:space="0" w:color="auto"/>
            <w:left w:val="none" w:sz="0" w:space="0" w:color="auto"/>
            <w:bottom w:val="none" w:sz="0" w:space="0" w:color="auto"/>
            <w:right w:val="none" w:sz="0" w:space="0" w:color="auto"/>
          </w:divBdr>
        </w:div>
      </w:divsChild>
    </w:div>
    <w:div w:id="587230875">
      <w:bodyDiv w:val="1"/>
      <w:marLeft w:val="0"/>
      <w:marRight w:val="0"/>
      <w:marTop w:val="0"/>
      <w:marBottom w:val="0"/>
      <w:divBdr>
        <w:top w:val="none" w:sz="0" w:space="0" w:color="auto"/>
        <w:left w:val="none" w:sz="0" w:space="0" w:color="auto"/>
        <w:bottom w:val="none" w:sz="0" w:space="0" w:color="auto"/>
        <w:right w:val="none" w:sz="0" w:space="0" w:color="auto"/>
      </w:divBdr>
    </w:div>
    <w:div w:id="592126888">
      <w:bodyDiv w:val="1"/>
      <w:marLeft w:val="0"/>
      <w:marRight w:val="0"/>
      <w:marTop w:val="0"/>
      <w:marBottom w:val="0"/>
      <w:divBdr>
        <w:top w:val="none" w:sz="0" w:space="0" w:color="auto"/>
        <w:left w:val="none" w:sz="0" w:space="0" w:color="auto"/>
        <w:bottom w:val="none" w:sz="0" w:space="0" w:color="auto"/>
        <w:right w:val="none" w:sz="0" w:space="0" w:color="auto"/>
      </w:divBdr>
    </w:div>
    <w:div w:id="594019310">
      <w:bodyDiv w:val="1"/>
      <w:marLeft w:val="0"/>
      <w:marRight w:val="0"/>
      <w:marTop w:val="0"/>
      <w:marBottom w:val="0"/>
      <w:divBdr>
        <w:top w:val="none" w:sz="0" w:space="0" w:color="auto"/>
        <w:left w:val="none" w:sz="0" w:space="0" w:color="auto"/>
        <w:bottom w:val="none" w:sz="0" w:space="0" w:color="auto"/>
        <w:right w:val="none" w:sz="0" w:space="0" w:color="auto"/>
      </w:divBdr>
    </w:div>
    <w:div w:id="617613986">
      <w:bodyDiv w:val="1"/>
      <w:marLeft w:val="0"/>
      <w:marRight w:val="0"/>
      <w:marTop w:val="0"/>
      <w:marBottom w:val="0"/>
      <w:divBdr>
        <w:top w:val="none" w:sz="0" w:space="0" w:color="auto"/>
        <w:left w:val="none" w:sz="0" w:space="0" w:color="auto"/>
        <w:bottom w:val="none" w:sz="0" w:space="0" w:color="auto"/>
        <w:right w:val="none" w:sz="0" w:space="0" w:color="auto"/>
      </w:divBdr>
    </w:div>
    <w:div w:id="638877093">
      <w:bodyDiv w:val="1"/>
      <w:marLeft w:val="0"/>
      <w:marRight w:val="0"/>
      <w:marTop w:val="0"/>
      <w:marBottom w:val="0"/>
      <w:divBdr>
        <w:top w:val="none" w:sz="0" w:space="0" w:color="auto"/>
        <w:left w:val="none" w:sz="0" w:space="0" w:color="auto"/>
        <w:bottom w:val="none" w:sz="0" w:space="0" w:color="auto"/>
        <w:right w:val="none" w:sz="0" w:space="0" w:color="auto"/>
      </w:divBdr>
    </w:div>
    <w:div w:id="648172940">
      <w:bodyDiv w:val="1"/>
      <w:marLeft w:val="0"/>
      <w:marRight w:val="0"/>
      <w:marTop w:val="0"/>
      <w:marBottom w:val="0"/>
      <w:divBdr>
        <w:top w:val="none" w:sz="0" w:space="0" w:color="auto"/>
        <w:left w:val="none" w:sz="0" w:space="0" w:color="auto"/>
        <w:bottom w:val="none" w:sz="0" w:space="0" w:color="auto"/>
        <w:right w:val="none" w:sz="0" w:space="0" w:color="auto"/>
      </w:divBdr>
      <w:divsChild>
        <w:div w:id="1700010594">
          <w:marLeft w:val="0"/>
          <w:marRight w:val="0"/>
          <w:marTop w:val="0"/>
          <w:marBottom w:val="0"/>
          <w:divBdr>
            <w:top w:val="none" w:sz="0" w:space="0" w:color="auto"/>
            <w:left w:val="none" w:sz="0" w:space="0" w:color="auto"/>
            <w:bottom w:val="none" w:sz="0" w:space="0" w:color="auto"/>
            <w:right w:val="none" w:sz="0" w:space="0" w:color="auto"/>
          </w:divBdr>
        </w:div>
      </w:divsChild>
    </w:div>
    <w:div w:id="655037752">
      <w:bodyDiv w:val="1"/>
      <w:marLeft w:val="0"/>
      <w:marRight w:val="0"/>
      <w:marTop w:val="0"/>
      <w:marBottom w:val="0"/>
      <w:divBdr>
        <w:top w:val="none" w:sz="0" w:space="0" w:color="auto"/>
        <w:left w:val="none" w:sz="0" w:space="0" w:color="auto"/>
        <w:bottom w:val="none" w:sz="0" w:space="0" w:color="auto"/>
        <w:right w:val="none" w:sz="0" w:space="0" w:color="auto"/>
      </w:divBdr>
    </w:div>
    <w:div w:id="671641367">
      <w:bodyDiv w:val="1"/>
      <w:marLeft w:val="0"/>
      <w:marRight w:val="0"/>
      <w:marTop w:val="0"/>
      <w:marBottom w:val="0"/>
      <w:divBdr>
        <w:top w:val="none" w:sz="0" w:space="0" w:color="auto"/>
        <w:left w:val="none" w:sz="0" w:space="0" w:color="auto"/>
        <w:bottom w:val="none" w:sz="0" w:space="0" w:color="auto"/>
        <w:right w:val="none" w:sz="0" w:space="0" w:color="auto"/>
      </w:divBdr>
    </w:div>
    <w:div w:id="676737347">
      <w:bodyDiv w:val="1"/>
      <w:marLeft w:val="0"/>
      <w:marRight w:val="0"/>
      <w:marTop w:val="0"/>
      <w:marBottom w:val="0"/>
      <w:divBdr>
        <w:top w:val="none" w:sz="0" w:space="0" w:color="auto"/>
        <w:left w:val="none" w:sz="0" w:space="0" w:color="auto"/>
        <w:bottom w:val="none" w:sz="0" w:space="0" w:color="auto"/>
        <w:right w:val="none" w:sz="0" w:space="0" w:color="auto"/>
      </w:divBdr>
    </w:div>
    <w:div w:id="695927198">
      <w:bodyDiv w:val="1"/>
      <w:marLeft w:val="0"/>
      <w:marRight w:val="0"/>
      <w:marTop w:val="0"/>
      <w:marBottom w:val="0"/>
      <w:divBdr>
        <w:top w:val="none" w:sz="0" w:space="0" w:color="auto"/>
        <w:left w:val="none" w:sz="0" w:space="0" w:color="auto"/>
        <w:bottom w:val="none" w:sz="0" w:space="0" w:color="auto"/>
        <w:right w:val="none" w:sz="0" w:space="0" w:color="auto"/>
      </w:divBdr>
    </w:div>
    <w:div w:id="704523222">
      <w:bodyDiv w:val="1"/>
      <w:marLeft w:val="0"/>
      <w:marRight w:val="0"/>
      <w:marTop w:val="0"/>
      <w:marBottom w:val="0"/>
      <w:divBdr>
        <w:top w:val="none" w:sz="0" w:space="0" w:color="auto"/>
        <w:left w:val="none" w:sz="0" w:space="0" w:color="auto"/>
        <w:bottom w:val="none" w:sz="0" w:space="0" w:color="auto"/>
        <w:right w:val="none" w:sz="0" w:space="0" w:color="auto"/>
      </w:divBdr>
      <w:divsChild>
        <w:div w:id="11165623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21827374">
      <w:bodyDiv w:val="1"/>
      <w:marLeft w:val="0"/>
      <w:marRight w:val="0"/>
      <w:marTop w:val="0"/>
      <w:marBottom w:val="0"/>
      <w:divBdr>
        <w:top w:val="none" w:sz="0" w:space="0" w:color="auto"/>
        <w:left w:val="none" w:sz="0" w:space="0" w:color="auto"/>
        <w:bottom w:val="none" w:sz="0" w:space="0" w:color="auto"/>
        <w:right w:val="none" w:sz="0" w:space="0" w:color="auto"/>
      </w:divBdr>
    </w:div>
    <w:div w:id="768818071">
      <w:bodyDiv w:val="1"/>
      <w:marLeft w:val="0"/>
      <w:marRight w:val="0"/>
      <w:marTop w:val="0"/>
      <w:marBottom w:val="0"/>
      <w:divBdr>
        <w:top w:val="none" w:sz="0" w:space="0" w:color="auto"/>
        <w:left w:val="none" w:sz="0" w:space="0" w:color="auto"/>
        <w:bottom w:val="none" w:sz="0" w:space="0" w:color="auto"/>
        <w:right w:val="none" w:sz="0" w:space="0" w:color="auto"/>
      </w:divBdr>
    </w:div>
    <w:div w:id="777220109">
      <w:bodyDiv w:val="1"/>
      <w:marLeft w:val="0"/>
      <w:marRight w:val="0"/>
      <w:marTop w:val="0"/>
      <w:marBottom w:val="0"/>
      <w:divBdr>
        <w:top w:val="none" w:sz="0" w:space="0" w:color="auto"/>
        <w:left w:val="none" w:sz="0" w:space="0" w:color="auto"/>
        <w:bottom w:val="none" w:sz="0" w:space="0" w:color="auto"/>
        <w:right w:val="none" w:sz="0" w:space="0" w:color="auto"/>
      </w:divBdr>
    </w:div>
    <w:div w:id="799347036">
      <w:bodyDiv w:val="1"/>
      <w:marLeft w:val="0"/>
      <w:marRight w:val="0"/>
      <w:marTop w:val="0"/>
      <w:marBottom w:val="0"/>
      <w:divBdr>
        <w:top w:val="none" w:sz="0" w:space="0" w:color="auto"/>
        <w:left w:val="none" w:sz="0" w:space="0" w:color="auto"/>
        <w:bottom w:val="none" w:sz="0" w:space="0" w:color="auto"/>
        <w:right w:val="none" w:sz="0" w:space="0" w:color="auto"/>
      </w:divBdr>
      <w:divsChild>
        <w:div w:id="1700275511">
          <w:marLeft w:val="0"/>
          <w:marRight w:val="0"/>
          <w:marTop w:val="75"/>
          <w:marBottom w:val="75"/>
          <w:divBdr>
            <w:top w:val="single" w:sz="6" w:space="4" w:color="CCCCCC"/>
            <w:left w:val="single" w:sz="6" w:space="4" w:color="CCCCCC"/>
            <w:bottom w:val="single" w:sz="6" w:space="4" w:color="CCCCCC"/>
            <w:right w:val="single" w:sz="6" w:space="4" w:color="CCCCCC"/>
          </w:divBdr>
          <w:divsChild>
            <w:div w:id="10799852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38039742">
      <w:bodyDiv w:val="1"/>
      <w:marLeft w:val="0"/>
      <w:marRight w:val="0"/>
      <w:marTop w:val="0"/>
      <w:marBottom w:val="0"/>
      <w:divBdr>
        <w:top w:val="none" w:sz="0" w:space="0" w:color="auto"/>
        <w:left w:val="none" w:sz="0" w:space="0" w:color="auto"/>
        <w:bottom w:val="none" w:sz="0" w:space="0" w:color="auto"/>
        <w:right w:val="none" w:sz="0" w:space="0" w:color="auto"/>
      </w:divBdr>
      <w:divsChild>
        <w:div w:id="71886936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850222060">
      <w:bodyDiv w:val="1"/>
      <w:marLeft w:val="0"/>
      <w:marRight w:val="0"/>
      <w:marTop w:val="0"/>
      <w:marBottom w:val="0"/>
      <w:divBdr>
        <w:top w:val="none" w:sz="0" w:space="0" w:color="auto"/>
        <w:left w:val="none" w:sz="0" w:space="0" w:color="auto"/>
        <w:bottom w:val="none" w:sz="0" w:space="0" w:color="auto"/>
        <w:right w:val="none" w:sz="0" w:space="0" w:color="auto"/>
      </w:divBdr>
    </w:div>
    <w:div w:id="927615720">
      <w:bodyDiv w:val="1"/>
      <w:marLeft w:val="0"/>
      <w:marRight w:val="0"/>
      <w:marTop w:val="0"/>
      <w:marBottom w:val="0"/>
      <w:divBdr>
        <w:top w:val="none" w:sz="0" w:space="0" w:color="auto"/>
        <w:left w:val="none" w:sz="0" w:space="0" w:color="auto"/>
        <w:bottom w:val="none" w:sz="0" w:space="0" w:color="auto"/>
        <w:right w:val="none" w:sz="0" w:space="0" w:color="auto"/>
      </w:divBdr>
    </w:div>
    <w:div w:id="961880881">
      <w:bodyDiv w:val="1"/>
      <w:marLeft w:val="0"/>
      <w:marRight w:val="0"/>
      <w:marTop w:val="0"/>
      <w:marBottom w:val="0"/>
      <w:divBdr>
        <w:top w:val="none" w:sz="0" w:space="0" w:color="auto"/>
        <w:left w:val="none" w:sz="0" w:space="0" w:color="auto"/>
        <w:bottom w:val="none" w:sz="0" w:space="0" w:color="auto"/>
        <w:right w:val="none" w:sz="0" w:space="0" w:color="auto"/>
      </w:divBdr>
    </w:div>
    <w:div w:id="992880017">
      <w:bodyDiv w:val="1"/>
      <w:marLeft w:val="0"/>
      <w:marRight w:val="0"/>
      <w:marTop w:val="0"/>
      <w:marBottom w:val="0"/>
      <w:divBdr>
        <w:top w:val="none" w:sz="0" w:space="0" w:color="auto"/>
        <w:left w:val="none" w:sz="0" w:space="0" w:color="auto"/>
        <w:bottom w:val="none" w:sz="0" w:space="0" w:color="auto"/>
        <w:right w:val="none" w:sz="0" w:space="0" w:color="auto"/>
      </w:divBdr>
    </w:div>
    <w:div w:id="1008874127">
      <w:bodyDiv w:val="1"/>
      <w:marLeft w:val="0"/>
      <w:marRight w:val="0"/>
      <w:marTop w:val="0"/>
      <w:marBottom w:val="0"/>
      <w:divBdr>
        <w:top w:val="none" w:sz="0" w:space="0" w:color="auto"/>
        <w:left w:val="none" w:sz="0" w:space="0" w:color="auto"/>
        <w:bottom w:val="none" w:sz="0" w:space="0" w:color="auto"/>
        <w:right w:val="none" w:sz="0" w:space="0" w:color="auto"/>
      </w:divBdr>
    </w:div>
    <w:div w:id="1040012119">
      <w:bodyDiv w:val="1"/>
      <w:marLeft w:val="0"/>
      <w:marRight w:val="0"/>
      <w:marTop w:val="0"/>
      <w:marBottom w:val="0"/>
      <w:divBdr>
        <w:top w:val="none" w:sz="0" w:space="0" w:color="auto"/>
        <w:left w:val="none" w:sz="0" w:space="0" w:color="auto"/>
        <w:bottom w:val="none" w:sz="0" w:space="0" w:color="auto"/>
        <w:right w:val="none" w:sz="0" w:space="0" w:color="auto"/>
      </w:divBdr>
    </w:div>
    <w:div w:id="1049837982">
      <w:bodyDiv w:val="1"/>
      <w:marLeft w:val="0"/>
      <w:marRight w:val="0"/>
      <w:marTop w:val="0"/>
      <w:marBottom w:val="0"/>
      <w:divBdr>
        <w:top w:val="none" w:sz="0" w:space="0" w:color="auto"/>
        <w:left w:val="none" w:sz="0" w:space="0" w:color="auto"/>
        <w:bottom w:val="none" w:sz="0" w:space="0" w:color="auto"/>
        <w:right w:val="none" w:sz="0" w:space="0" w:color="auto"/>
      </w:divBdr>
    </w:div>
    <w:div w:id="1097216697">
      <w:bodyDiv w:val="1"/>
      <w:marLeft w:val="0"/>
      <w:marRight w:val="0"/>
      <w:marTop w:val="0"/>
      <w:marBottom w:val="0"/>
      <w:divBdr>
        <w:top w:val="none" w:sz="0" w:space="0" w:color="auto"/>
        <w:left w:val="none" w:sz="0" w:space="0" w:color="auto"/>
        <w:bottom w:val="none" w:sz="0" w:space="0" w:color="auto"/>
        <w:right w:val="none" w:sz="0" w:space="0" w:color="auto"/>
      </w:divBdr>
    </w:div>
    <w:div w:id="1101102310">
      <w:bodyDiv w:val="1"/>
      <w:marLeft w:val="0"/>
      <w:marRight w:val="0"/>
      <w:marTop w:val="0"/>
      <w:marBottom w:val="0"/>
      <w:divBdr>
        <w:top w:val="none" w:sz="0" w:space="0" w:color="auto"/>
        <w:left w:val="none" w:sz="0" w:space="0" w:color="auto"/>
        <w:bottom w:val="none" w:sz="0" w:space="0" w:color="auto"/>
        <w:right w:val="none" w:sz="0" w:space="0" w:color="auto"/>
      </w:divBdr>
    </w:div>
    <w:div w:id="1104307911">
      <w:bodyDiv w:val="1"/>
      <w:marLeft w:val="0"/>
      <w:marRight w:val="0"/>
      <w:marTop w:val="0"/>
      <w:marBottom w:val="0"/>
      <w:divBdr>
        <w:top w:val="none" w:sz="0" w:space="0" w:color="auto"/>
        <w:left w:val="none" w:sz="0" w:space="0" w:color="auto"/>
        <w:bottom w:val="none" w:sz="0" w:space="0" w:color="auto"/>
        <w:right w:val="none" w:sz="0" w:space="0" w:color="auto"/>
      </w:divBdr>
      <w:divsChild>
        <w:div w:id="1710718840">
          <w:marLeft w:val="0"/>
          <w:marRight w:val="0"/>
          <w:marTop w:val="0"/>
          <w:marBottom w:val="0"/>
          <w:divBdr>
            <w:top w:val="none" w:sz="0" w:space="0" w:color="auto"/>
            <w:left w:val="none" w:sz="0" w:space="0" w:color="auto"/>
            <w:bottom w:val="none" w:sz="0" w:space="0" w:color="auto"/>
            <w:right w:val="none" w:sz="0" w:space="0" w:color="auto"/>
          </w:divBdr>
        </w:div>
      </w:divsChild>
    </w:div>
    <w:div w:id="1136919232">
      <w:bodyDiv w:val="1"/>
      <w:marLeft w:val="0"/>
      <w:marRight w:val="0"/>
      <w:marTop w:val="0"/>
      <w:marBottom w:val="0"/>
      <w:divBdr>
        <w:top w:val="none" w:sz="0" w:space="0" w:color="auto"/>
        <w:left w:val="none" w:sz="0" w:space="0" w:color="auto"/>
        <w:bottom w:val="none" w:sz="0" w:space="0" w:color="auto"/>
        <w:right w:val="none" w:sz="0" w:space="0" w:color="auto"/>
      </w:divBdr>
    </w:div>
    <w:div w:id="1157300636">
      <w:bodyDiv w:val="1"/>
      <w:marLeft w:val="0"/>
      <w:marRight w:val="0"/>
      <w:marTop w:val="0"/>
      <w:marBottom w:val="0"/>
      <w:divBdr>
        <w:top w:val="none" w:sz="0" w:space="0" w:color="auto"/>
        <w:left w:val="none" w:sz="0" w:space="0" w:color="auto"/>
        <w:bottom w:val="none" w:sz="0" w:space="0" w:color="auto"/>
        <w:right w:val="none" w:sz="0" w:space="0" w:color="auto"/>
      </w:divBdr>
      <w:divsChild>
        <w:div w:id="43124021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68717539">
      <w:bodyDiv w:val="1"/>
      <w:marLeft w:val="0"/>
      <w:marRight w:val="0"/>
      <w:marTop w:val="0"/>
      <w:marBottom w:val="0"/>
      <w:divBdr>
        <w:top w:val="none" w:sz="0" w:space="0" w:color="auto"/>
        <w:left w:val="none" w:sz="0" w:space="0" w:color="auto"/>
        <w:bottom w:val="none" w:sz="0" w:space="0" w:color="auto"/>
        <w:right w:val="none" w:sz="0" w:space="0" w:color="auto"/>
      </w:divBdr>
      <w:divsChild>
        <w:div w:id="1012300517">
          <w:marLeft w:val="0"/>
          <w:marRight w:val="0"/>
          <w:marTop w:val="15"/>
          <w:marBottom w:val="360"/>
          <w:divBdr>
            <w:top w:val="single" w:sz="6" w:space="0" w:color="E1E4E5"/>
            <w:left w:val="single" w:sz="6" w:space="0" w:color="E1E4E5"/>
            <w:bottom w:val="single" w:sz="6" w:space="0" w:color="E1E4E5"/>
            <w:right w:val="single" w:sz="6" w:space="0" w:color="E1E4E5"/>
          </w:divBdr>
          <w:divsChild>
            <w:div w:id="12650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73373">
      <w:bodyDiv w:val="1"/>
      <w:marLeft w:val="0"/>
      <w:marRight w:val="0"/>
      <w:marTop w:val="0"/>
      <w:marBottom w:val="0"/>
      <w:divBdr>
        <w:top w:val="none" w:sz="0" w:space="0" w:color="auto"/>
        <w:left w:val="none" w:sz="0" w:space="0" w:color="auto"/>
        <w:bottom w:val="none" w:sz="0" w:space="0" w:color="auto"/>
        <w:right w:val="none" w:sz="0" w:space="0" w:color="auto"/>
      </w:divBdr>
    </w:div>
    <w:div w:id="1195381801">
      <w:bodyDiv w:val="1"/>
      <w:marLeft w:val="0"/>
      <w:marRight w:val="0"/>
      <w:marTop w:val="0"/>
      <w:marBottom w:val="0"/>
      <w:divBdr>
        <w:top w:val="none" w:sz="0" w:space="0" w:color="auto"/>
        <w:left w:val="none" w:sz="0" w:space="0" w:color="auto"/>
        <w:bottom w:val="none" w:sz="0" w:space="0" w:color="auto"/>
        <w:right w:val="none" w:sz="0" w:space="0" w:color="auto"/>
      </w:divBdr>
    </w:div>
    <w:div w:id="1215971986">
      <w:bodyDiv w:val="1"/>
      <w:marLeft w:val="0"/>
      <w:marRight w:val="0"/>
      <w:marTop w:val="0"/>
      <w:marBottom w:val="0"/>
      <w:divBdr>
        <w:top w:val="none" w:sz="0" w:space="0" w:color="auto"/>
        <w:left w:val="none" w:sz="0" w:space="0" w:color="auto"/>
        <w:bottom w:val="none" w:sz="0" w:space="0" w:color="auto"/>
        <w:right w:val="none" w:sz="0" w:space="0" w:color="auto"/>
      </w:divBdr>
    </w:div>
    <w:div w:id="1246182300">
      <w:bodyDiv w:val="1"/>
      <w:marLeft w:val="0"/>
      <w:marRight w:val="0"/>
      <w:marTop w:val="0"/>
      <w:marBottom w:val="0"/>
      <w:divBdr>
        <w:top w:val="none" w:sz="0" w:space="0" w:color="auto"/>
        <w:left w:val="none" w:sz="0" w:space="0" w:color="auto"/>
        <w:bottom w:val="none" w:sz="0" w:space="0" w:color="auto"/>
        <w:right w:val="none" w:sz="0" w:space="0" w:color="auto"/>
      </w:divBdr>
    </w:div>
    <w:div w:id="1306350844">
      <w:bodyDiv w:val="1"/>
      <w:marLeft w:val="0"/>
      <w:marRight w:val="0"/>
      <w:marTop w:val="0"/>
      <w:marBottom w:val="0"/>
      <w:divBdr>
        <w:top w:val="none" w:sz="0" w:space="0" w:color="auto"/>
        <w:left w:val="none" w:sz="0" w:space="0" w:color="auto"/>
        <w:bottom w:val="none" w:sz="0" w:space="0" w:color="auto"/>
        <w:right w:val="none" w:sz="0" w:space="0" w:color="auto"/>
      </w:divBdr>
    </w:div>
    <w:div w:id="1314411663">
      <w:bodyDiv w:val="1"/>
      <w:marLeft w:val="0"/>
      <w:marRight w:val="0"/>
      <w:marTop w:val="0"/>
      <w:marBottom w:val="0"/>
      <w:divBdr>
        <w:top w:val="none" w:sz="0" w:space="0" w:color="auto"/>
        <w:left w:val="none" w:sz="0" w:space="0" w:color="auto"/>
        <w:bottom w:val="none" w:sz="0" w:space="0" w:color="auto"/>
        <w:right w:val="none" w:sz="0" w:space="0" w:color="auto"/>
      </w:divBdr>
    </w:div>
    <w:div w:id="1328174849">
      <w:bodyDiv w:val="1"/>
      <w:marLeft w:val="0"/>
      <w:marRight w:val="0"/>
      <w:marTop w:val="0"/>
      <w:marBottom w:val="0"/>
      <w:divBdr>
        <w:top w:val="none" w:sz="0" w:space="0" w:color="auto"/>
        <w:left w:val="none" w:sz="0" w:space="0" w:color="auto"/>
        <w:bottom w:val="none" w:sz="0" w:space="0" w:color="auto"/>
        <w:right w:val="none" w:sz="0" w:space="0" w:color="auto"/>
      </w:divBdr>
    </w:div>
    <w:div w:id="1351250750">
      <w:bodyDiv w:val="1"/>
      <w:marLeft w:val="0"/>
      <w:marRight w:val="0"/>
      <w:marTop w:val="0"/>
      <w:marBottom w:val="0"/>
      <w:divBdr>
        <w:top w:val="none" w:sz="0" w:space="0" w:color="auto"/>
        <w:left w:val="none" w:sz="0" w:space="0" w:color="auto"/>
        <w:bottom w:val="none" w:sz="0" w:space="0" w:color="auto"/>
        <w:right w:val="none" w:sz="0" w:space="0" w:color="auto"/>
      </w:divBdr>
      <w:divsChild>
        <w:div w:id="693383634">
          <w:marLeft w:val="0"/>
          <w:marRight w:val="0"/>
          <w:marTop w:val="15"/>
          <w:marBottom w:val="360"/>
          <w:divBdr>
            <w:top w:val="single" w:sz="6" w:space="0" w:color="E1E4E5"/>
            <w:left w:val="single" w:sz="6" w:space="0" w:color="E1E4E5"/>
            <w:bottom w:val="single" w:sz="6" w:space="0" w:color="E1E4E5"/>
            <w:right w:val="single" w:sz="6" w:space="0" w:color="E1E4E5"/>
          </w:divBdr>
          <w:divsChild>
            <w:div w:id="663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608708">
      <w:bodyDiv w:val="1"/>
      <w:marLeft w:val="0"/>
      <w:marRight w:val="0"/>
      <w:marTop w:val="0"/>
      <w:marBottom w:val="0"/>
      <w:divBdr>
        <w:top w:val="none" w:sz="0" w:space="0" w:color="auto"/>
        <w:left w:val="none" w:sz="0" w:space="0" w:color="auto"/>
        <w:bottom w:val="none" w:sz="0" w:space="0" w:color="auto"/>
        <w:right w:val="none" w:sz="0" w:space="0" w:color="auto"/>
      </w:divBdr>
    </w:div>
    <w:div w:id="1356270319">
      <w:bodyDiv w:val="1"/>
      <w:marLeft w:val="0"/>
      <w:marRight w:val="0"/>
      <w:marTop w:val="0"/>
      <w:marBottom w:val="0"/>
      <w:divBdr>
        <w:top w:val="none" w:sz="0" w:space="0" w:color="auto"/>
        <w:left w:val="none" w:sz="0" w:space="0" w:color="auto"/>
        <w:bottom w:val="none" w:sz="0" w:space="0" w:color="auto"/>
        <w:right w:val="none" w:sz="0" w:space="0" w:color="auto"/>
      </w:divBdr>
    </w:div>
    <w:div w:id="1366566080">
      <w:bodyDiv w:val="1"/>
      <w:marLeft w:val="0"/>
      <w:marRight w:val="0"/>
      <w:marTop w:val="0"/>
      <w:marBottom w:val="0"/>
      <w:divBdr>
        <w:top w:val="none" w:sz="0" w:space="0" w:color="auto"/>
        <w:left w:val="none" w:sz="0" w:space="0" w:color="auto"/>
        <w:bottom w:val="none" w:sz="0" w:space="0" w:color="auto"/>
        <w:right w:val="none" w:sz="0" w:space="0" w:color="auto"/>
      </w:divBdr>
    </w:div>
    <w:div w:id="1410734557">
      <w:bodyDiv w:val="1"/>
      <w:marLeft w:val="0"/>
      <w:marRight w:val="0"/>
      <w:marTop w:val="0"/>
      <w:marBottom w:val="0"/>
      <w:divBdr>
        <w:top w:val="none" w:sz="0" w:space="0" w:color="auto"/>
        <w:left w:val="none" w:sz="0" w:space="0" w:color="auto"/>
        <w:bottom w:val="none" w:sz="0" w:space="0" w:color="auto"/>
        <w:right w:val="none" w:sz="0" w:space="0" w:color="auto"/>
      </w:divBdr>
      <w:divsChild>
        <w:div w:id="969553429">
          <w:marLeft w:val="0"/>
          <w:marRight w:val="0"/>
          <w:marTop w:val="0"/>
          <w:marBottom w:val="0"/>
          <w:divBdr>
            <w:top w:val="none" w:sz="0" w:space="0" w:color="auto"/>
            <w:left w:val="none" w:sz="0" w:space="0" w:color="auto"/>
            <w:bottom w:val="none" w:sz="0" w:space="0" w:color="auto"/>
            <w:right w:val="none" w:sz="0" w:space="0" w:color="auto"/>
          </w:divBdr>
        </w:div>
      </w:divsChild>
    </w:div>
    <w:div w:id="1423180026">
      <w:bodyDiv w:val="1"/>
      <w:marLeft w:val="0"/>
      <w:marRight w:val="0"/>
      <w:marTop w:val="0"/>
      <w:marBottom w:val="0"/>
      <w:divBdr>
        <w:top w:val="none" w:sz="0" w:space="0" w:color="auto"/>
        <w:left w:val="none" w:sz="0" w:space="0" w:color="auto"/>
        <w:bottom w:val="none" w:sz="0" w:space="0" w:color="auto"/>
        <w:right w:val="none" w:sz="0" w:space="0" w:color="auto"/>
      </w:divBdr>
    </w:div>
    <w:div w:id="1426146623">
      <w:bodyDiv w:val="1"/>
      <w:marLeft w:val="0"/>
      <w:marRight w:val="0"/>
      <w:marTop w:val="0"/>
      <w:marBottom w:val="0"/>
      <w:divBdr>
        <w:top w:val="none" w:sz="0" w:space="0" w:color="auto"/>
        <w:left w:val="none" w:sz="0" w:space="0" w:color="auto"/>
        <w:bottom w:val="none" w:sz="0" w:space="0" w:color="auto"/>
        <w:right w:val="none" w:sz="0" w:space="0" w:color="auto"/>
      </w:divBdr>
    </w:div>
    <w:div w:id="1439914012">
      <w:bodyDiv w:val="1"/>
      <w:marLeft w:val="0"/>
      <w:marRight w:val="0"/>
      <w:marTop w:val="0"/>
      <w:marBottom w:val="0"/>
      <w:divBdr>
        <w:top w:val="none" w:sz="0" w:space="0" w:color="auto"/>
        <w:left w:val="none" w:sz="0" w:space="0" w:color="auto"/>
        <w:bottom w:val="none" w:sz="0" w:space="0" w:color="auto"/>
        <w:right w:val="none" w:sz="0" w:space="0" w:color="auto"/>
      </w:divBdr>
    </w:div>
    <w:div w:id="1440224317">
      <w:bodyDiv w:val="1"/>
      <w:marLeft w:val="0"/>
      <w:marRight w:val="0"/>
      <w:marTop w:val="0"/>
      <w:marBottom w:val="0"/>
      <w:divBdr>
        <w:top w:val="none" w:sz="0" w:space="0" w:color="auto"/>
        <w:left w:val="none" w:sz="0" w:space="0" w:color="auto"/>
        <w:bottom w:val="none" w:sz="0" w:space="0" w:color="auto"/>
        <w:right w:val="none" w:sz="0" w:space="0" w:color="auto"/>
      </w:divBdr>
    </w:div>
    <w:div w:id="1442459648">
      <w:bodyDiv w:val="1"/>
      <w:marLeft w:val="0"/>
      <w:marRight w:val="0"/>
      <w:marTop w:val="0"/>
      <w:marBottom w:val="0"/>
      <w:divBdr>
        <w:top w:val="none" w:sz="0" w:space="0" w:color="auto"/>
        <w:left w:val="none" w:sz="0" w:space="0" w:color="auto"/>
        <w:bottom w:val="none" w:sz="0" w:space="0" w:color="auto"/>
        <w:right w:val="none" w:sz="0" w:space="0" w:color="auto"/>
      </w:divBdr>
    </w:div>
    <w:div w:id="1467704026">
      <w:bodyDiv w:val="1"/>
      <w:marLeft w:val="0"/>
      <w:marRight w:val="0"/>
      <w:marTop w:val="0"/>
      <w:marBottom w:val="0"/>
      <w:divBdr>
        <w:top w:val="none" w:sz="0" w:space="0" w:color="auto"/>
        <w:left w:val="none" w:sz="0" w:space="0" w:color="auto"/>
        <w:bottom w:val="none" w:sz="0" w:space="0" w:color="auto"/>
        <w:right w:val="none" w:sz="0" w:space="0" w:color="auto"/>
      </w:divBdr>
    </w:div>
    <w:div w:id="1478113074">
      <w:bodyDiv w:val="1"/>
      <w:marLeft w:val="0"/>
      <w:marRight w:val="0"/>
      <w:marTop w:val="0"/>
      <w:marBottom w:val="0"/>
      <w:divBdr>
        <w:top w:val="none" w:sz="0" w:space="0" w:color="auto"/>
        <w:left w:val="none" w:sz="0" w:space="0" w:color="auto"/>
        <w:bottom w:val="none" w:sz="0" w:space="0" w:color="auto"/>
        <w:right w:val="none" w:sz="0" w:space="0" w:color="auto"/>
      </w:divBdr>
      <w:divsChild>
        <w:div w:id="3773160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487042235">
      <w:bodyDiv w:val="1"/>
      <w:marLeft w:val="0"/>
      <w:marRight w:val="0"/>
      <w:marTop w:val="0"/>
      <w:marBottom w:val="0"/>
      <w:divBdr>
        <w:top w:val="none" w:sz="0" w:space="0" w:color="auto"/>
        <w:left w:val="none" w:sz="0" w:space="0" w:color="auto"/>
        <w:bottom w:val="none" w:sz="0" w:space="0" w:color="auto"/>
        <w:right w:val="none" w:sz="0" w:space="0" w:color="auto"/>
      </w:divBdr>
    </w:div>
    <w:div w:id="1490899647">
      <w:bodyDiv w:val="1"/>
      <w:marLeft w:val="0"/>
      <w:marRight w:val="0"/>
      <w:marTop w:val="0"/>
      <w:marBottom w:val="0"/>
      <w:divBdr>
        <w:top w:val="none" w:sz="0" w:space="0" w:color="auto"/>
        <w:left w:val="none" w:sz="0" w:space="0" w:color="auto"/>
        <w:bottom w:val="none" w:sz="0" w:space="0" w:color="auto"/>
        <w:right w:val="none" w:sz="0" w:space="0" w:color="auto"/>
      </w:divBdr>
    </w:div>
    <w:div w:id="1576431958">
      <w:bodyDiv w:val="1"/>
      <w:marLeft w:val="0"/>
      <w:marRight w:val="0"/>
      <w:marTop w:val="0"/>
      <w:marBottom w:val="0"/>
      <w:divBdr>
        <w:top w:val="none" w:sz="0" w:space="0" w:color="auto"/>
        <w:left w:val="none" w:sz="0" w:space="0" w:color="auto"/>
        <w:bottom w:val="none" w:sz="0" w:space="0" w:color="auto"/>
        <w:right w:val="none" w:sz="0" w:space="0" w:color="auto"/>
      </w:divBdr>
    </w:div>
    <w:div w:id="1599555925">
      <w:bodyDiv w:val="1"/>
      <w:marLeft w:val="0"/>
      <w:marRight w:val="0"/>
      <w:marTop w:val="0"/>
      <w:marBottom w:val="0"/>
      <w:divBdr>
        <w:top w:val="none" w:sz="0" w:space="0" w:color="auto"/>
        <w:left w:val="none" w:sz="0" w:space="0" w:color="auto"/>
        <w:bottom w:val="none" w:sz="0" w:space="0" w:color="auto"/>
        <w:right w:val="none" w:sz="0" w:space="0" w:color="auto"/>
      </w:divBdr>
    </w:div>
    <w:div w:id="1647928340">
      <w:bodyDiv w:val="1"/>
      <w:marLeft w:val="0"/>
      <w:marRight w:val="0"/>
      <w:marTop w:val="0"/>
      <w:marBottom w:val="0"/>
      <w:divBdr>
        <w:top w:val="none" w:sz="0" w:space="0" w:color="auto"/>
        <w:left w:val="none" w:sz="0" w:space="0" w:color="auto"/>
        <w:bottom w:val="none" w:sz="0" w:space="0" w:color="auto"/>
        <w:right w:val="none" w:sz="0" w:space="0" w:color="auto"/>
      </w:divBdr>
      <w:divsChild>
        <w:div w:id="329870592">
          <w:marLeft w:val="0"/>
          <w:marRight w:val="0"/>
          <w:marTop w:val="0"/>
          <w:marBottom w:val="0"/>
          <w:divBdr>
            <w:top w:val="none" w:sz="0" w:space="0" w:color="auto"/>
            <w:left w:val="none" w:sz="0" w:space="0" w:color="auto"/>
            <w:bottom w:val="single" w:sz="6" w:space="0" w:color="E0E0E0"/>
            <w:right w:val="none" w:sz="0" w:space="0" w:color="auto"/>
          </w:divBdr>
          <w:divsChild>
            <w:div w:id="154104307">
              <w:marLeft w:val="0"/>
              <w:marRight w:val="0"/>
              <w:marTop w:val="0"/>
              <w:marBottom w:val="0"/>
              <w:divBdr>
                <w:top w:val="none" w:sz="0" w:space="0" w:color="auto"/>
                <w:left w:val="none" w:sz="0" w:space="0" w:color="auto"/>
                <w:bottom w:val="none" w:sz="0" w:space="0" w:color="auto"/>
                <w:right w:val="none" w:sz="0" w:space="0" w:color="auto"/>
              </w:divBdr>
              <w:divsChild>
                <w:div w:id="1825587805">
                  <w:marLeft w:val="0"/>
                  <w:marRight w:val="0"/>
                  <w:marTop w:val="0"/>
                  <w:marBottom w:val="120"/>
                  <w:divBdr>
                    <w:top w:val="none" w:sz="0" w:space="0" w:color="auto"/>
                    <w:left w:val="none" w:sz="0" w:space="0" w:color="auto"/>
                    <w:bottom w:val="none" w:sz="0" w:space="0" w:color="auto"/>
                    <w:right w:val="none" w:sz="0" w:space="0" w:color="auto"/>
                  </w:divBdr>
                </w:div>
                <w:div w:id="1422021021">
                  <w:marLeft w:val="0"/>
                  <w:marRight w:val="0"/>
                  <w:marTop w:val="0"/>
                  <w:marBottom w:val="0"/>
                  <w:divBdr>
                    <w:top w:val="none" w:sz="0" w:space="0" w:color="auto"/>
                    <w:left w:val="none" w:sz="0" w:space="0" w:color="auto"/>
                    <w:bottom w:val="none" w:sz="0" w:space="0" w:color="auto"/>
                    <w:right w:val="none" w:sz="0" w:space="0" w:color="auto"/>
                  </w:divBdr>
                  <w:divsChild>
                    <w:div w:id="37481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229422">
          <w:marLeft w:val="0"/>
          <w:marRight w:val="0"/>
          <w:marTop w:val="0"/>
          <w:marBottom w:val="0"/>
          <w:divBdr>
            <w:top w:val="none" w:sz="0" w:space="0" w:color="auto"/>
            <w:left w:val="none" w:sz="0" w:space="0" w:color="auto"/>
            <w:bottom w:val="none" w:sz="0" w:space="0" w:color="auto"/>
            <w:right w:val="none" w:sz="0" w:space="0" w:color="auto"/>
          </w:divBdr>
          <w:divsChild>
            <w:div w:id="1187909353">
              <w:marLeft w:val="0"/>
              <w:marRight w:val="0"/>
              <w:marTop w:val="0"/>
              <w:marBottom w:val="120"/>
              <w:divBdr>
                <w:top w:val="none" w:sz="0" w:space="0" w:color="auto"/>
                <w:left w:val="none" w:sz="0" w:space="0" w:color="auto"/>
                <w:bottom w:val="none" w:sz="0" w:space="0" w:color="auto"/>
                <w:right w:val="none" w:sz="0" w:space="0" w:color="auto"/>
              </w:divBdr>
            </w:div>
            <w:div w:id="4512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3681">
      <w:bodyDiv w:val="1"/>
      <w:marLeft w:val="0"/>
      <w:marRight w:val="0"/>
      <w:marTop w:val="0"/>
      <w:marBottom w:val="0"/>
      <w:divBdr>
        <w:top w:val="none" w:sz="0" w:space="0" w:color="auto"/>
        <w:left w:val="none" w:sz="0" w:space="0" w:color="auto"/>
        <w:bottom w:val="none" w:sz="0" w:space="0" w:color="auto"/>
        <w:right w:val="none" w:sz="0" w:space="0" w:color="auto"/>
      </w:divBdr>
    </w:div>
    <w:div w:id="1678383285">
      <w:bodyDiv w:val="1"/>
      <w:marLeft w:val="0"/>
      <w:marRight w:val="0"/>
      <w:marTop w:val="0"/>
      <w:marBottom w:val="0"/>
      <w:divBdr>
        <w:top w:val="none" w:sz="0" w:space="0" w:color="auto"/>
        <w:left w:val="none" w:sz="0" w:space="0" w:color="auto"/>
        <w:bottom w:val="none" w:sz="0" w:space="0" w:color="auto"/>
        <w:right w:val="none" w:sz="0" w:space="0" w:color="auto"/>
      </w:divBdr>
    </w:div>
    <w:div w:id="1679892534">
      <w:bodyDiv w:val="1"/>
      <w:marLeft w:val="0"/>
      <w:marRight w:val="0"/>
      <w:marTop w:val="0"/>
      <w:marBottom w:val="0"/>
      <w:divBdr>
        <w:top w:val="none" w:sz="0" w:space="0" w:color="auto"/>
        <w:left w:val="none" w:sz="0" w:space="0" w:color="auto"/>
        <w:bottom w:val="none" w:sz="0" w:space="0" w:color="auto"/>
        <w:right w:val="none" w:sz="0" w:space="0" w:color="auto"/>
      </w:divBdr>
    </w:div>
    <w:div w:id="1685521329">
      <w:bodyDiv w:val="1"/>
      <w:marLeft w:val="0"/>
      <w:marRight w:val="0"/>
      <w:marTop w:val="0"/>
      <w:marBottom w:val="0"/>
      <w:divBdr>
        <w:top w:val="none" w:sz="0" w:space="0" w:color="auto"/>
        <w:left w:val="none" w:sz="0" w:space="0" w:color="auto"/>
        <w:bottom w:val="none" w:sz="0" w:space="0" w:color="auto"/>
        <w:right w:val="none" w:sz="0" w:space="0" w:color="auto"/>
      </w:divBdr>
    </w:div>
    <w:div w:id="1697387010">
      <w:bodyDiv w:val="1"/>
      <w:marLeft w:val="0"/>
      <w:marRight w:val="0"/>
      <w:marTop w:val="0"/>
      <w:marBottom w:val="0"/>
      <w:divBdr>
        <w:top w:val="none" w:sz="0" w:space="0" w:color="auto"/>
        <w:left w:val="none" w:sz="0" w:space="0" w:color="auto"/>
        <w:bottom w:val="none" w:sz="0" w:space="0" w:color="auto"/>
        <w:right w:val="none" w:sz="0" w:space="0" w:color="auto"/>
      </w:divBdr>
    </w:div>
    <w:div w:id="1703483239">
      <w:bodyDiv w:val="1"/>
      <w:marLeft w:val="0"/>
      <w:marRight w:val="0"/>
      <w:marTop w:val="0"/>
      <w:marBottom w:val="0"/>
      <w:divBdr>
        <w:top w:val="none" w:sz="0" w:space="0" w:color="auto"/>
        <w:left w:val="none" w:sz="0" w:space="0" w:color="auto"/>
        <w:bottom w:val="none" w:sz="0" w:space="0" w:color="auto"/>
        <w:right w:val="none" w:sz="0" w:space="0" w:color="auto"/>
      </w:divBdr>
    </w:div>
    <w:div w:id="1749840164">
      <w:bodyDiv w:val="1"/>
      <w:marLeft w:val="0"/>
      <w:marRight w:val="0"/>
      <w:marTop w:val="0"/>
      <w:marBottom w:val="0"/>
      <w:divBdr>
        <w:top w:val="none" w:sz="0" w:space="0" w:color="auto"/>
        <w:left w:val="none" w:sz="0" w:space="0" w:color="auto"/>
        <w:bottom w:val="none" w:sz="0" w:space="0" w:color="auto"/>
        <w:right w:val="none" w:sz="0" w:space="0" w:color="auto"/>
      </w:divBdr>
    </w:div>
    <w:div w:id="1798186079">
      <w:bodyDiv w:val="1"/>
      <w:marLeft w:val="0"/>
      <w:marRight w:val="0"/>
      <w:marTop w:val="0"/>
      <w:marBottom w:val="0"/>
      <w:divBdr>
        <w:top w:val="none" w:sz="0" w:space="0" w:color="auto"/>
        <w:left w:val="none" w:sz="0" w:space="0" w:color="auto"/>
        <w:bottom w:val="none" w:sz="0" w:space="0" w:color="auto"/>
        <w:right w:val="none" w:sz="0" w:space="0" w:color="auto"/>
      </w:divBdr>
      <w:divsChild>
        <w:div w:id="867839182">
          <w:marLeft w:val="0"/>
          <w:marRight w:val="0"/>
          <w:marTop w:val="15"/>
          <w:marBottom w:val="360"/>
          <w:divBdr>
            <w:top w:val="single" w:sz="6" w:space="0" w:color="E1E4E5"/>
            <w:left w:val="single" w:sz="6" w:space="0" w:color="E1E4E5"/>
            <w:bottom w:val="single" w:sz="6" w:space="0" w:color="E1E4E5"/>
            <w:right w:val="single" w:sz="6" w:space="0" w:color="E1E4E5"/>
          </w:divBdr>
          <w:divsChild>
            <w:div w:id="356929199">
              <w:marLeft w:val="0"/>
              <w:marRight w:val="0"/>
              <w:marTop w:val="0"/>
              <w:marBottom w:val="0"/>
              <w:divBdr>
                <w:top w:val="none" w:sz="0" w:space="0" w:color="auto"/>
                <w:left w:val="none" w:sz="0" w:space="0" w:color="auto"/>
                <w:bottom w:val="none" w:sz="0" w:space="0" w:color="auto"/>
                <w:right w:val="none" w:sz="0" w:space="0" w:color="auto"/>
              </w:divBdr>
            </w:div>
          </w:divsChild>
        </w:div>
        <w:div w:id="1499149251">
          <w:marLeft w:val="0"/>
          <w:marRight w:val="0"/>
          <w:marTop w:val="15"/>
          <w:marBottom w:val="360"/>
          <w:divBdr>
            <w:top w:val="single" w:sz="6" w:space="0" w:color="E1E4E5"/>
            <w:left w:val="single" w:sz="6" w:space="0" w:color="E1E4E5"/>
            <w:bottom w:val="single" w:sz="6" w:space="0" w:color="E1E4E5"/>
            <w:right w:val="single" w:sz="6" w:space="0" w:color="E1E4E5"/>
          </w:divBdr>
          <w:divsChild>
            <w:div w:id="2009743897">
              <w:marLeft w:val="0"/>
              <w:marRight w:val="0"/>
              <w:marTop w:val="0"/>
              <w:marBottom w:val="0"/>
              <w:divBdr>
                <w:top w:val="none" w:sz="0" w:space="0" w:color="auto"/>
                <w:left w:val="none" w:sz="0" w:space="0" w:color="auto"/>
                <w:bottom w:val="none" w:sz="0" w:space="0" w:color="auto"/>
                <w:right w:val="none" w:sz="0" w:space="0" w:color="auto"/>
              </w:divBdr>
            </w:div>
          </w:divsChild>
        </w:div>
        <w:div w:id="263921216">
          <w:marLeft w:val="0"/>
          <w:marRight w:val="0"/>
          <w:marTop w:val="15"/>
          <w:marBottom w:val="360"/>
          <w:divBdr>
            <w:top w:val="single" w:sz="6" w:space="0" w:color="E1E4E5"/>
            <w:left w:val="single" w:sz="6" w:space="0" w:color="E1E4E5"/>
            <w:bottom w:val="single" w:sz="6" w:space="0" w:color="E1E4E5"/>
            <w:right w:val="single" w:sz="6" w:space="0" w:color="E1E4E5"/>
          </w:divBdr>
          <w:divsChild>
            <w:div w:id="191222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04296">
      <w:bodyDiv w:val="1"/>
      <w:marLeft w:val="0"/>
      <w:marRight w:val="0"/>
      <w:marTop w:val="0"/>
      <w:marBottom w:val="0"/>
      <w:divBdr>
        <w:top w:val="none" w:sz="0" w:space="0" w:color="auto"/>
        <w:left w:val="none" w:sz="0" w:space="0" w:color="auto"/>
        <w:bottom w:val="none" w:sz="0" w:space="0" w:color="auto"/>
        <w:right w:val="none" w:sz="0" w:space="0" w:color="auto"/>
      </w:divBdr>
    </w:div>
    <w:div w:id="1801655401">
      <w:bodyDiv w:val="1"/>
      <w:marLeft w:val="0"/>
      <w:marRight w:val="0"/>
      <w:marTop w:val="0"/>
      <w:marBottom w:val="0"/>
      <w:divBdr>
        <w:top w:val="none" w:sz="0" w:space="0" w:color="auto"/>
        <w:left w:val="none" w:sz="0" w:space="0" w:color="auto"/>
        <w:bottom w:val="none" w:sz="0" w:space="0" w:color="auto"/>
        <w:right w:val="none" w:sz="0" w:space="0" w:color="auto"/>
      </w:divBdr>
    </w:div>
    <w:div w:id="1841770372">
      <w:bodyDiv w:val="1"/>
      <w:marLeft w:val="0"/>
      <w:marRight w:val="0"/>
      <w:marTop w:val="0"/>
      <w:marBottom w:val="0"/>
      <w:divBdr>
        <w:top w:val="none" w:sz="0" w:space="0" w:color="auto"/>
        <w:left w:val="none" w:sz="0" w:space="0" w:color="auto"/>
        <w:bottom w:val="none" w:sz="0" w:space="0" w:color="auto"/>
        <w:right w:val="none" w:sz="0" w:space="0" w:color="auto"/>
      </w:divBdr>
    </w:div>
    <w:div w:id="1842819410">
      <w:bodyDiv w:val="1"/>
      <w:marLeft w:val="0"/>
      <w:marRight w:val="0"/>
      <w:marTop w:val="0"/>
      <w:marBottom w:val="0"/>
      <w:divBdr>
        <w:top w:val="none" w:sz="0" w:space="0" w:color="auto"/>
        <w:left w:val="none" w:sz="0" w:space="0" w:color="auto"/>
        <w:bottom w:val="none" w:sz="0" w:space="0" w:color="auto"/>
        <w:right w:val="none" w:sz="0" w:space="0" w:color="auto"/>
      </w:divBdr>
      <w:divsChild>
        <w:div w:id="90513072">
          <w:marLeft w:val="0"/>
          <w:marRight w:val="0"/>
          <w:marTop w:val="150"/>
          <w:marBottom w:val="150"/>
          <w:divBdr>
            <w:top w:val="none" w:sz="0" w:space="0" w:color="auto"/>
            <w:left w:val="none" w:sz="0" w:space="0" w:color="auto"/>
            <w:bottom w:val="none" w:sz="0" w:space="0" w:color="auto"/>
            <w:right w:val="none" w:sz="0" w:space="0" w:color="auto"/>
          </w:divBdr>
        </w:div>
        <w:div w:id="269317515">
          <w:marLeft w:val="0"/>
          <w:marRight w:val="0"/>
          <w:marTop w:val="0"/>
          <w:marBottom w:val="225"/>
          <w:divBdr>
            <w:top w:val="none" w:sz="0" w:space="0" w:color="auto"/>
            <w:left w:val="none" w:sz="0" w:space="0" w:color="auto"/>
            <w:bottom w:val="none" w:sz="0" w:space="0" w:color="auto"/>
            <w:right w:val="none" w:sz="0" w:space="0" w:color="auto"/>
          </w:divBdr>
          <w:divsChild>
            <w:div w:id="14896629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849754061">
      <w:bodyDiv w:val="1"/>
      <w:marLeft w:val="0"/>
      <w:marRight w:val="0"/>
      <w:marTop w:val="0"/>
      <w:marBottom w:val="0"/>
      <w:divBdr>
        <w:top w:val="none" w:sz="0" w:space="0" w:color="auto"/>
        <w:left w:val="none" w:sz="0" w:space="0" w:color="auto"/>
        <w:bottom w:val="none" w:sz="0" w:space="0" w:color="auto"/>
        <w:right w:val="none" w:sz="0" w:space="0" w:color="auto"/>
      </w:divBdr>
    </w:div>
    <w:div w:id="1871412728">
      <w:bodyDiv w:val="1"/>
      <w:marLeft w:val="0"/>
      <w:marRight w:val="0"/>
      <w:marTop w:val="0"/>
      <w:marBottom w:val="0"/>
      <w:divBdr>
        <w:top w:val="none" w:sz="0" w:space="0" w:color="auto"/>
        <w:left w:val="none" w:sz="0" w:space="0" w:color="auto"/>
        <w:bottom w:val="none" w:sz="0" w:space="0" w:color="auto"/>
        <w:right w:val="none" w:sz="0" w:space="0" w:color="auto"/>
      </w:divBdr>
    </w:div>
    <w:div w:id="1906913996">
      <w:bodyDiv w:val="1"/>
      <w:marLeft w:val="0"/>
      <w:marRight w:val="0"/>
      <w:marTop w:val="0"/>
      <w:marBottom w:val="0"/>
      <w:divBdr>
        <w:top w:val="none" w:sz="0" w:space="0" w:color="auto"/>
        <w:left w:val="none" w:sz="0" w:space="0" w:color="auto"/>
        <w:bottom w:val="none" w:sz="0" w:space="0" w:color="auto"/>
        <w:right w:val="none" w:sz="0" w:space="0" w:color="auto"/>
      </w:divBdr>
    </w:div>
    <w:div w:id="1994947367">
      <w:bodyDiv w:val="1"/>
      <w:marLeft w:val="0"/>
      <w:marRight w:val="0"/>
      <w:marTop w:val="0"/>
      <w:marBottom w:val="0"/>
      <w:divBdr>
        <w:top w:val="none" w:sz="0" w:space="0" w:color="auto"/>
        <w:left w:val="none" w:sz="0" w:space="0" w:color="auto"/>
        <w:bottom w:val="none" w:sz="0" w:space="0" w:color="auto"/>
        <w:right w:val="none" w:sz="0" w:space="0" w:color="auto"/>
      </w:divBdr>
      <w:divsChild>
        <w:div w:id="894242740">
          <w:marLeft w:val="0"/>
          <w:marRight w:val="0"/>
          <w:marTop w:val="0"/>
          <w:marBottom w:val="0"/>
          <w:divBdr>
            <w:top w:val="none" w:sz="0" w:space="0" w:color="auto"/>
            <w:left w:val="none" w:sz="0" w:space="0" w:color="auto"/>
            <w:bottom w:val="none" w:sz="0" w:space="0" w:color="auto"/>
            <w:right w:val="none" w:sz="0" w:space="0" w:color="auto"/>
          </w:divBdr>
          <w:divsChild>
            <w:div w:id="19431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8726">
      <w:bodyDiv w:val="1"/>
      <w:marLeft w:val="0"/>
      <w:marRight w:val="0"/>
      <w:marTop w:val="0"/>
      <w:marBottom w:val="0"/>
      <w:divBdr>
        <w:top w:val="none" w:sz="0" w:space="0" w:color="auto"/>
        <w:left w:val="none" w:sz="0" w:space="0" w:color="auto"/>
        <w:bottom w:val="none" w:sz="0" w:space="0" w:color="auto"/>
        <w:right w:val="none" w:sz="0" w:space="0" w:color="auto"/>
      </w:divBdr>
    </w:div>
    <w:div w:id="2054429162">
      <w:bodyDiv w:val="1"/>
      <w:marLeft w:val="0"/>
      <w:marRight w:val="0"/>
      <w:marTop w:val="0"/>
      <w:marBottom w:val="0"/>
      <w:divBdr>
        <w:top w:val="none" w:sz="0" w:space="0" w:color="auto"/>
        <w:left w:val="none" w:sz="0" w:space="0" w:color="auto"/>
        <w:bottom w:val="none" w:sz="0" w:space="0" w:color="auto"/>
        <w:right w:val="none" w:sz="0" w:space="0" w:color="auto"/>
      </w:divBdr>
    </w:div>
    <w:div w:id="2106799662">
      <w:bodyDiv w:val="1"/>
      <w:marLeft w:val="0"/>
      <w:marRight w:val="0"/>
      <w:marTop w:val="0"/>
      <w:marBottom w:val="0"/>
      <w:divBdr>
        <w:top w:val="none" w:sz="0" w:space="0" w:color="auto"/>
        <w:left w:val="none" w:sz="0" w:space="0" w:color="auto"/>
        <w:bottom w:val="none" w:sz="0" w:space="0" w:color="auto"/>
        <w:right w:val="none" w:sz="0" w:space="0" w:color="auto"/>
      </w:divBdr>
      <w:divsChild>
        <w:div w:id="13472908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22913518">
      <w:bodyDiv w:val="1"/>
      <w:marLeft w:val="0"/>
      <w:marRight w:val="0"/>
      <w:marTop w:val="0"/>
      <w:marBottom w:val="0"/>
      <w:divBdr>
        <w:top w:val="none" w:sz="0" w:space="0" w:color="auto"/>
        <w:left w:val="none" w:sz="0" w:space="0" w:color="auto"/>
        <w:bottom w:val="none" w:sz="0" w:space="0" w:color="auto"/>
        <w:right w:val="none" w:sz="0" w:space="0" w:color="auto"/>
      </w:divBdr>
    </w:div>
    <w:div w:id="2137218885">
      <w:bodyDiv w:val="1"/>
      <w:marLeft w:val="0"/>
      <w:marRight w:val="0"/>
      <w:marTop w:val="0"/>
      <w:marBottom w:val="0"/>
      <w:divBdr>
        <w:top w:val="none" w:sz="0" w:space="0" w:color="auto"/>
        <w:left w:val="none" w:sz="0" w:space="0" w:color="auto"/>
        <w:bottom w:val="none" w:sz="0" w:space="0" w:color="auto"/>
        <w:right w:val="none" w:sz="0" w:space="0" w:color="auto"/>
      </w:divBdr>
    </w:div>
    <w:div w:id="2141218799">
      <w:bodyDiv w:val="1"/>
      <w:marLeft w:val="0"/>
      <w:marRight w:val="0"/>
      <w:marTop w:val="0"/>
      <w:marBottom w:val="0"/>
      <w:divBdr>
        <w:top w:val="none" w:sz="0" w:space="0" w:color="auto"/>
        <w:left w:val="none" w:sz="0" w:space="0" w:color="auto"/>
        <w:bottom w:val="none" w:sz="0" w:space="0" w:color="auto"/>
        <w:right w:val="none" w:sz="0" w:space="0" w:color="auto"/>
      </w:divBdr>
      <w:divsChild>
        <w:div w:id="546374429">
          <w:marLeft w:val="0"/>
          <w:marRight w:val="0"/>
          <w:marTop w:val="15"/>
          <w:marBottom w:val="360"/>
          <w:divBdr>
            <w:top w:val="single" w:sz="6" w:space="0" w:color="E1E4E5"/>
            <w:left w:val="single" w:sz="6" w:space="0" w:color="E1E4E5"/>
            <w:bottom w:val="single" w:sz="6" w:space="0" w:color="E1E4E5"/>
            <w:right w:val="single" w:sz="6" w:space="0" w:color="E1E4E5"/>
          </w:divBdr>
          <w:divsChild>
            <w:div w:id="8173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8%AF%9D%E8%B7%AF/5922604"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www.alsa-project.org/wiki/SoundcardTesting" TargetMode="External"/><Relationship Id="rId7" Type="http://schemas.openxmlformats.org/officeDocument/2006/relationships/endnotes" Target="endnotes.xml"/><Relationship Id="rId12" Type="http://schemas.openxmlformats.org/officeDocument/2006/relationships/hyperlink" Target="http://www.baidu.com"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pro.baidu.com/cpro/ui/uijs.php?c=news&amp;cf=1001&amp;ch=0&amp;di=128&amp;fv=17&amp;jk=51aa8e399b449d99&amp;k=line&amp;k0=line&amp;kdi0=0&amp;luki=1&amp;n=10&amp;p=baidu&amp;q=wangyuead_cpr&amp;rb=0&amp;rs=1&amp;seller_id=1&amp;sid=999d449b398eaa51&amp;ssp2=1&amp;stid=0&amp;t=tpclicked3_hc&amp;tu=u1828791&amp;u=http%3A%2F%2Fwww.myexception.cn%2Fprogram%2F1811081.html&amp;urlid=0"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alsa-project.org/" TargetMode="External"/><Relationship Id="rId28" Type="http://schemas.openxmlformats.org/officeDocument/2006/relationships/fontTable" Target="fontTable.xml"/><Relationship Id="rId10" Type="http://schemas.openxmlformats.org/officeDocument/2006/relationships/hyperlink" Target="http://xn--test-pj6ky44d.xn--clibcommon-hy3ph0y7w9bxla126dcj0q.so/" TargetMode="External"/><Relationship Id="rId19" Type="http://schemas.openxmlformats.org/officeDocument/2006/relationships/hyperlink" Target="https://baike.baidu.com/item/%E9%87%87%E6%A0%B7%E9%A2%91%E7%8E%87" TargetMode="External"/><Relationship Id="rId4" Type="http://schemas.openxmlformats.org/officeDocument/2006/relationships/settings" Target="settings.xml"/><Relationship Id="rId9" Type="http://schemas.openxmlformats.org/officeDocument/2006/relationships/hyperlink" Target="https://baike.baidu.com/item/%E5%B8%A6%E5%AE%BD/266879" TargetMode="External"/><Relationship Id="rId14" Type="http://schemas.openxmlformats.org/officeDocument/2006/relationships/image" Target="media/image2.png"/><Relationship Id="rId22" Type="http://schemas.openxmlformats.org/officeDocument/2006/relationships/hyperlink" Target="http://www.cnblogs.com/cslunatic/p/3227655.html" TargetMode="External"/><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07C4A0C-D923-40A1-96B4-B0422DBE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17311</TotalTime>
  <Pages>110</Pages>
  <Words>21842</Words>
  <Characters>124506</Characters>
  <Application>Microsoft Office Word</Application>
  <DocSecurity>0</DocSecurity>
  <Lines>1037</Lines>
  <Paragraphs>292</Paragraphs>
  <ScaleCrop>false</ScaleCrop>
  <Company/>
  <LinksUpToDate>false</LinksUpToDate>
  <CharactersWithSpaces>146056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PC</cp:lastModifiedBy>
  <cp:revision>1566</cp:revision>
  <dcterms:created xsi:type="dcterms:W3CDTF">2019-03-11T06:47:00Z</dcterms:created>
  <dcterms:modified xsi:type="dcterms:W3CDTF">2019-07-17T01:22:00Z</dcterms:modified>
</cp:coreProperties>
</file>